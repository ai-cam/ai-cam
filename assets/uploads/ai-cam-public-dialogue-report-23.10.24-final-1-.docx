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D1F3E" w:rsidP="00330122" w:rsidRDefault="00CD1F3E" w14:paraId="02C7BA3C" w14:textId="78A725D8">
      <w:pPr>
        <w:pStyle w:val="Heading1"/>
        <w:rPr>
          <w:sz w:val="72"/>
          <w:szCs w:val="48"/>
        </w:rPr>
      </w:pPr>
    </w:p>
    <w:p w:rsidRPr="00A679FC" w:rsidR="004E467F" w:rsidP="00330122" w:rsidRDefault="004E467F" w14:paraId="44784A4D" w14:textId="0F13B9B3">
      <w:pPr>
        <w:pStyle w:val="Heading1"/>
        <w:rPr>
          <w:sz w:val="72"/>
          <w:szCs w:val="48"/>
        </w:rPr>
      </w:pPr>
      <w:bookmarkStart w:name="_Toc180053866" w:id="0"/>
      <w:bookmarkStart w:name="_Toc180578495" w:id="1"/>
      <w:r w:rsidRPr="00A679FC">
        <w:rPr>
          <w:sz w:val="72"/>
          <w:szCs w:val="48"/>
        </w:rPr>
        <w:t xml:space="preserve">AI and the Missions for Government: insights from </w:t>
      </w:r>
      <w:r w:rsidR="00CD1F3E">
        <w:rPr>
          <w:sz w:val="72"/>
          <w:szCs w:val="48"/>
        </w:rPr>
        <w:t>a</w:t>
      </w:r>
      <w:r w:rsidRPr="00A679FC" w:rsidR="0067593A">
        <w:rPr>
          <w:sz w:val="72"/>
          <w:szCs w:val="48"/>
        </w:rPr>
        <w:t xml:space="preserve"> </w:t>
      </w:r>
      <w:r w:rsidRPr="00A679FC">
        <w:rPr>
          <w:sz w:val="72"/>
          <w:szCs w:val="48"/>
        </w:rPr>
        <w:t>public dialogue</w:t>
      </w:r>
      <w:bookmarkEnd w:id="0"/>
      <w:bookmarkEnd w:id="1"/>
    </w:p>
    <w:p w:rsidR="004E467F" w:rsidP="004E467F" w:rsidRDefault="004E467F" w14:paraId="1680629F" w14:textId="77777777">
      <w:pPr>
        <w:rPr>
          <w:rFonts w:cs="Arial"/>
          <w:b/>
          <w:bCs/>
          <w:color w:val="05385E" w:themeColor="accent1"/>
          <w:sz w:val="40"/>
          <w:szCs w:val="40"/>
        </w:rPr>
      </w:pPr>
    </w:p>
    <w:p w:rsidRPr="00DE5B7E" w:rsidR="00274F8C" w:rsidP="00DE5B7E" w:rsidRDefault="00274F8C" w14:paraId="43EC23EB" w14:textId="77777777">
      <w:pPr>
        <w:pStyle w:val="Subtitle"/>
        <w:rPr>
          <w:rStyle w:val="SubtleEmphasis"/>
        </w:rPr>
      </w:pPr>
    </w:p>
    <w:p w:rsidR="00274F8C" w:rsidP="00841BA6" w:rsidRDefault="00274F8C" w14:paraId="65A5CD68" w14:textId="77777777">
      <w:pPr>
        <w:pStyle w:val="BLFBody"/>
      </w:pPr>
    </w:p>
    <w:p w:rsidR="00692371" w:rsidP="00841BA6" w:rsidRDefault="00692371" w14:paraId="178B314D" w14:textId="77777777">
      <w:pPr>
        <w:pStyle w:val="BLFBody"/>
      </w:pPr>
      <w:bookmarkStart w:name="_GoBack" w:id="2"/>
      <w:bookmarkEnd w:id="2"/>
    </w:p>
    <w:p w:rsidR="00692371" w:rsidP="00841BA6" w:rsidRDefault="00692371" w14:paraId="5C145C91" w14:textId="77777777">
      <w:pPr>
        <w:pStyle w:val="BLFBody"/>
      </w:pPr>
    </w:p>
    <w:p w:rsidR="00692371" w:rsidP="00841BA6" w:rsidRDefault="00692371" w14:paraId="12510574" w14:textId="77777777">
      <w:pPr>
        <w:pStyle w:val="BLFBody"/>
      </w:pPr>
    </w:p>
    <w:p w:rsidR="00692371" w:rsidP="00841BA6" w:rsidRDefault="00692371" w14:paraId="5AD13DCF" w14:textId="77777777">
      <w:pPr>
        <w:pStyle w:val="BLFBody"/>
      </w:pPr>
    </w:p>
    <w:p w:rsidR="00692371" w:rsidP="00841BA6" w:rsidRDefault="00692371" w14:paraId="4A36249D" w14:textId="77777777">
      <w:pPr>
        <w:pStyle w:val="BLFBody"/>
      </w:pPr>
    </w:p>
    <w:p w:rsidR="00274F8C" w:rsidP="004E467F" w:rsidRDefault="00274F8C" w14:paraId="5BE0BABD" w14:textId="77777777">
      <w:pPr>
        <w:rPr>
          <w:rFonts w:cs="Arial"/>
          <w:b/>
          <w:bCs/>
          <w:color w:val="05385E" w:themeColor="accent1"/>
          <w:sz w:val="40"/>
          <w:szCs w:val="40"/>
        </w:rPr>
      </w:pPr>
    </w:p>
    <w:p w:rsidRPr="00FB1CFA" w:rsidR="005606AC" w:rsidP="00FB1CFA" w:rsidRDefault="0067593A" w14:paraId="76D993A1" w14:textId="07A8143C">
      <w:pPr>
        <w:rPr>
          <w:sz w:val="40"/>
          <w:szCs w:val="40"/>
        </w:rPr>
      </w:pPr>
      <w:r w:rsidRPr="00FB1CFA">
        <w:rPr>
          <w:sz w:val="40"/>
          <w:szCs w:val="40"/>
        </w:rPr>
        <w:t xml:space="preserve">Report by </w:t>
      </w:r>
      <w:r w:rsidRPr="00FB1CFA" w:rsidR="00274F8C">
        <w:rPr>
          <w:sz w:val="40"/>
          <w:szCs w:val="40"/>
        </w:rPr>
        <w:t xml:space="preserve">Pauline Harris, Suzannah Kinsella </w:t>
      </w:r>
      <w:r w:rsidR="003229E1">
        <w:rPr>
          <w:sz w:val="40"/>
          <w:szCs w:val="40"/>
        </w:rPr>
        <w:t>and</w:t>
      </w:r>
      <w:r w:rsidRPr="00FB1CFA" w:rsidR="00274F8C">
        <w:rPr>
          <w:sz w:val="40"/>
          <w:szCs w:val="40"/>
        </w:rPr>
        <w:t xml:space="preserve"> Ellie Mendez-Sayer</w:t>
      </w:r>
      <w:r w:rsidR="00CD1F3E">
        <w:rPr>
          <w:sz w:val="40"/>
          <w:szCs w:val="40"/>
        </w:rPr>
        <w:t>, Hopkins Van Mil</w:t>
      </w:r>
    </w:p>
    <w:p w:rsidRPr="00FB1CFA" w:rsidR="00274F8C" w:rsidP="00FB1CFA" w:rsidRDefault="00274F8C" w14:paraId="033B9BA3" w14:textId="4AE01540">
      <w:pPr>
        <w:rPr>
          <w:sz w:val="40"/>
          <w:szCs w:val="40"/>
        </w:rPr>
      </w:pPr>
      <w:r w:rsidRPr="00FB1CFA">
        <w:rPr>
          <w:sz w:val="40"/>
          <w:szCs w:val="40"/>
        </w:rPr>
        <w:t>October 2024</w:t>
      </w:r>
    </w:p>
    <w:p w:rsidR="00841BA6" w:rsidRDefault="00841BA6" w14:paraId="58F4521A" w14:textId="2485AAB3"/>
    <w:p w:rsidR="00841BA6" w:rsidRDefault="00841BA6" w14:paraId="56BF7AD5" w14:textId="77777777"/>
    <w:p w:rsidR="00841BA6" w:rsidRDefault="00841BA6" w14:paraId="1FD16794" w14:textId="76876F2D"/>
    <w:p w:rsidR="00841BA6" w:rsidRDefault="00354600" w14:paraId="12744E80" w14:textId="51F9EA3E">
      <w:r>
        <w:rPr>
          <w:noProof/>
          <w14:ligatures w14:val="standardContextual"/>
        </w:rPr>
        <w:drawing>
          <wp:anchor distT="0" distB="0" distL="114300" distR="114300" simplePos="0" relativeHeight="251658241" behindDoc="0" locked="0" layoutInCell="1" allowOverlap="1" wp14:anchorId="12D74529" wp14:editId="3157B3B0">
            <wp:simplePos x="0" y="0"/>
            <wp:positionH relativeFrom="column">
              <wp:posOffset>4398645</wp:posOffset>
            </wp:positionH>
            <wp:positionV relativeFrom="paragraph">
              <wp:posOffset>135509</wp:posOffset>
            </wp:positionV>
            <wp:extent cx="1127760" cy="1128395"/>
            <wp:effectExtent l="0" t="0" r="0" b="0"/>
            <wp:wrapSquare wrapText="bothSides"/>
            <wp:docPr id="1160587109"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87109" name="Picture 1" descr="A blue circle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7760" cy="1128395"/>
                    </a:xfrm>
                    <a:prstGeom prst="rect">
                      <a:avLst/>
                    </a:prstGeom>
                  </pic:spPr>
                </pic:pic>
              </a:graphicData>
            </a:graphic>
            <wp14:sizeRelH relativeFrom="margin">
              <wp14:pctWidth>0</wp14:pctWidth>
            </wp14:sizeRelH>
            <wp14:sizeRelV relativeFrom="margin">
              <wp14:pctHeight>0</wp14:pctHeight>
            </wp14:sizeRelV>
          </wp:anchor>
        </w:drawing>
      </w:r>
    </w:p>
    <w:p w:rsidR="00841BA6" w:rsidRDefault="00841BA6" w14:paraId="07ADF16E" w14:textId="32649320"/>
    <w:p w:rsidR="00CD1F3E" w:rsidRDefault="00354600" w14:paraId="49FA6D97" w14:textId="12C606A7">
      <w:r w:rsidRPr="00841BA6">
        <w:rPr>
          <w:noProof/>
        </w:rPr>
        <w:drawing>
          <wp:inline distT="0" distB="0" distL="0" distR="0" wp14:anchorId="2C6E8044" wp14:editId="735C537F">
            <wp:extent cx="2456953" cy="636151"/>
            <wp:effectExtent l="0" t="0" r="635" b="0"/>
            <wp:docPr id="2024713926" name="Picture 1" descr="A group of black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13926" name="Picture 1" descr="A group of black symbols&#10;&#10;Description automatically generated"/>
                    <pic:cNvPicPr/>
                  </pic:nvPicPr>
                  <pic:blipFill>
                    <a:blip r:embed="rId12"/>
                    <a:stretch>
                      <a:fillRect/>
                    </a:stretch>
                  </pic:blipFill>
                  <pic:spPr>
                    <a:xfrm>
                      <a:off x="0" y="0"/>
                      <a:ext cx="2483636" cy="643060"/>
                    </a:xfrm>
                    <a:prstGeom prst="rect">
                      <a:avLst/>
                    </a:prstGeom>
                  </pic:spPr>
                </pic:pic>
              </a:graphicData>
            </a:graphic>
          </wp:inline>
        </w:drawing>
      </w:r>
    </w:p>
    <w:p w:rsidR="00841BA6" w:rsidRDefault="00841BA6" w14:paraId="0D057148" w14:textId="162790A5"/>
    <w:p w:rsidR="00841BA6" w:rsidRDefault="00841BA6" w14:paraId="7EAE7AD6" w14:textId="7AB56FF9"/>
    <w:p w:rsidR="00211601" w:rsidRDefault="00211601" w14:paraId="5A6FFCAE" w14:textId="418CDCB5"/>
    <w:p w:rsidRPr="00354600" w:rsidR="00211601" w:rsidRDefault="00211601" w14:paraId="10F3579B" w14:textId="77777777">
      <w:pPr>
        <w:rPr>
          <w:color w:val="05385E" w:themeColor="accent1"/>
          <w:sz w:val="28"/>
          <w:szCs w:val="32"/>
        </w:rPr>
      </w:pPr>
    </w:p>
    <w:p w:rsidRPr="00354600" w:rsidR="00354600" w:rsidRDefault="00354600" w14:paraId="00D03D33" w14:textId="77777777">
      <w:pPr>
        <w:pStyle w:val="TOC1"/>
        <w:tabs>
          <w:tab w:val="right" w:leader="dot" w:pos="9016"/>
        </w:tabs>
        <w:rPr>
          <w:b/>
          <w:bCs/>
          <w:color w:val="05385E" w:themeColor="accent1"/>
          <w:sz w:val="28"/>
          <w:szCs w:val="32"/>
        </w:rPr>
      </w:pPr>
      <w:r w:rsidRPr="00354600">
        <w:rPr>
          <w:b/>
          <w:bCs/>
          <w:color w:val="05385E" w:themeColor="accent1"/>
          <w:sz w:val="28"/>
          <w:szCs w:val="32"/>
        </w:rPr>
        <w:t>Contents</w:t>
      </w:r>
    </w:p>
    <w:p w:rsidR="00F93BDB" w:rsidRDefault="00A3376B" w14:paraId="2C6665D1" w14:textId="609C5138">
      <w:pPr>
        <w:pStyle w:val="TOC1"/>
        <w:tabs>
          <w:tab w:val="right" w:leader="dot" w:pos="9016"/>
        </w:tabs>
        <w:rPr>
          <w:rFonts w:asciiTheme="minorHAnsi" w:hAnsiTheme="minorHAnsi" w:eastAsiaTheme="minorEastAsia"/>
          <w:noProof/>
          <w:kern w:val="2"/>
          <w:sz w:val="24"/>
          <w:lang w:eastAsia="en-GB"/>
          <w14:ligatures w14:val="standardContextual"/>
        </w:rPr>
      </w:pPr>
      <w:r>
        <w:fldChar w:fldCharType="begin"/>
      </w:r>
      <w:r>
        <w:instrText xml:space="preserve"> TOC \o "1-1" \h \z \u </w:instrText>
      </w:r>
      <w:r>
        <w:fldChar w:fldCharType="separate"/>
      </w:r>
      <w:hyperlink w:history="1" w:anchor="_Toc180578495">
        <w:r w:rsidRPr="00A37982" w:rsidR="00F93BDB">
          <w:rPr>
            <w:rStyle w:val="Hyperlink"/>
            <w:noProof/>
          </w:rPr>
          <w:t>AI and the Missions for Government: insights from a public dialogue</w:t>
        </w:r>
        <w:r w:rsidR="00F93BDB">
          <w:rPr>
            <w:noProof/>
            <w:webHidden/>
          </w:rPr>
          <w:tab/>
        </w:r>
        <w:r w:rsidR="00F93BDB">
          <w:rPr>
            <w:noProof/>
            <w:webHidden/>
          </w:rPr>
          <w:fldChar w:fldCharType="begin"/>
        </w:r>
        <w:r w:rsidR="00F93BDB">
          <w:rPr>
            <w:noProof/>
            <w:webHidden/>
          </w:rPr>
          <w:instrText xml:space="preserve"> PAGEREF _Toc180578495 \h </w:instrText>
        </w:r>
        <w:r w:rsidR="00F93BDB">
          <w:rPr>
            <w:noProof/>
            <w:webHidden/>
          </w:rPr>
        </w:r>
        <w:r w:rsidR="00F93BDB">
          <w:rPr>
            <w:noProof/>
            <w:webHidden/>
          </w:rPr>
          <w:fldChar w:fldCharType="separate"/>
        </w:r>
        <w:r w:rsidR="00F93BDB">
          <w:rPr>
            <w:noProof/>
            <w:webHidden/>
          </w:rPr>
          <w:t>1</w:t>
        </w:r>
        <w:r w:rsidR="00F93BDB">
          <w:rPr>
            <w:noProof/>
            <w:webHidden/>
          </w:rPr>
          <w:fldChar w:fldCharType="end"/>
        </w:r>
      </w:hyperlink>
    </w:p>
    <w:p w:rsidR="00F93BDB" w:rsidRDefault="00691A4F" w14:paraId="6F5CC22A" w14:textId="67541C18">
      <w:pPr>
        <w:pStyle w:val="TOC1"/>
        <w:tabs>
          <w:tab w:val="right" w:leader="dot" w:pos="9016"/>
        </w:tabs>
        <w:rPr>
          <w:rFonts w:asciiTheme="minorHAnsi" w:hAnsiTheme="minorHAnsi" w:eastAsiaTheme="minorEastAsia"/>
          <w:noProof/>
          <w:kern w:val="2"/>
          <w:sz w:val="24"/>
          <w:lang w:eastAsia="en-GB"/>
          <w14:ligatures w14:val="standardContextual"/>
        </w:rPr>
      </w:pPr>
      <w:hyperlink w:history="1" w:anchor="_Toc180578496">
        <w:r w:rsidRPr="00A37982" w:rsidR="00F93BDB">
          <w:rPr>
            <w:rStyle w:val="Hyperlink"/>
            <w:noProof/>
          </w:rPr>
          <w:t>Foreword</w:t>
        </w:r>
        <w:r w:rsidR="00F93BDB">
          <w:rPr>
            <w:noProof/>
            <w:webHidden/>
          </w:rPr>
          <w:tab/>
        </w:r>
        <w:r w:rsidR="00F93BDB">
          <w:rPr>
            <w:noProof/>
            <w:webHidden/>
          </w:rPr>
          <w:fldChar w:fldCharType="begin"/>
        </w:r>
        <w:r w:rsidR="00F93BDB">
          <w:rPr>
            <w:noProof/>
            <w:webHidden/>
          </w:rPr>
          <w:instrText xml:space="preserve"> PAGEREF _Toc180578496 \h </w:instrText>
        </w:r>
        <w:r w:rsidR="00F93BDB">
          <w:rPr>
            <w:noProof/>
            <w:webHidden/>
          </w:rPr>
        </w:r>
        <w:r w:rsidR="00F93BDB">
          <w:rPr>
            <w:noProof/>
            <w:webHidden/>
          </w:rPr>
          <w:fldChar w:fldCharType="separate"/>
        </w:r>
        <w:r w:rsidR="00F93BDB">
          <w:rPr>
            <w:noProof/>
            <w:webHidden/>
          </w:rPr>
          <w:t>3</w:t>
        </w:r>
        <w:r w:rsidR="00F93BDB">
          <w:rPr>
            <w:noProof/>
            <w:webHidden/>
          </w:rPr>
          <w:fldChar w:fldCharType="end"/>
        </w:r>
      </w:hyperlink>
    </w:p>
    <w:p w:rsidR="00F93BDB" w:rsidRDefault="00691A4F" w14:paraId="5491AAC9" w14:textId="2A9DFEAD">
      <w:pPr>
        <w:pStyle w:val="TOC1"/>
        <w:tabs>
          <w:tab w:val="right" w:leader="dot" w:pos="9016"/>
        </w:tabs>
        <w:rPr>
          <w:rFonts w:asciiTheme="minorHAnsi" w:hAnsiTheme="minorHAnsi" w:eastAsiaTheme="minorEastAsia"/>
          <w:noProof/>
          <w:kern w:val="2"/>
          <w:sz w:val="24"/>
          <w:lang w:eastAsia="en-GB"/>
          <w14:ligatures w14:val="standardContextual"/>
        </w:rPr>
      </w:pPr>
      <w:hyperlink w:history="1" w:anchor="_Toc180578497">
        <w:r w:rsidRPr="00A37982" w:rsidR="00F93BDB">
          <w:rPr>
            <w:rStyle w:val="Hyperlink"/>
            <w:noProof/>
          </w:rPr>
          <w:t>Executive Summary</w:t>
        </w:r>
        <w:r w:rsidR="00F93BDB">
          <w:rPr>
            <w:noProof/>
            <w:webHidden/>
          </w:rPr>
          <w:tab/>
        </w:r>
        <w:r w:rsidR="00F93BDB">
          <w:rPr>
            <w:noProof/>
            <w:webHidden/>
          </w:rPr>
          <w:fldChar w:fldCharType="begin"/>
        </w:r>
        <w:r w:rsidR="00F93BDB">
          <w:rPr>
            <w:noProof/>
            <w:webHidden/>
          </w:rPr>
          <w:instrText xml:space="preserve"> PAGEREF _Toc180578497 \h </w:instrText>
        </w:r>
        <w:r w:rsidR="00F93BDB">
          <w:rPr>
            <w:noProof/>
            <w:webHidden/>
          </w:rPr>
        </w:r>
        <w:r w:rsidR="00F93BDB">
          <w:rPr>
            <w:noProof/>
            <w:webHidden/>
          </w:rPr>
          <w:fldChar w:fldCharType="separate"/>
        </w:r>
        <w:r w:rsidR="00F93BDB">
          <w:rPr>
            <w:noProof/>
            <w:webHidden/>
          </w:rPr>
          <w:t>4</w:t>
        </w:r>
        <w:r w:rsidR="00F93BDB">
          <w:rPr>
            <w:noProof/>
            <w:webHidden/>
          </w:rPr>
          <w:fldChar w:fldCharType="end"/>
        </w:r>
      </w:hyperlink>
    </w:p>
    <w:p w:rsidR="00F93BDB" w:rsidRDefault="00691A4F" w14:paraId="7351BFA7" w14:textId="0CABE4BE">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498">
        <w:r w:rsidRPr="00A37982" w:rsidR="00F93BDB">
          <w:rPr>
            <w:rStyle w:val="Hyperlink"/>
            <w:noProof/>
          </w:rPr>
          <w:t>1.</w:t>
        </w:r>
        <w:r w:rsidR="00F93BDB">
          <w:rPr>
            <w:rFonts w:asciiTheme="minorHAnsi" w:hAnsiTheme="minorHAnsi" w:eastAsiaTheme="minorEastAsia"/>
            <w:noProof/>
            <w:kern w:val="2"/>
            <w:sz w:val="24"/>
            <w:lang w:eastAsia="en-GB"/>
            <w14:ligatures w14:val="standardContextual"/>
          </w:rPr>
          <w:tab/>
        </w:r>
        <w:r w:rsidRPr="00A37982" w:rsidR="00F93BDB">
          <w:rPr>
            <w:rStyle w:val="Hyperlink"/>
            <w:noProof/>
          </w:rPr>
          <w:t>Introduction</w:t>
        </w:r>
        <w:r w:rsidR="00F93BDB">
          <w:rPr>
            <w:noProof/>
            <w:webHidden/>
          </w:rPr>
          <w:tab/>
        </w:r>
        <w:r w:rsidR="00F93BDB">
          <w:rPr>
            <w:noProof/>
            <w:webHidden/>
          </w:rPr>
          <w:fldChar w:fldCharType="begin"/>
        </w:r>
        <w:r w:rsidR="00F93BDB">
          <w:rPr>
            <w:noProof/>
            <w:webHidden/>
          </w:rPr>
          <w:instrText xml:space="preserve"> PAGEREF _Toc180578498 \h </w:instrText>
        </w:r>
        <w:r w:rsidR="00F93BDB">
          <w:rPr>
            <w:noProof/>
            <w:webHidden/>
          </w:rPr>
        </w:r>
        <w:r w:rsidR="00F93BDB">
          <w:rPr>
            <w:noProof/>
            <w:webHidden/>
          </w:rPr>
          <w:fldChar w:fldCharType="separate"/>
        </w:r>
        <w:r w:rsidR="00F93BDB">
          <w:rPr>
            <w:noProof/>
            <w:webHidden/>
          </w:rPr>
          <w:t>8</w:t>
        </w:r>
        <w:r w:rsidR="00F93BDB">
          <w:rPr>
            <w:noProof/>
            <w:webHidden/>
          </w:rPr>
          <w:fldChar w:fldCharType="end"/>
        </w:r>
      </w:hyperlink>
    </w:p>
    <w:p w:rsidR="00F93BDB" w:rsidRDefault="00691A4F" w14:paraId="22325352" w14:textId="6E95A356">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499">
        <w:r w:rsidRPr="00A37982" w:rsidR="00F93BDB">
          <w:rPr>
            <w:rStyle w:val="Hyperlink"/>
            <w:noProof/>
          </w:rPr>
          <w:t>2.</w:t>
        </w:r>
        <w:r w:rsidR="00F93BDB">
          <w:rPr>
            <w:rFonts w:asciiTheme="minorHAnsi" w:hAnsiTheme="minorHAnsi" w:eastAsiaTheme="minorEastAsia"/>
            <w:noProof/>
            <w:kern w:val="2"/>
            <w:sz w:val="24"/>
            <w:lang w:eastAsia="en-GB"/>
            <w14:ligatures w14:val="standardContextual"/>
          </w:rPr>
          <w:tab/>
        </w:r>
        <w:r w:rsidRPr="00A37982" w:rsidR="00F93BDB">
          <w:rPr>
            <w:rStyle w:val="Hyperlink"/>
            <w:noProof/>
          </w:rPr>
          <w:t>Overarching public aspirations and concerns for AI in public services</w:t>
        </w:r>
        <w:r w:rsidR="00F93BDB">
          <w:rPr>
            <w:noProof/>
            <w:webHidden/>
          </w:rPr>
          <w:tab/>
        </w:r>
        <w:r w:rsidR="00F93BDB">
          <w:rPr>
            <w:noProof/>
            <w:webHidden/>
          </w:rPr>
          <w:fldChar w:fldCharType="begin"/>
        </w:r>
        <w:r w:rsidR="00F93BDB">
          <w:rPr>
            <w:noProof/>
            <w:webHidden/>
          </w:rPr>
          <w:instrText xml:space="preserve"> PAGEREF _Toc180578499 \h </w:instrText>
        </w:r>
        <w:r w:rsidR="00F93BDB">
          <w:rPr>
            <w:noProof/>
            <w:webHidden/>
          </w:rPr>
        </w:r>
        <w:r w:rsidR="00F93BDB">
          <w:rPr>
            <w:noProof/>
            <w:webHidden/>
          </w:rPr>
          <w:fldChar w:fldCharType="separate"/>
        </w:r>
        <w:r w:rsidR="00F93BDB">
          <w:rPr>
            <w:noProof/>
            <w:webHidden/>
          </w:rPr>
          <w:t>11</w:t>
        </w:r>
        <w:r w:rsidR="00F93BDB">
          <w:rPr>
            <w:noProof/>
            <w:webHidden/>
          </w:rPr>
          <w:fldChar w:fldCharType="end"/>
        </w:r>
      </w:hyperlink>
    </w:p>
    <w:p w:rsidR="00F93BDB" w:rsidRDefault="00691A4F" w14:paraId="7FB328C2" w14:textId="353EDF0A">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500">
        <w:r w:rsidRPr="00A37982" w:rsidR="00F93BDB">
          <w:rPr>
            <w:rStyle w:val="Hyperlink"/>
            <w:noProof/>
          </w:rPr>
          <w:t>3.</w:t>
        </w:r>
        <w:r w:rsidR="00F93BDB">
          <w:rPr>
            <w:rFonts w:asciiTheme="minorHAnsi" w:hAnsiTheme="minorHAnsi" w:eastAsiaTheme="minorEastAsia"/>
            <w:noProof/>
            <w:kern w:val="2"/>
            <w:sz w:val="24"/>
            <w:lang w:eastAsia="en-GB"/>
            <w14:ligatures w14:val="standardContextual"/>
          </w:rPr>
          <w:tab/>
        </w:r>
        <w:r w:rsidRPr="00A37982" w:rsidR="00F93BDB">
          <w:rPr>
            <w:rStyle w:val="Hyperlink"/>
            <w:noProof/>
          </w:rPr>
          <w:t>Health and AI</w:t>
        </w:r>
        <w:r w:rsidR="00F93BDB">
          <w:rPr>
            <w:noProof/>
            <w:webHidden/>
          </w:rPr>
          <w:tab/>
        </w:r>
        <w:r w:rsidR="00F93BDB">
          <w:rPr>
            <w:noProof/>
            <w:webHidden/>
          </w:rPr>
          <w:fldChar w:fldCharType="begin"/>
        </w:r>
        <w:r w:rsidR="00F93BDB">
          <w:rPr>
            <w:noProof/>
            <w:webHidden/>
          </w:rPr>
          <w:instrText xml:space="preserve"> PAGEREF _Toc180578500 \h </w:instrText>
        </w:r>
        <w:r w:rsidR="00F93BDB">
          <w:rPr>
            <w:noProof/>
            <w:webHidden/>
          </w:rPr>
        </w:r>
        <w:r w:rsidR="00F93BDB">
          <w:rPr>
            <w:noProof/>
            <w:webHidden/>
          </w:rPr>
          <w:fldChar w:fldCharType="separate"/>
        </w:r>
        <w:r w:rsidR="00F93BDB">
          <w:rPr>
            <w:noProof/>
            <w:webHidden/>
          </w:rPr>
          <w:t>13</w:t>
        </w:r>
        <w:r w:rsidR="00F93BDB">
          <w:rPr>
            <w:noProof/>
            <w:webHidden/>
          </w:rPr>
          <w:fldChar w:fldCharType="end"/>
        </w:r>
      </w:hyperlink>
    </w:p>
    <w:p w:rsidR="00F93BDB" w:rsidRDefault="00691A4F" w14:paraId="172F8E9E" w14:textId="308A3F43">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501">
        <w:r w:rsidRPr="00A37982" w:rsidR="00F93BDB">
          <w:rPr>
            <w:rStyle w:val="Hyperlink"/>
            <w:rFonts w:eastAsiaTheme="majorEastAsia" w:cstheme="majorBidi"/>
            <w:noProof/>
          </w:rPr>
          <w:t>4.</w:t>
        </w:r>
        <w:r w:rsidR="00F93BDB">
          <w:rPr>
            <w:rFonts w:asciiTheme="minorHAnsi" w:hAnsiTheme="minorHAnsi" w:eastAsiaTheme="minorEastAsia"/>
            <w:noProof/>
            <w:kern w:val="2"/>
            <w:sz w:val="24"/>
            <w:lang w:eastAsia="en-GB"/>
            <w14:ligatures w14:val="standardContextual"/>
          </w:rPr>
          <w:tab/>
        </w:r>
        <w:r w:rsidRPr="00A37982" w:rsidR="00F93BDB">
          <w:rPr>
            <w:rStyle w:val="Hyperlink"/>
            <w:rFonts w:eastAsiaTheme="majorEastAsia" w:cstheme="majorBidi"/>
            <w:noProof/>
          </w:rPr>
          <w:t>Crime and policing and AI</w:t>
        </w:r>
        <w:r w:rsidR="00F93BDB">
          <w:rPr>
            <w:noProof/>
            <w:webHidden/>
          </w:rPr>
          <w:tab/>
        </w:r>
        <w:r w:rsidR="00F93BDB">
          <w:rPr>
            <w:noProof/>
            <w:webHidden/>
          </w:rPr>
          <w:fldChar w:fldCharType="begin"/>
        </w:r>
        <w:r w:rsidR="00F93BDB">
          <w:rPr>
            <w:noProof/>
            <w:webHidden/>
          </w:rPr>
          <w:instrText xml:space="preserve"> PAGEREF _Toc180578501 \h </w:instrText>
        </w:r>
        <w:r w:rsidR="00F93BDB">
          <w:rPr>
            <w:noProof/>
            <w:webHidden/>
          </w:rPr>
        </w:r>
        <w:r w:rsidR="00F93BDB">
          <w:rPr>
            <w:noProof/>
            <w:webHidden/>
          </w:rPr>
          <w:fldChar w:fldCharType="separate"/>
        </w:r>
        <w:r w:rsidR="00F93BDB">
          <w:rPr>
            <w:noProof/>
            <w:webHidden/>
          </w:rPr>
          <w:t>19</w:t>
        </w:r>
        <w:r w:rsidR="00F93BDB">
          <w:rPr>
            <w:noProof/>
            <w:webHidden/>
          </w:rPr>
          <w:fldChar w:fldCharType="end"/>
        </w:r>
      </w:hyperlink>
    </w:p>
    <w:p w:rsidR="00F93BDB" w:rsidRDefault="00691A4F" w14:paraId="167F0BDB" w14:textId="0ED724E4">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502">
        <w:r w:rsidRPr="00A37982" w:rsidR="00F93BDB">
          <w:rPr>
            <w:rStyle w:val="Hyperlink"/>
            <w:noProof/>
          </w:rPr>
          <w:t>5.</w:t>
        </w:r>
        <w:r w:rsidR="00F93BDB">
          <w:rPr>
            <w:rFonts w:asciiTheme="minorHAnsi" w:hAnsiTheme="minorHAnsi" w:eastAsiaTheme="minorEastAsia"/>
            <w:noProof/>
            <w:kern w:val="2"/>
            <w:sz w:val="24"/>
            <w:lang w:eastAsia="en-GB"/>
            <w14:ligatures w14:val="standardContextual"/>
          </w:rPr>
          <w:tab/>
        </w:r>
        <w:r w:rsidRPr="00A37982" w:rsidR="00F93BDB">
          <w:rPr>
            <w:rStyle w:val="Hyperlink"/>
            <w:noProof/>
          </w:rPr>
          <w:t>Education and AI</w:t>
        </w:r>
        <w:r w:rsidR="00F93BDB">
          <w:rPr>
            <w:noProof/>
            <w:webHidden/>
          </w:rPr>
          <w:tab/>
        </w:r>
        <w:r w:rsidR="00F93BDB">
          <w:rPr>
            <w:noProof/>
            <w:webHidden/>
          </w:rPr>
          <w:fldChar w:fldCharType="begin"/>
        </w:r>
        <w:r w:rsidR="00F93BDB">
          <w:rPr>
            <w:noProof/>
            <w:webHidden/>
          </w:rPr>
          <w:instrText xml:space="preserve"> PAGEREF _Toc180578502 \h </w:instrText>
        </w:r>
        <w:r w:rsidR="00F93BDB">
          <w:rPr>
            <w:noProof/>
            <w:webHidden/>
          </w:rPr>
        </w:r>
        <w:r w:rsidR="00F93BDB">
          <w:rPr>
            <w:noProof/>
            <w:webHidden/>
          </w:rPr>
          <w:fldChar w:fldCharType="separate"/>
        </w:r>
        <w:r w:rsidR="00F93BDB">
          <w:rPr>
            <w:noProof/>
            <w:webHidden/>
          </w:rPr>
          <w:t>25</w:t>
        </w:r>
        <w:r w:rsidR="00F93BDB">
          <w:rPr>
            <w:noProof/>
            <w:webHidden/>
          </w:rPr>
          <w:fldChar w:fldCharType="end"/>
        </w:r>
      </w:hyperlink>
    </w:p>
    <w:p w:rsidR="00F93BDB" w:rsidRDefault="00691A4F" w14:paraId="22F69CD6" w14:textId="3FCED7AE">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503">
        <w:r w:rsidRPr="00A37982" w:rsidR="00F93BDB">
          <w:rPr>
            <w:rStyle w:val="Hyperlink"/>
            <w:rFonts w:eastAsiaTheme="majorEastAsia" w:cstheme="majorBidi"/>
            <w:noProof/>
          </w:rPr>
          <w:t>6.</w:t>
        </w:r>
        <w:r w:rsidR="00F93BDB">
          <w:rPr>
            <w:rFonts w:asciiTheme="minorHAnsi" w:hAnsiTheme="minorHAnsi" w:eastAsiaTheme="minorEastAsia"/>
            <w:noProof/>
            <w:kern w:val="2"/>
            <w:sz w:val="24"/>
            <w:lang w:eastAsia="en-GB"/>
            <w14:ligatures w14:val="standardContextual"/>
          </w:rPr>
          <w:tab/>
        </w:r>
        <w:r w:rsidRPr="00A37982" w:rsidR="00F93BDB">
          <w:rPr>
            <w:rStyle w:val="Hyperlink"/>
            <w:rFonts w:eastAsiaTheme="majorEastAsia" w:cstheme="majorBidi"/>
            <w:noProof/>
          </w:rPr>
          <w:t>Energy and net zero and AI</w:t>
        </w:r>
        <w:r w:rsidR="00F93BDB">
          <w:rPr>
            <w:noProof/>
            <w:webHidden/>
          </w:rPr>
          <w:tab/>
        </w:r>
        <w:r w:rsidR="00F93BDB">
          <w:rPr>
            <w:noProof/>
            <w:webHidden/>
          </w:rPr>
          <w:fldChar w:fldCharType="begin"/>
        </w:r>
        <w:r w:rsidR="00F93BDB">
          <w:rPr>
            <w:noProof/>
            <w:webHidden/>
          </w:rPr>
          <w:instrText xml:space="preserve"> PAGEREF _Toc180578503 \h </w:instrText>
        </w:r>
        <w:r w:rsidR="00F93BDB">
          <w:rPr>
            <w:noProof/>
            <w:webHidden/>
          </w:rPr>
        </w:r>
        <w:r w:rsidR="00F93BDB">
          <w:rPr>
            <w:noProof/>
            <w:webHidden/>
          </w:rPr>
          <w:fldChar w:fldCharType="separate"/>
        </w:r>
        <w:r w:rsidR="00F93BDB">
          <w:rPr>
            <w:noProof/>
            <w:webHidden/>
          </w:rPr>
          <w:t>29</w:t>
        </w:r>
        <w:r w:rsidR="00F93BDB">
          <w:rPr>
            <w:noProof/>
            <w:webHidden/>
          </w:rPr>
          <w:fldChar w:fldCharType="end"/>
        </w:r>
      </w:hyperlink>
    </w:p>
    <w:p w:rsidR="00F93BDB" w:rsidRDefault="00691A4F" w14:paraId="69EB9422" w14:textId="05E5565F">
      <w:pPr>
        <w:pStyle w:val="TOC1"/>
        <w:tabs>
          <w:tab w:val="left" w:pos="440"/>
          <w:tab w:val="right" w:leader="dot" w:pos="9016"/>
        </w:tabs>
        <w:rPr>
          <w:rFonts w:asciiTheme="minorHAnsi" w:hAnsiTheme="minorHAnsi" w:eastAsiaTheme="minorEastAsia"/>
          <w:noProof/>
          <w:kern w:val="2"/>
          <w:sz w:val="24"/>
          <w:lang w:eastAsia="en-GB"/>
          <w14:ligatures w14:val="standardContextual"/>
        </w:rPr>
      </w:pPr>
      <w:hyperlink w:history="1" w:anchor="_Toc180578504">
        <w:r w:rsidRPr="00A37982" w:rsidR="00F93BDB">
          <w:rPr>
            <w:rStyle w:val="Hyperlink"/>
            <w:rFonts w:eastAsia="Aptos"/>
            <w:noProof/>
          </w:rPr>
          <w:t>7.</w:t>
        </w:r>
        <w:r w:rsidR="00F93BDB">
          <w:rPr>
            <w:rFonts w:asciiTheme="minorHAnsi" w:hAnsiTheme="minorHAnsi" w:eastAsiaTheme="minorEastAsia"/>
            <w:noProof/>
            <w:kern w:val="2"/>
            <w:sz w:val="24"/>
            <w:lang w:eastAsia="en-GB"/>
            <w14:ligatures w14:val="standardContextual"/>
          </w:rPr>
          <w:tab/>
        </w:r>
        <w:r w:rsidRPr="00A37982" w:rsidR="00F93BDB">
          <w:rPr>
            <w:rStyle w:val="Hyperlink"/>
            <w:rFonts w:eastAsia="Aptos"/>
            <w:noProof/>
          </w:rPr>
          <w:t>AI in public services: Expectations for guardrails and interventions</w:t>
        </w:r>
        <w:r w:rsidR="00F93BDB">
          <w:rPr>
            <w:noProof/>
            <w:webHidden/>
          </w:rPr>
          <w:tab/>
        </w:r>
        <w:r w:rsidR="00F93BDB">
          <w:rPr>
            <w:noProof/>
            <w:webHidden/>
          </w:rPr>
          <w:fldChar w:fldCharType="begin"/>
        </w:r>
        <w:r w:rsidR="00F93BDB">
          <w:rPr>
            <w:noProof/>
            <w:webHidden/>
          </w:rPr>
          <w:instrText xml:space="preserve"> PAGEREF _Toc180578504 \h </w:instrText>
        </w:r>
        <w:r w:rsidR="00F93BDB">
          <w:rPr>
            <w:noProof/>
            <w:webHidden/>
          </w:rPr>
        </w:r>
        <w:r w:rsidR="00F93BDB">
          <w:rPr>
            <w:noProof/>
            <w:webHidden/>
          </w:rPr>
          <w:fldChar w:fldCharType="separate"/>
        </w:r>
        <w:r w:rsidR="00F93BDB">
          <w:rPr>
            <w:noProof/>
            <w:webHidden/>
          </w:rPr>
          <w:t>32</w:t>
        </w:r>
        <w:r w:rsidR="00F93BDB">
          <w:rPr>
            <w:noProof/>
            <w:webHidden/>
          </w:rPr>
          <w:fldChar w:fldCharType="end"/>
        </w:r>
      </w:hyperlink>
    </w:p>
    <w:p w:rsidR="00AD6C03" w:rsidRDefault="00A3376B" w14:paraId="773D76E0" w14:textId="0D9EC6C1">
      <w:r>
        <w:fldChar w:fldCharType="end"/>
      </w:r>
    </w:p>
    <w:p w:rsidR="00FB1CFA" w:rsidRDefault="00FB1CFA" w14:paraId="2BE6F63C" w14:textId="6FFCB1AB">
      <w:pPr>
        <w:spacing w:after="160" w:line="259" w:lineRule="auto"/>
      </w:pPr>
      <w:r>
        <w:br w:type="page"/>
      </w:r>
    </w:p>
    <w:p w:rsidR="00211601" w:rsidP="00FB1CFA" w:rsidRDefault="00FB1CFA" w14:paraId="4C38F09F" w14:textId="7FD5D536">
      <w:pPr>
        <w:pStyle w:val="Heading1"/>
      </w:pPr>
      <w:bookmarkStart w:name="_Toc180053867" w:id="3"/>
      <w:bookmarkStart w:name="_Toc180578496" w:id="4"/>
      <w:r>
        <w:lastRenderedPageBreak/>
        <w:t>Foreword</w:t>
      </w:r>
      <w:bookmarkEnd w:id="3"/>
      <w:bookmarkEnd w:id="4"/>
      <w:r>
        <w:t xml:space="preserve"> </w:t>
      </w:r>
    </w:p>
    <w:p w:rsidR="000708EA" w:rsidP="00FB1CFA" w:rsidRDefault="000708EA" w14:paraId="35993307" w14:textId="77777777">
      <w:pPr>
        <w:sectPr w:rsidR="000708EA">
          <w:footerReference w:type="default" r:id="rId13"/>
          <w:pgSz w:w="11906" w:h="16838" w:orient="portrait"/>
          <w:pgMar w:top="1440" w:right="1440" w:bottom="1440" w:left="1440" w:header="708" w:footer="708" w:gutter="0"/>
          <w:cols w:space="708"/>
          <w:docGrid w:linePitch="360"/>
        </w:sectPr>
      </w:pPr>
    </w:p>
    <w:p w:rsidR="62E27684" w:rsidP="5DFC2582" w:rsidRDefault="62E27684" w14:paraId="1521F1BB" w14:textId="4B3448BF">
      <w:pPr>
        <w:rPr>
          <w:rFonts w:ascii="ArialMT" w:hAnsi="ArialMT" w:eastAsia="ArialMT" w:cs="ArialMT"/>
          <w:color w:val="000000" w:themeColor="accent5"/>
          <w:szCs w:val="22"/>
        </w:rPr>
      </w:pPr>
      <w:r>
        <w:t xml:space="preserve">Despite rapid progress in </w:t>
      </w:r>
      <w:r w:rsidR="52A60095">
        <w:t xml:space="preserve">AI’s </w:t>
      </w:r>
      <w:r>
        <w:t xml:space="preserve">technical capabilities, </w:t>
      </w:r>
      <w:r w:rsidR="410933BB">
        <w:t>there remains a</w:t>
      </w:r>
      <w:r w:rsidR="13F845FF">
        <w:t xml:space="preserve"> persistent</w:t>
      </w:r>
      <w:r w:rsidR="410933BB">
        <w:t xml:space="preserve"> gap between </w:t>
      </w:r>
      <w:r w:rsidR="3A602867">
        <w:t>the potential of</w:t>
      </w:r>
      <w:r w:rsidR="4324C01C">
        <w:t xml:space="preserve"> </w:t>
      </w:r>
      <w:r w:rsidR="3A602867">
        <w:t xml:space="preserve">these technologies and our </w:t>
      </w:r>
      <w:r w:rsidR="09D7D5D5">
        <w:t xml:space="preserve">ability to deploy them for public benefit. </w:t>
      </w:r>
      <w:r w:rsidR="5BD3D0D4">
        <w:t>Bridging this gap</w:t>
      </w:r>
      <w:r w:rsidR="7EB09987">
        <w:t xml:space="preserve"> requires action to articulate social needs, b</w:t>
      </w:r>
      <w:r w:rsidR="58149426">
        <w:t>uild understanding about how AI can help address them</w:t>
      </w:r>
      <w:r w:rsidR="7EB09987">
        <w:t>, and connec</w:t>
      </w:r>
      <w:r w:rsidR="7BDABBD0">
        <w:t xml:space="preserve">t </w:t>
      </w:r>
      <w:r w:rsidR="7CDCFDA4">
        <w:t>this understanding to AI research and policy</w:t>
      </w:r>
      <w:r w:rsidR="0FAA1759">
        <w:t xml:space="preserve">. </w:t>
      </w:r>
      <w:r w:rsidRPr="5DFC2582" w:rsidR="7CDCFDA4">
        <w:rPr>
          <w:rFonts w:ascii="ArialMT" w:hAnsi="ArialMT" w:eastAsia="ArialMT" w:cs="ArialMT"/>
          <w:color w:val="000000" w:themeColor="accent5"/>
          <w:szCs w:val="22"/>
        </w:rPr>
        <w:t>Public dialogue</w:t>
      </w:r>
      <w:r w:rsidRPr="5DFC2582" w:rsidR="71D40931">
        <w:rPr>
          <w:rFonts w:ascii="ArialMT" w:hAnsi="ArialMT" w:eastAsia="ArialMT" w:cs="ArialMT"/>
          <w:color w:val="000000" w:themeColor="accent5"/>
          <w:szCs w:val="22"/>
        </w:rPr>
        <w:t>s</w:t>
      </w:r>
      <w:r w:rsidRPr="5DFC2582" w:rsidR="7F1B123B">
        <w:rPr>
          <w:rFonts w:ascii="ArialMT" w:hAnsi="ArialMT" w:eastAsia="ArialMT" w:cs="ArialMT"/>
          <w:color w:val="000000" w:themeColor="accent5"/>
          <w:szCs w:val="22"/>
        </w:rPr>
        <w:t xml:space="preserve"> provide a way of recentring social need in discussions about AI.</w:t>
      </w:r>
      <w:r w:rsidRPr="5DFC2582" w:rsidR="7CDCFDA4">
        <w:rPr>
          <w:rFonts w:ascii="ArialMT" w:hAnsi="ArialMT" w:eastAsia="ArialMT" w:cs="ArialMT"/>
          <w:color w:val="000000" w:themeColor="accent5"/>
          <w:szCs w:val="22"/>
        </w:rPr>
        <w:t xml:space="preserve"> </w:t>
      </w:r>
      <w:r w:rsidRPr="5DFC2582" w:rsidR="6D8867D0">
        <w:rPr>
          <w:rFonts w:ascii="ArialMT" w:hAnsi="ArialMT" w:eastAsia="ArialMT" w:cs="ArialMT"/>
          <w:color w:val="000000" w:themeColor="accent5"/>
          <w:szCs w:val="22"/>
        </w:rPr>
        <w:t>B</w:t>
      </w:r>
      <w:r w:rsidRPr="5DFC2582" w:rsidR="7CDCFDA4">
        <w:rPr>
          <w:rFonts w:ascii="ArialMT" w:hAnsi="ArialMT" w:eastAsia="ArialMT" w:cs="ArialMT"/>
          <w:color w:val="000000" w:themeColor="accent5"/>
          <w:szCs w:val="22"/>
        </w:rPr>
        <w:t>y creating spaces to share aspirations for</w:t>
      </w:r>
      <w:r w:rsidRPr="5DFC2582" w:rsidR="7BEECB75">
        <w:rPr>
          <w:rFonts w:ascii="ArialMT" w:hAnsi="ArialMT" w:eastAsia="ArialMT" w:cs="ArialMT"/>
          <w:color w:val="000000" w:themeColor="accent5"/>
          <w:szCs w:val="22"/>
        </w:rPr>
        <w:t xml:space="preserve"> – </w:t>
      </w:r>
      <w:r w:rsidRPr="5DFC2582" w:rsidR="7CDCFDA4">
        <w:rPr>
          <w:rFonts w:ascii="ArialMT" w:hAnsi="ArialMT" w:eastAsia="ArialMT" w:cs="ArialMT"/>
          <w:color w:val="000000" w:themeColor="accent5"/>
          <w:szCs w:val="22"/>
        </w:rPr>
        <w:t>and concerns about</w:t>
      </w:r>
      <w:r w:rsidRPr="5DFC2582" w:rsidR="7708183C">
        <w:rPr>
          <w:rFonts w:ascii="ArialMT" w:hAnsi="ArialMT" w:eastAsia="ArialMT" w:cs="ArialMT"/>
          <w:color w:val="000000" w:themeColor="accent5"/>
          <w:szCs w:val="22"/>
        </w:rPr>
        <w:t xml:space="preserve"> – </w:t>
      </w:r>
      <w:r w:rsidRPr="5DFC2582" w:rsidR="7CDCFDA4">
        <w:rPr>
          <w:rFonts w:ascii="ArialMT" w:hAnsi="ArialMT" w:eastAsia="ArialMT" w:cs="ArialMT"/>
          <w:color w:val="000000" w:themeColor="accent5"/>
          <w:szCs w:val="22"/>
        </w:rPr>
        <w:t>AI</w:t>
      </w:r>
      <w:r w:rsidRPr="5DFC2582" w:rsidR="352BDC68">
        <w:rPr>
          <w:rFonts w:ascii="ArialMT" w:hAnsi="ArialMT" w:eastAsia="ArialMT" w:cs="ArialMT"/>
          <w:color w:val="000000" w:themeColor="accent5"/>
          <w:szCs w:val="22"/>
        </w:rPr>
        <w:t xml:space="preserve">, they can help create new understandings </w:t>
      </w:r>
      <w:r w:rsidRPr="5DFC2582" w:rsidR="005E5D55">
        <w:rPr>
          <w:rFonts w:ascii="ArialMT" w:hAnsi="ArialMT" w:eastAsia="ArialMT" w:cs="ArialMT"/>
          <w:color w:val="000000" w:themeColor="accent5"/>
          <w:szCs w:val="22"/>
        </w:rPr>
        <w:t xml:space="preserve">about </w:t>
      </w:r>
      <w:r w:rsidRPr="5DFC2582" w:rsidR="352BDC68">
        <w:rPr>
          <w:rFonts w:ascii="ArialMT" w:hAnsi="ArialMT" w:eastAsia="ArialMT" w:cs="ArialMT"/>
          <w:color w:val="000000" w:themeColor="accent5"/>
          <w:szCs w:val="22"/>
        </w:rPr>
        <w:t>the developments needed in research, policy, and pra</w:t>
      </w:r>
      <w:r w:rsidRPr="5DFC2582" w:rsidR="77008AE7">
        <w:rPr>
          <w:rFonts w:ascii="ArialMT" w:hAnsi="ArialMT" w:eastAsia="ArialMT" w:cs="ArialMT"/>
          <w:color w:val="000000" w:themeColor="accent5"/>
          <w:szCs w:val="22"/>
        </w:rPr>
        <w:t>ctice to deliver AI that benefits science, citizens, and society</w:t>
      </w:r>
      <w:r w:rsidRPr="5DFC2582" w:rsidR="280DBCC7">
        <w:rPr>
          <w:rFonts w:ascii="ArialMT" w:hAnsi="ArialMT" w:eastAsia="ArialMT" w:cs="ArialMT"/>
          <w:color w:val="000000" w:themeColor="accent5"/>
          <w:szCs w:val="22"/>
        </w:rPr>
        <w:t xml:space="preserve">. </w:t>
      </w:r>
    </w:p>
    <w:p w:rsidR="72913B4B" w:rsidP="5DFC2582" w:rsidRDefault="72913B4B" w14:paraId="6FA80434" w14:textId="2B800D41">
      <w:pPr>
        <w:spacing w:before="240" w:after="240"/>
        <w:rPr>
          <w:rFonts w:ascii="ArialMT" w:hAnsi="ArialMT" w:eastAsia="ArialMT" w:cs="ArialMT"/>
          <w:color w:val="000000" w:themeColor="accent5"/>
          <w:szCs w:val="22"/>
        </w:rPr>
      </w:pPr>
      <w:r w:rsidRPr="5DFC2582">
        <w:rPr>
          <w:rFonts w:ascii="ArialMT" w:hAnsi="ArialMT" w:eastAsia="ArialMT" w:cs="ArialMT"/>
          <w:color w:val="000000" w:themeColor="accent5"/>
          <w:szCs w:val="22"/>
        </w:rPr>
        <w:t>This report presents insights from public dialogue</w:t>
      </w:r>
      <w:r w:rsidRPr="5DFC2582" w:rsidR="055C3B07">
        <w:rPr>
          <w:rFonts w:ascii="ArialMT" w:hAnsi="ArialMT" w:eastAsia="ArialMT" w:cs="ArialMT"/>
          <w:color w:val="000000" w:themeColor="accent5"/>
          <w:szCs w:val="22"/>
        </w:rPr>
        <w:t>s convened in Cambridge and Liverpool during September 2024 by</w:t>
      </w:r>
      <w:r w:rsidRPr="5DFC2582">
        <w:rPr>
          <w:rFonts w:ascii="ArialMT" w:hAnsi="ArialMT" w:eastAsia="ArialMT" w:cs="ArialMT"/>
          <w:color w:val="000000" w:themeColor="accent5"/>
          <w:szCs w:val="22"/>
        </w:rPr>
        <w:t xml:space="preserve"> ai@cam, the Kavli Centre for Ethics, Science, and the Public, and Hopkins </w:t>
      </w:r>
      <w:r w:rsidR="00DD7140">
        <w:rPr>
          <w:rFonts w:ascii="ArialMT" w:hAnsi="ArialMT" w:eastAsia="ArialMT" w:cs="ArialMT"/>
          <w:color w:val="000000" w:themeColor="accent5"/>
          <w:szCs w:val="22"/>
        </w:rPr>
        <w:t>V</w:t>
      </w:r>
      <w:r w:rsidRPr="5DFC2582">
        <w:rPr>
          <w:rFonts w:ascii="ArialMT" w:hAnsi="ArialMT" w:eastAsia="ArialMT" w:cs="ArialMT"/>
          <w:color w:val="000000" w:themeColor="accent5"/>
          <w:szCs w:val="22"/>
        </w:rPr>
        <w:t>an Mil</w:t>
      </w:r>
      <w:r w:rsidRPr="5DFC2582" w:rsidR="6C58A4C5">
        <w:rPr>
          <w:rFonts w:ascii="ArialMT" w:hAnsi="ArialMT" w:eastAsia="ArialMT" w:cs="ArialMT"/>
          <w:color w:val="000000" w:themeColor="accent5"/>
          <w:szCs w:val="22"/>
        </w:rPr>
        <w:t xml:space="preserve">. </w:t>
      </w:r>
      <w:r w:rsidR="008057DF">
        <w:rPr>
          <w:rFonts w:ascii="ArialMT" w:hAnsi="ArialMT" w:eastAsia="ArialMT" w:cs="ArialMT"/>
          <w:color w:val="000000" w:themeColor="accent5"/>
          <w:szCs w:val="22"/>
        </w:rPr>
        <w:t>This</w:t>
      </w:r>
      <w:r w:rsidRPr="5DFC2582" w:rsidR="008057DF">
        <w:rPr>
          <w:rFonts w:ascii="ArialMT" w:hAnsi="ArialMT" w:eastAsia="ArialMT" w:cs="ArialMT"/>
          <w:color w:val="000000" w:themeColor="accent5"/>
          <w:szCs w:val="22"/>
        </w:rPr>
        <w:t xml:space="preserve"> </w:t>
      </w:r>
      <w:r w:rsidRPr="5DFC2582" w:rsidR="6C58A4C5">
        <w:rPr>
          <w:rFonts w:ascii="ArialMT" w:hAnsi="ArialMT" w:eastAsia="ArialMT" w:cs="ArialMT"/>
          <w:color w:val="000000" w:themeColor="accent5"/>
          <w:szCs w:val="22"/>
        </w:rPr>
        <w:t>dialogue set out to understand public perspectives on the role of AI in delivering priority policy agendas connected to four of Labour’s Missions for Government.</w:t>
      </w:r>
      <w:r w:rsidRPr="5DFC2582">
        <w:rPr>
          <w:rFonts w:ascii="ArialMT" w:hAnsi="ArialMT" w:eastAsia="ArialMT" w:cs="ArialMT"/>
          <w:color w:val="000000" w:themeColor="accent5"/>
          <w:szCs w:val="22"/>
        </w:rPr>
        <w:t xml:space="preserve"> In discussions about crime and policing, education, energy and net zero, and health, participants shared their views on the potential benefits offered by AI and the guardrails needed to guide its development. </w:t>
      </w:r>
    </w:p>
    <w:p w:rsidR="72913B4B" w:rsidP="5DFC2582" w:rsidRDefault="72913B4B" w14:paraId="6311E253" w14:textId="5908D810">
      <w:pPr>
        <w:spacing w:before="240" w:after="240"/>
        <w:rPr>
          <w:rFonts w:ascii="ArialMT" w:hAnsi="ArialMT" w:eastAsia="ArialMT" w:cs="ArialMT"/>
          <w:color w:val="000000" w:themeColor="accent5"/>
          <w:szCs w:val="22"/>
        </w:rPr>
      </w:pPr>
      <w:r w:rsidRPr="5DFC2582">
        <w:rPr>
          <w:rFonts w:ascii="ArialMT" w:hAnsi="ArialMT" w:eastAsia="ArialMT" w:cs="ArialMT"/>
          <w:color w:val="000000" w:themeColor="accent5"/>
          <w:szCs w:val="22"/>
        </w:rPr>
        <w:t>T</w:t>
      </w:r>
      <w:r w:rsidRPr="5DFC2582" w:rsidR="2972043D">
        <w:rPr>
          <w:rFonts w:ascii="ArialMT" w:hAnsi="ArialMT" w:eastAsia="ArialMT" w:cs="ArialMT"/>
          <w:color w:val="000000" w:themeColor="accent5"/>
          <w:szCs w:val="22"/>
        </w:rPr>
        <w:t xml:space="preserve">he results </w:t>
      </w:r>
      <w:r w:rsidRPr="5DFC2582">
        <w:rPr>
          <w:rFonts w:ascii="ArialMT" w:hAnsi="ArialMT" w:eastAsia="ArialMT" w:cs="ArialMT"/>
          <w:color w:val="000000" w:themeColor="accent5"/>
          <w:szCs w:val="22"/>
        </w:rPr>
        <w:t xml:space="preserve">offer insights into a future vision for </w:t>
      </w:r>
      <w:r w:rsidRPr="5DFC2582" w:rsidR="55A81619">
        <w:rPr>
          <w:rFonts w:ascii="ArialMT" w:hAnsi="ArialMT" w:eastAsia="ArialMT" w:cs="ArialMT"/>
          <w:color w:val="000000" w:themeColor="accent5"/>
          <w:szCs w:val="22"/>
        </w:rPr>
        <w:t xml:space="preserve">the use of </w:t>
      </w:r>
      <w:r w:rsidRPr="5DFC2582">
        <w:rPr>
          <w:rFonts w:ascii="ArialMT" w:hAnsi="ArialMT" w:eastAsia="ArialMT" w:cs="ArialMT"/>
          <w:color w:val="000000" w:themeColor="accent5"/>
          <w:szCs w:val="22"/>
        </w:rPr>
        <w:t>AI in</w:t>
      </w:r>
      <w:r w:rsidRPr="5DFC2582" w:rsidR="6185C2E4">
        <w:rPr>
          <w:rFonts w:ascii="ArialMT" w:hAnsi="ArialMT" w:eastAsia="ArialMT" w:cs="ArialMT"/>
          <w:color w:val="000000" w:themeColor="accent5"/>
          <w:szCs w:val="22"/>
        </w:rPr>
        <w:t xml:space="preserve"> public services</w:t>
      </w:r>
      <w:r w:rsidRPr="5DFC2582">
        <w:rPr>
          <w:rFonts w:ascii="ArialMT" w:hAnsi="ArialMT" w:eastAsia="ArialMT" w:cs="ArialMT"/>
          <w:color w:val="000000" w:themeColor="accent5"/>
          <w:szCs w:val="22"/>
        </w:rPr>
        <w:t xml:space="preserve"> </w:t>
      </w:r>
      <w:r w:rsidR="00B0297E">
        <w:rPr>
          <w:rFonts w:ascii="ArialMT" w:hAnsi="ArialMT" w:eastAsia="ArialMT" w:cs="ArialMT"/>
          <w:color w:val="000000" w:themeColor="accent5"/>
          <w:szCs w:val="22"/>
        </w:rPr>
        <w:t xml:space="preserve">in </w:t>
      </w:r>
      <w:r w:rsidRPr="5DFC2582">
        <w:rPr>
          <w:rFonts w:ascii="ArialMT" w:hAnsi="ArialMT" w:eastAsia="ArialMT" w:cs="ArialMT"/>
          <w:color w:val="000000" w:themeColor="accent5"/>
          <w:szCs w:val="22"/>
        </w:rPr>
        <w:t>the UK</w:t>
      </w:r>
      <w:r w:rsidRPr="5DFC2582" w:rsidR="0D94BC3B">
        <w:rPr>
          <w:rFonts w:ascii="ArialMT" w:hAnsi="ArialMT" w:eastAsia="ArialMT" w:cs="ArialMT"/>
          <w:color w:val="000000" w:themeColor="accent5"/>
          <w:szCs w:val="22"/>
        </w:rPr>
        <w:t xml:space="preserve">. </w:t>
      </w:r>
      <w:r w:rsidRPr="5DFC2582" w:rsidR="6BB8C4EF">
        <w:rPr>
          <w:rFonts w:ascii="ArialMT" w:hAnsi="ArialMT" w:eastAsia="ArialMT" w:cs="ArialMT"/>
          <w:color w:val="000000" w:themeColor="accent5"/>
          <w:szCs w:val="22"/>
        </w:rPr>
        <w:t xml:space="preserve">By </w:t>
      </w:r>
      <w:r w:rsidRPr="5DFC2582" w:rsidR="5EEE4B64">
        <w:rPr>
          <w:rFonts w:ascii="ArialMT" w:hAnsi="ArialMT" w:eastAsia="ArialMT" w:cs="ArialMT"/>
          <w:color w:val="000000" w:themeColor="accent5"/>
          <w:szCs w:val="22"/>
        </w:rPr>
        <w:t>helping reduce administrative burdens on frontline service providers</w:t>
      </w:r>
      <w:r w:rsidRPr="5DFC2582" w:rsidR="6BB8C4EF">
        <w:rPr>
          <w:rFonts w:ascii="ArialMT" w:hAnsi="ArialMT" w:eastAsia="ArialMT" w:cs="ArialMT"/>
          <w:color w:val="000000" w:themeColor="accent5"/>
          <w:szCs w:val="22"/>
        </w:rPr>
        <w:t>,</w:t>
      </w:r>
      <w:r w:rsidRPr="5DFC2582" w:rsidR="1E7CF17C">
        <w:rPr>
          <w:rFonts w:ascii="ArialMT" w:hAnsi="ArialMT" w:eastAsia="ArialMT" w:cs="ArialMT"/>
          <w:color w:val="000000" w:themeColor="accent5"/>
          <w:szCs w:val="22"/>
        </w:rPr>
        <w:t xml:space="preserve"> streamlining or optimising the systems that underpin our public service</w:t>
      </w:r>
      <w:r w:rsidRPr="5DFC2582" w:rsidR="1D895244">
        <w:rPr>
          <w:rFonts w:ascii="ArialMT" w:hAnsi="ArialMT" w:eastAsia="ArialMT" w:cs="ArialMT"/>
          <w:color w:val="000000" w:themeColor="accent5"/>
          <w:szCs w:val="22"/>
        </w:rPr>
        <w:t>s</w:t>
      </w:r>
      <w:r w:rsidRPr="5DFC2582" w:rsidR="0F5027C0">
        <w:rPr>
          <w:rFonts w:ascii="ArialMT" w:hAnsi="ArialMT" w:eastAsia="ArialMT" w:cs="ArialMT"/>
          <w:color w:val="000000" w:themeColor="accent5"/>
          <w:szCs w:val="22"/>
        </w:rPr>
        <w:t xml:space="preserve">, or </w:t>
      </w:r>
      <w:r w:rsidRPr="5DFC2582" w:rsidR="366868A6">
        <w:rPr>
          <w:rFonts w:ascii="ArialMT" w:hAnsi="ArialMT" w:eastAsia="ArialMT" w:cs="ArialMT"/>
          <w:color w:val="000000" w:themeColor="accent5"/>
          <w:szCs w:val="22"/>
        </w:rPr>
        <w:t>providing</w:t>
      </w:r>
      <w:r w:rsidRPr="5DFC2582" w:rsidR="0F5027C0">
        <w:rPr>
          <w:rFonts w:ascii="ArialMT" w:hAnsi="ArialMT" w:eastAsia="ArialMT" w:cs="ArialMT"/>
          <w:color w:val="000000" w:themeColor="accent5"/>
          <w:szCs w:val="22"/>
        </w:rPr>
        <w:t xml:space="preserve"> decision-support </w:t>
      </w:r>
      <w:r w:rsidRPr="5DFC2582" w:rsidR="2220956E">
        <w:rPr>
          <w:rFonts w:ascii="ArialMT" w:hAnsi="ArialMT" w:eastAsia="ArialMT" w:cs="ArialMT"/>
          <w:color w:val="000000" w:themeColor="accent5"/>
          <w:szCs w:val="22"/>
        </w:rPr>
        <w:t xml:space="preserve">tools </w:t>
      </w:r>
      <w:r w:rsidRPr="5DFC2582" w:rsidR="0F5027C0">
        <w:rPr>
          <w:rFonts w:ascii="ArialMT" w:hAnsi="ArialMT" w:eastAsia="ArialMT" w:cs="ArialMT"/>
          <w:color w:val="000000" w:themeColor="accent5"/>
          <w:szCs w:val="22"/>
        </w:rPr>
        <w:t>that allow human decision-makers to access insights from data,</w:t>
      </w:r>
      <w:r w:rsidRPr="5DFC2582" w:rsidR="47B2B262">
        <w:rPr>
          <w:rFonts w:ascii="ArialMT" w:hAnsi="ArialMT" w:eastAsia="ArialMT" w:cs="ArialMT"/>
          <w:color w:val="000000" w:themeColor="accent5"/>
          <w:szCs w:val="22"/>
        </w:rPr>
        <w:t xml:space="preserve"> participants told us that</w:t>
      </w:r>
      <w:r w:rsidRPr="5DFC2582" w:rsidR="0F5027C0">
        <w:rPr>
          <w:rFonts w:ascii="ArialMT" w:hAnsi="ArialMT" w:eastAsia="ArialMT" w:cs="ArialMT"/>
          <w:color w:val="000000" w:themeColor="accent5"/>
          <w:szCs w:val="22"/>
        </w:rPr>
        <w:t xml:space="preserve"> AI could help transform people’s interactions w</w:t>
      </w:r>
      <w:r w:rsidRPr="5DFC2582" w:rsidR="476AB526">
        <w:rPr>
          <w:rFonts w:ascii="ArialMT" w:hAnsi="ArialMT" w:eastAsia="ArialMT" w:cs="ArialMT"/>
          <w:color w:val="000000" w:themeColor="accent5"/>
          <w:szCs w:val="22"/>
        </w:rPr>
        <w:t>ith public services across the Mission areas.</w:t>
      </w:r>
      <w:r w:rsidRPr="5DFC2582" w:rsidR="66DABFAF">
        <w:rPr>
          <w:rFonts w:ascii="ArialMT" w:hAnsi="ArialMT" w:eastAsia="ArialMT" w:cs="ArialMT"/>
          <w:color w:val="000000" w:themeColor="accent5"/>
          <w:szCs w:val="22"/>
        </w:rPr>
        <w:t xml:space="preserve"> Participants </w:t>
      </w:r>
      <w:r w:rsidRPr="5DFC2582" w:rsidR="1504FDEB">
        <w:rPr>
          <w:rFonts w:ascii="ArialMT" w:hAnsi="ArialMT" w:eastAsia="ArialMT" w:cs="ArialMT"/>
          <w:color w:val="000000" w:themeColor="accent5"/>
          <w:szCs w:val="22"/>
        </w:rPr>
        <w:t xml:space="preserve">also emphasised the importance of working with AI in ways that enhance human interactions, that protect privacy and security, and that ensure transparency and accountability in service delivery. </w:t>
      </w:r>
    </w:p>
    <w:p w:rsidR="20C08FE0" w:rsidP="5DFC2582" w:rsidRDefault="20C08FE0" w14:paraId="17F4A258" w14:textId="7F8A67B4">
      <w:pPr>
        <w:spacing w:before="240" w:after="240"/>
        <w:rPr>
          <w:rFonts w:ascii="ArialMT" w:hAnsi="ArialMT" w:eastAsia="ArialMT" w:cs="ArialMT"/>
          <w:color w:val="000000" w:themeColor="accent5"/>
          <w:szCs w:val="22"/>
        </w:rPr>
      </w:pPr>
      <w:r w:rsidRPr="5DFC2582">
        <w:rPr>
          <w:rFonts w:ascii="ArialMT" w:hAnsi="ArialMT" w:eastAsia="ArialMT" w:cs="ArialMT"/>
          <w:color w:val="000000" w:themeColor="accent5"/>
          <w:szCs w:val="22"/>
        </w:rPr>
        <w:t xml:space="preserve">Across Mission areas, we heard a call to action </w:t>
      </w:r>
      <w:r w:rsidRPr="5DFC2582" w:rsidR="55A0DBE3">
        <w:rPr>
          <w:rFonts w:ascii="ArialMT" w:hAnsi="ArialMT" w:eastAsia="ArialMT" w:cs="ArialMT"/>
          <w:color w:val="000000" w:themeColor="accent5"/>
          <w:szCs w:val="22"/>
        </w:rPr>
        <w:t xml:space="preserve">for </w:t>
      </w:r>
      <w:r w:rsidRPr="5DFC2582">
        <w:rPr>
          <w:rFonts w:ascii="ArialMT" w:hAnsi="ArialMT" w:eastAsia="ArialMT" w:cs="ArialMT"/>
          <w:color w:val="000000" w:themeColor="accent5"/>
          <w:szCs w:val="22"/>
        </w:rPr>
        <w:t xml:space="preserve">Government to create </w:t>
      </w:r>
      <w:r w:rsidRPr="5DFC2582" w:rsidR="3A869D5D">
        <w:rPr>
          <w:rFonts w:ascii="ArialMT" w:hAnsi="ArialMT" w:eastAsia="ArialMT" w:cs="ArialMT"/>
          <w:color w:val="000000" w:themeColor="accent5"/>
          <w:szCs w:val="22"/>
        </w:rPr>
        <w:t xml:space="preserve">policy </w:t>
      </w:r>
      <w:r w:rsidRPr="5DFC2582">
        <w:rPr>
          <w:rFonts w:ascii="ArialMT" w:hAnsi="ArialMT" w:eastAsia="ArialMT" w:cs="ArialMT"/>
          <w:color w:val="000000" w:themeColor="accent5"/>
          <w:szCs w:val="22"/>
        </w:rPr>
        <w:t xml:space="preserve">frameworks that centre public benefit and for those </w:t>
      </w:r>
      <w:r w:rsidRPr="5DFC2582" w:rsidR="5F30B92E">
        <w:rPr>
          <w:rFonts w:ascii="ArialMT" w:hAnsi="ArialMT" w:eastAsia="ArialMT" w:cs="ArialMT"/>
          <w:color w:val="000000" w:themeColor="accent5"/>
          <w:szCs w:val="22"/>
        </w:rPr>
        <w:t>developing and deploying AI</w:t>
      </w:r>
      <w:r w:rsidRPr="5DFC2582">
        <w:rPr>
          <w:rFonts w:ascii="ArialMT" w:hAnsi="ArialMT" w:eastAsia="ArialMT" w:cs="ArialMT"/>
          <w:color w:val="000000" w:themeColor="accent5"/>
          <w:szCs w:val="22"/>
        </w:rPr>
        <w:t xml:space="preserve"> to </w:t>
      </w:r>
      <w:r w:rsidRPr="5DFC2582" w:rsidR="4E12F346">
        <w:rPr>
          <w:rFonts w:ascii="ArialMT" w:hAnsi="ArialMT" w:eastAsia="ArialMT" w:cs="ArialMT"/>
          <w:color w:val="000000" w:themeColor="accent5"/>
          <w:szCs w:val="22"/>
        </w:rPr>
        <w:t xml:space="preserve">engage </w:t>
      </w:r>
      <w:r w:rsidRPr="5DFC2582" w:rsidR="0BFDE1FA">
        <w:rPr>
          <w:rFonts w:ascii="ArialMT" w:hAnsi="ArialMT" w:eastAsia="ArialMT" w:cs="ArialMT"/>
          <w:color w:val="000000" w:themeColor="accent5"/>
          <w:szCs w:val="22"/>
        </w:rPr>
        <w:t>with the public</w:t>
      </w:r>
      <w:r w:rsidRPr="5DFC2582" w:rsidR="7C4A4FB7">
        <w:rPr>
          <w:rFonts w:ascii="ArialMT" w:hAnsi="ArialMT" w:eastAsia="ArialMT" w:cs="ArialMT"/>
          <w:color w:val="000000" w:themeColor="accent5"/>
          <w:szCs w:val="22"/>
        </w:rPr>
        <w:t xml:space="preserve"> </w:t>
      </w:r>
      <w:r w:rsidRPr="5DFC2582" w:rsidR="3541B217">
        <w:rPr>
          <w:rFonts w:ascii="ArialMT" w:hAnsi="ArialMT" w:eastAsia="ArialMT" w:cs="ArialMT"/>
          <w:color w:val="000000" w:themeColor="accent5"/>
          <w:szCs w:val="22"/>
        </w:rPr>
        <w:t xml:space="preserve">to help create a shared vision for </w:t>
      </w:r>
      <w:r w:rsidRPr="5DFC2582" w:rsidR="7C4A4FB7">
        <w:rPr>
          <w:rFonts w:ascii="ArialMT" w:hAnsi="ArialMT" w:eastAsia="ArialMT" w:cs="ArialMT"/>
          <w:color w:val="000000" w:themeColor="accent5"/>
          <w:szCs w:val="22"/>
        </w:rPr>
        <w:t xml:space="preserve">what we need from these </w:t>
      </w:r>
      <w:r w:rsidRPr="5DFC2582" w:rsidR="0806DECB">
        <w:rPr>
          <w:rFonts w:ascii="ArialMT" w:hAnsi="ArialMT" w:eastAsia="ArialMT" w:cs="ArialMT"/>
          <w:color w:val="000000" w:themeColor="accent5"/>
          <w:szCs w:val="22"/>
        </w:rPr>
        <w:t>technologies.</w:t>
      </w:r>
      <w:r w:rsidRPr="5DFC2582" w:rsidR="2ABCA337">
        <w:rPr>
          <w:rFonts w:ascii="ArialMT" w:hAnsi="ArialMT" w:eastAsia="ArialMT" w:cs="ArialMT"/>
          <w:color w:val="000000" w:themeColor="accent5"/>
          <w:szCs w:val="22"/>
        </w:rPr>
        <w:t xml:space="preserve"> </w:t>
      </w:r>
    </w:p>
    <w:p w:rsidR="42FE4700" w:rsidP="5DFC2582" w:rsidRDefault="42FE4700" w14:paraId="5BE6078B" w14:textId="466910B6">
      <w:pPr>
        <w:spacing w:before="240" w:after="240"/>
      </w:pPr>
      <w:r w:rsidRPr="5DFC2582">
        <w:rPr>
          <w:rFonts w:ascii="ArialMT" w:hAnsi="ArialMT" w:eastAsia="ArialMT" w:cs="ArialMT"/>
          <w:color w:val="000000" w:themeColor="accent5"/>
          <w:szCs w:val="22"/>
        </w:rPr>
        <w:t>We hope this work informs a continuing conversation about how we can drive AI innovations that deliver meaningful public benefit.</w:t>
      </w:r>
    </w:p>
    <w:p w:rsidR="34E43F8E" w:rsidP="5DFC2582" w:rsidRDefault="70A2C21F" w14:paraId="494C0C78" w14:textId="64215CD4">
      <w:pPr>
        <w:spacing w:before="240" w:after="240"/>
        <w:rPr>
          <w:rFonts w:ascii="ArialMT" w:hAnsi="ArialMT" w:eastAsia="ArialMT" w:cs="ArialMT"/>
          <w:color w:val="000000" w:themeColor="accent5"/>
          <w:szCs w:val="22"/>
        </w:rPr>
      </w:pPr>
      <w:r w:rsidRPr="70A2C21F">
        <w:rPr>
          <w:rFonts w:ascii="ArialMT" w:hAnsi="ArialMT" w:eastAsia="ArialMT" w:cs="ArialMT"/>
          <w:color w:val="000000" w:themeColor="accent5"/>
          <w:szCs w:val="22"/>
        </w:rPr>
        <w:t>These dialogues benefitted from input from collaborators at the University of Cambridge, University of Liverpool, University of Manchester</w:t>
      </w:r>
      <w:r w:rsidR="000D18EC">
        <w:rPr>
          <w:rFonts w:ascii="ArialMT" w:hAnsi="ArialMT" w:eastAsia="ArialMT" w:cs="ArialMT"/>
          <w:color w:val="000000" w:themeColor="accent5"/>
          <w:szCs w:val="22"/>
        </w:rPr>
        <w:t xml:space="preserve"> and King’s College London</w:t>
      </w:r>
      <w:r w:rsidRPr="70A2C21F">
        <w:rPr>
          <w:rFonts w:ascii="ArialMT" w:hAnsi="ArialMT" w:eastAsia="ArialMT" w:cs="ArialMT"/>
          <w:color w:val="000000" w:themeColor="accent5"/>
          <w:szCs w:val="22"/>
        </w:rPr>
        <w:t>, as well as from the time and energy of our public participants. Thank you for your contributions to this project.</w:t>
      </w:r>
    </w:p>
    <w:p w:rsidR="00FB1CFA" w:rsidP="00FB1CFA" w:rsidRDefault="474D433D" w14:paraId="109A7E6D" w14:textId="2A07060B">
      <w:r>
        <w:t>Jessica Montgomery, Director, ai@cam</w:t>
      </w:r>
    </w:p>
    <w:p w:rsidR="0B20D906" w:rsidRDefault="0B20D906" w14:paraId="4400DE4B" w14:textId="6CC36A77">
      <w:r>
        <w:t>Neil Lawrence, DeepMind Professor of Machine Learning, University of Cambridge</w:t>
      </w:r>
    </w:p>
    <w:p w:rsidR="00FB1CFA" w:rsidP="00FB1CFA" w:rsidRDefault="00FB1CFA" w14:paraId="5CD4EE20" w14:textId="77777777"/>
    <w:p w:rsidR="00FB1CFA" w:rsidRDefault="00FB1CFA" w14:paraId="3C290505" w14:textId="0CB252FB">
      <w:pPr>
        <w:spacing w:after="160" w:line="259" w:lineRule="auto"/>
      </w:pPr>
      <w:r>
        <w:br w:type="page"/>
      </w:r>
    </w:p>
    <w:p w:rsidR="00FB1CFA" w:rsidP="0098008C" w:rsidRDefault="0098008C" w14:paraId="30262992" w14:textId="287BF7E0">
      <w:pPr>
        <w:pStyle w:val="Heading1"/>
      </w:pPr>
      <w:bookmarkStart w:name="_Toc180053868" w:id="5"/>
      <w:bookmarkStart w:name="_Toc180578497" w:id="6"/>
      <w:r>
        <w:t>Executive Summary</w:t>
      </w:r>
      <w:bookmarkEnd w:id="5"/>
      <w:bookmarkEnd w:id="6"/>
    </w:p>
    <w:p w:rsidR="002745BD" w:rsidP="00EA6902" w:rsidRDefault="007908B5" w14:paraId="4C6F8F30" w14:textId="2B6EE066">
      <w:pPr>
        <w:pStyle w:val="Heading2"/>
        <w:spacing w:after="240"/>
      </w:pPr>
      <w:bookmarkStart w:name="_Toc180053869" w:id="7"/>
      <w:r>
        <w:t xml:space="preserve">About this public </w:t>
      </w:r>
      <w:bookmarkEnd w:id="7"/>
      <w:r>
        <w:t>dialog</w:t>
      </w:r>
      <w:r w:rsidR="3C7FE541">
        <w:t>u</w:t>
      </w:r>
      <w:r>
        <w:t>e</w:t>
      </w:r>
    </w:p>
    <w:p w:rsidR="00276B3A" w:rsidRDefault="38ADDA44" w14:paraId="60B60A67" w14:textId="04A46548">
      <w:pPr>
        <w:spacing w:after="160" w:line="259" w:lineRule="auto"/>
      </w:pPr>
      <w:r>
        <w:t>In September</w:t>
      </w:r>
      <w:r w:rsidR="6CDE9795">
        <w:t xml:space="preserve">, </w:t>
      </w:r>
      <w:r>
        <w:t>4</w:t>
      </w:r>
      <w:r w:rsidR="2F5927D8">
        <w:t>0</w:t>
      </w:r>
      <w:r>
        <w:t xml:space="preserve"> members of the public took part in two workshops, in Liverpool and Cambridge</w:t>
      </w:r>
      <w:r w:rsidR="14545CA6">
        <w:t>,</w:t>
      </w:r>
      <w:r w:rsidR="7B9152C5">
        <w:t xml:space="preserve"> together with AI specialists</w:t>
      </w:r>
      <w:r w:rsidR="1BBEE754">
        <w:t xml:space="preserve"> from the University of Cambridge, University of Liverpool, and University of Manchester</w:t>
      </w:r>
      <w:r w:rsidR="7B9152C5">
        <w:t xml:space="preserve">. </w:t>
      </w:r>
      <w:r w:rsidR="0126B0C8">
        <w:t>In</w:t>
      </w:r>
      <w:r w:rsidR="6201B6CE">
        <w:t xml:space="preserve"> small groups</w:t>
      </w:r>
      <w:r w:rsidR="0126B0C8">
        <w:t xml:space="preserve"> of 7-8 they discussed</w:t>
      </w:r>
      <w:r w:rsidR="6201B6CE">
        <w:t xml:space="preserve"> their aspirations and concerns </w:t>
      </w:r>
      <w:r w:rsidR="19EC7A3E">
        <w:t>for</w:t>
      </w:r>
      <w:r w:rsidR="6201B6CE">
        <w:t xml:space="preserve"> the use of</w:t>
      </w:r>
      <w:r w:rsidR="19EC7A3E">
        <w:t xml:space="preserve"> artificial intelligence (AI) </w:t>
      </w:r>
      <w:r w:rsidR="6201B6CE">
        <w:t xml:space="preserve">in public services. </w:t>
      </w:r>
      <w:r w:rsidR="6005A73E">
        <w:t>The conve</w:t>
      </w:r>
      <w:r w:rsidR="19EC7A3E">
        <w:t>r</w:t>
      </w:r>
      <w:r w:rsidR="6005A73E">
        <w:t>sations focused on four of the Government</w:t>
      </w:r>
      <w:r w:rsidR="58D82703">
        <w:t>’</w:t>
      </w:r>
      <w:r w:rsidR="6005A73E">
        <w:t>s mission</w:t>
      </w:r>
      <w:r w:rsidR="19EC7A3E">
        <w:t xml:space="preserve"> areas</w:t>
      </w:r>
      <w:r w:rsidR="6005A73E">
        <w:t xml:space="preserve">: </w:t>
      </w:r>
      <w:r w:rsidR="389CDE3C">
        <w:t>h</w:t>
      </w:r>
      <w:r w:rsidR="6005A73E">
        <w:t xml:space="preserve">ealth; </w:t>
      </w:r>
      <w:r w:rsidR="389CDE3C">
        <w:t>e</w:t>
      </w:r>
      <w:r w:rsidR="6005A73E">
        <w:t xml:space="preserve">ducation; </w:t>
      </w:r>
      <w:r w:rsidR="389CDE3C">
        <w:t>c</w:t>
      </w:r>
      <w:r w:rsidR="6005A73E">
        <w:t xml:space="preserve">rime </w:t>
      </w:r>
      <w:r w:rsidR="6C796C34">
        <w:t>and</w:t>
      </w:r>
      <w:r w:rsidR="6005A73E">
        <w:t xml:space="preserve"> </w:t>
      </w:r>
      <w:r w:rsidR="389CDE3C">
        <w:t>p</w:t>
      </w:r>
      <w:r w:rsidR="6005A73E">
        <w:t>olicing</w:t>
      </w:r>
      <w:r w:rsidR="1E4C5B8D">
        <w:t>;</w:t>
      </w:r>
      <w:r w:rsidR="6005A73E">
        <w:t xml:space="preserve"> and </w:t>
      </w:r>
      <w:r w:rsidR="389CDE3C">
        <w:t>e</w:t>
      </w:r>
      <w:r w:rsidR="6005A73E">
        <w:t xml:space="preserve">nergy </w:t>
      </w:r>
      <w:r w:rsidR="4CA55009">
        <w:t>and</w:t>
      </w:r>
      <w:r w:rsidR="6005A73E">
        <w:t xml:space="preserve"> </w:t>
      </w:r>
      <w:r w:rsidR="389CDE3C">
        <w:t>n</w:t>
      </w:r>
      <w:r w:rsidR="6005A73E">
        <w:t xml:space="preserve">et </w:t>
      </w:r>
      <w:r w:rsidR="389CDE3C">
        <w:t>z</w:t>
      </w:r>
      <w:r w:rsidR="6005A73E">
        <w:t xml:space="preserve">ero. </w:t>
      </w:r>
      <w:r w:rsidR="624BAAD5">
        <w:t xml:space="preserve">The workshops concluded with discussions on the </w:t>
      </w:r>
      <w:r w:rsidR="41E36807">
        <w:t xml:space="preserve">kinds of </w:t>
      </w:r>
      <w:r w:rsidR="624BAAD5">
        <w:t xml:space="preserve">guardrails and interventions </w:t>
      </w:r>
      <w:r w:rsidR="34D603E5">
        <w:t>participants</w:t>
      </w:r>
      <w:r w:rsidR="41E36807">
        <w:t xml:space="preserve"> t</w:t>
      </w:r>
      <w:r w:rsidR="07F65B30">
        <w:t>hought</w:t>
      </w:r>
      <w:r w:rsidR="41E36807">
        <w:t xml:space="preserve"> </w:t>
      </w:r>
      <w:r w:rsidR="50C7BA20">
        <w:t>were</w:t>
      </w:r>
      <w:r w:rsidR="41E36807">
        <w:t xml:space="preserve"> necessary to ensure AI delivers public benefit</w:t>
      </w:r>
      <w:r w:rsidR="69116A95">
        <w:t xml:space="preserve"> and avoids societal harm.</w:t>
      </w:r>
    </w:p>
    <w:p w:rsidR="007908B5" w:rsidP="5DFC2582" w:rsidRDefault="69116A95" w14:paraId="4C6D08E1" w14:textId="7077561E">
      <w:pPr>
        <w:rPr>
          <w:rFonts w:cs="Arial"/>
        </w:rPr>
      </w:pPr>
      <w:r>
        <w:t xml:space="preserve">The public dialogue was commissioned by ai@cam, </w:t>
      </w:r>
      <w:r w:rsidR="18F2FFC5">
        <w:t xml:space="preserve">the </w:t>
      </w:r>
      <w:r>
        <w:t>University</w:t>
      </w:r>
      <w:r w:rsidR="425FC1B2">
        <w:t xml:space="preserve"> of Cambridge</w:t>
      </w:r>
      <w:r>
        <w:t>’s flagship mission on artificial intelligence</w:t>
      </w:r>
      <w:r w:rsidR="6F44677C">
        <w:t>, in collaboration with the Kavli Centre for Ethics, Science, and the Public</w:t>
      </w:r>
      <w:r>
        <w:t xml:space="preserve">. It was designed and delivered by the specialist social research agency Hopkins Van Mil.  </w:t>
      </w:r>
      <w:r w:rsidRPr="5DFC2582" w:rsidR="7FE45A78">
        <w:rPr>
          <w:rFonts w:cs="Arial"/>
        </w:rPr>
        <w:t xml:space="preserve">The findings from this public dialogue will inform ai@cam’s </w:t>
      </w:r>
      <w:r w:rsidRPr="5DFC2582" w:rsidR="0C9BD4A1">
        <w:rPr>
          <w:rFonts w:cs="Arial"/>
        </w:rPr>
        <w:t>Policy Lab initiative, which brings research evidence to bear on the development of policy frameworks that connect AI development t</w:t>
      </w:r>
      <w:r w:rsidRPr="5DFC2582" w:rsidR="7B50928C">
        <w:rPr>
          <w:rFonts w:cs="Arial"/>
        </w:rPr>
        <w:t>o wider public benefit</w:t>
      </w:r>
      <w:r w:rsidRPr="5DFC2582" w:rsidR="7FE45A78">
        <w:rPr>
          <w:rFonts w:cs="Arial"/>
        </w:rPr>
        <w:t xml:space="preserve">. </w:t>
      </w:r>
    </w:p>
    <w:p w:rsidR="00C642B6" w:rsidP="00EA6902" w:rsidRDefault="007908B5" w14:paraId="2A8804FF" w14:textId="126C8F25">
      <w:pPr>
        <w:pStyle w:val="Heading2"/>
        <w:spacing w:after="240"/>
      </w:pPr>
      <w:bookmarkStart w:name="_Toc180053870" w:id="8"/>
      <w:r>
        <w:t>Key findings</w:t>
      </w:r>
      <w:bookmarkEnd w:id="8"/>
    </w:p>
    <w:p w:rsidR="00C642B6" w:rsidP="00024604" w:rsidRDefault="2F3C475B" w14:paraId="23E345E0" w14:textId="24C4E15D">
      <w:pPr>
        <w:spacing w:after="80" w:line="259" w:lineRule="auto"/>
        <w:rPr>
          <w:rStyle w:val="Heading3Char"/>
        </w:rPr>
      </w:pPr>
      <w:bookmarkStart w:name="_Toc180053871" w:id="9"/>
      <w:r w:rsidRPr="5DFC2582">
        <w:rPr>
          <w:rStyle w:val="Heading3Char"/>
        </w:rPr>
        <w:t>Overarching public aspirations and concerns for AI in public services</w:t>
      </w:r>
      <w:r w:rsidRPr="5DFC2582" w:rsidR="7EA37F85">
        <w:rPr>
          <w:rStyle w:val="Heading3Char"/>
        </w:rPr>
        <w:t xml:space="preserve"> highlight the potential for AI to enable mission delivery</w:t>
      </w:r>
      <w:r w:rsidR="0010405B">
        <w:rPr>
          <w:rStyle w:val="Heading3Char"/>
        </w:rPr>
        <w:t>,</w:t>
      </w:r>
      <w:r w:rsidRPr="5DFC2582" w:rsidR="7EA37F85">
        <w:rPr>
          <w:rStyle w:val="Heading3Char"/>
        </w:rPr>
        <w:t xml:space="preserve"> and indicate features that successful AI applications should demonstrate:</w:t>
      </w:r>
      <w:bookmarkEnd w:id="9"/>
      <w:r w:rsidRPr="5DFC2582">
        <w:rPr>
          <w:rStyle w:val="Heading3Char"/>
        </w:rPr>
        <w:t xml:space="preserve"> </w:t>
      </w:r>
    </w:p>
    <w:p w:rsidRPr="00C642B6" w:rsidR="00C642B6" w:rsidP="5DFC2582" w:rsidRDefault="70A2C21F" w14:paraId="14D9146B" w14:textId="3DE09F9E">
      <w:pPr>
        <w:pStyle w:val="Bullets"/>
        <w:ind w:left="714" w:hanging="357"/>
      </w:pPr>
      <w:r>
        <w:t>Helping to reduce administrative burden on over-stretched public services and free up staff time for human interaction</w:t>
      </w:r>
      <w:r w:rsidR="00164077">
        <w:t>.</w:t>
      </w:r>
    </w:p>
    <w:p w:rsidRPr="00930FC6" w:rsidR="00BB2841" w:rsidP="00BB2841" w:rsidRDefault="00BB2841" w14:paraId="4528381B" w14:textId="77777777">
      <w:pPr>
        <w:pStyle w:val="Bullets"/>
      </w:pPr>
      <w:r>
        <w:t>Acting as a co-pilot for human expertise: helping, but not replacing, human decision-makers.</w:t>
      </w:r>
    </w:p>
    <w:p w:rsidR="00A74B2C" w:rsidP="00A74B2C" w:rsidRDefault="480EB7B9" w14:paraId="3B32BD09" w14:textId="6D5853C0">
      <w:pPr>
        <w:pStyle w:val="Bullets"/>
      </w:pPr>
      <w:r>
        <w:t>S</w:t>
      </w:r>
      <w:r w:rsidR="4C0C6EBE">
        <w:t>peeding up processes, systems and data sharing for more immediate benefits</w:t>
      </w:r>
      <w:r w:rsidR="2CA9A91E">
        <w:t xml:space="preserve"> for individuals engaging with public services</w:t>
      </w:r>
      <w:r w:rsidR="00164077">
        <w:t>.</w:t>
      </w:r>
    </w:p>
    <w:p w:rsidRPr="00930FC6" w:rsidR="00A74B2C" w:rsidP="00A74B2C" w:rsidRDefault="004329ED" w14:paraId="7D2DFB39" w14:textId="68DBAA5A">
      <w:pPr>
        <w:pStyle w:val="Bullets"/>
      </w:pPr>
      <w:r w:rsidRPr="4501C72C">
        <w:t>Ensuring a shift to AI-enabled services does not exclude or disadvantage people not using digital tools</w:t>
      </w:r>
      <w:r w:rsidR="5E54CB76">
        <w:t>.</w:t>
      </w:r>
    </w:p>
    <w:p w:rsidR="00A74B2C" w:rsidP="00A74B2C" w:rsidRDefault="70A2C21F" w14:paraId="680BA47A" w14:textId="3A18AF18">
      <w:pPr>
        <w:pStyle w:val="Bullets"/>
      </w:pPr>
      <w:r>
        <w:t xml:space="preserve">Exacerbating existing discrimination: a lack of diversity and accuracy in data </w:t>
      </w:r>
      <w:r w:rsidR="00115E54">
        <w:t xml:space="preserve">sources </w:t>
      </w:r>
      <w:r>
        <w:t>used in AI models.</w:t>
      </w:r>
    </w:p>
    <w:p w:rsidR="00A74B2C" w:rsidP="00EA6902" w:rsidRDefault="46E63BC1" w14:paraId="5D512FA3" w14:textId="59B82FA2">
      <w:pPr>
        <w:pStyle w:val="Bullets"/>
      </w:pPr>
      <w:r>
        <w:t>Diminishing personal interactions: t</w:t>
      </w:r>
      <w:r w:rsidR="4C0C6EBE">
        <w:t>he need to avoid ‘AI-ing everything’</w:t>
      </w:r>
      <w:r w:rsidR="5F9447AB">
        <w:t xml:space="preserve">, which could </w:t>
      </w:r>
      <w:r w:rsidR="000C4403">
        <w:t>hinder</w:t>
      </w:r>
      <w:r w:rsidR="4C0C6EBE">
        <w:t xml:space="preserve"> social </w:t>
      </w:r>
      <w:r w:rsidR="00115E54">
        <w:t>connection</w:t>
      </w:r>
      <w:r w:rsidR="4C0C6EBE">
        <w:t xml:space="preserve"> and </w:t>
      </w:r>
      <w:r w:rsidR="6E0F8A8F">
        <w:t xml:space="preserve">increase </w:t>
      </w:r>
      <w:r w:rsidR="4C0C6EBE">
        <w:t>screen time</w:t>
      </w:r>
      <w:r w:rsidR="649355F3">
        <w:t>.</w:t>
      </w:r>
    </w:p>
    <w:p w:rsidRPr="00EA6902" w:rsidR="007B2DDA" w:rsidP="00024604" w:rsidRDefault="313C58F7" w14:paraId="31447739" w14:textId="062BB479">
      <w:pPr>
        <w:pStyle w:val="Heading3"/>
        <w:rPr>
          <w:rFonts w:eastAsia="Aptos"/>
        </w:rPr>
      </w:pPr>
      <w:bookmarkStart w:name="_Toc180053872" w:id="10"/>
      <w:r w:rsidRPr="5DFC2582">
        <w:rPr>
          <w:rFonts w:eastAsia="Aptos"/>
        </w:rPr>
        <w:t>There are clear e</w:t>
      </w:r>
      <w:r w:rsidRPr="5DFC2582" w:rsidR="60CAD49C">
        <w:rPr>
          <w:rFonts w:eastAsia="Aptos"/>
        </w:rPr>
        <w:t>xpectations for guardrails and interventions</w:t>
      </w:r>
      <w:r w:rsidRPr="5DFC2582" w:rsidR="62278395">
        <w:rPr>
          <w:rFonts w:eastAsia="Aptos"/>
        </w:rPr>
        <w:t xml:space="preserve"> that prevent misuse and promote democratic control over AI development</w:t>
      </w:r>
      <w:bookmarkEnd w:id="10"/>
      <w:r w:rsidRPr="5DFC2582" w:rsidR="60CAD49C">
        <w:rPr>
          <w:rFonts w:eastAsia="Aptos"/>
        </w:rPr>
        <w:t xml:space="preserve"> </w:t>
      </w:r>
    </w:p>
    <w:p w:rsidR="00733722" w:rsidP="00733722" w:rsidRDefault="1131B29E" w14:paraId="168BB5A1" w14:textId="2E7E6F73">
      <w:pPr>
        <w:pStyle w:val="Bullets"/>
      </w:pPr>
      <w:r>
        <w:t xml:space="preserve">People should be able to understand when, how, and why AI is being used in public services that affect them. </w:t>
      </w:r>
      <w:r w:rsidR="36B7F25F">
        <w:t>Broad public understanding on AI is needed</w:t>
      </w:r>
      <w:r w:rsidR="770AECE6">
        <w:t>, alongside transparency around the use of AI.</w:t>
      </w:r>
    </w:p>
    <w:p w:rsidR="00164077" w:rsidP="00733722" w:rsidRDefault="36B7F25F" w14:paraId="3F209AE2" w14:textId="77777777">
      <w:pPr>
        <w:pStyle w:val="Bullets"/>
      </w:pPr>
      <w:r>
        <w:t xml:space="preserve">Independent regulatory bodies </w:t>
      </w:r>
      <w:r w:rsidR="00164077">
        <w:t>made up of a broad coalition of stakeholders, including the general public,</w:t>
      </w:r>
      <w:r>
        <w:t xml:space="preserve"> should govern and monitor the use of AI in each sector</w:t>
      </w:r>
      <w:r w:rsidR="4AB48E6E">
        <w:t>.</w:t>
      </w:r>
    </w:p>
    <w:p w:rsidR="00733722" w:rsidP="00733722" w:rsidRDefault="4AB48E6E" w14:paraId="08C38F46" w14:textId="7095D531">
      <w:pPr>
        <w:pStyle w:val="Bullets"/>
      </w:pPr>
      <w:r>
        <w:t xml:space="preserve">Legal and regulatory frameworks are needed to guard against technology companies’ influence over public services, and the risk that profit might be prioritised over public service quality. </w:t>
      </w:r>
    </w:p>
    <w:p w:rsidR="00733722" w:rsidP="00733722" w:rsidRDefault="13A0B9F6" w14:paraId="14AEE74C" w14:textId="69FA2EC1">
      <w:pPr>
        <w:pStyle w:val="Bullets"/>
      </w:pPr>
      <w:r>
        <w:t>Governance and regulatory frameworks for data sharing</w:t>
      </w:r>
      <w:r w:rsidR="5C736940">
        <w:t xml:space="preserve"> s</w:t>
      </w:r>
      <w:r>
        <w:t>hould be agile and adapted to each context to protect privacy and enable access as appropriate</w:t>
      </w:r>
      <w:r w:rsidR="00164077">
        <w:t>.</w:t>
      </w:r>
      <w:r>
        <w:t xml:space="preserve"> </w:t>
      </w:r>
    </w:p>
    <w:p w:rsidR="00733722" w:rsidP="00733722" w:rsidRDefault="70A2C21F" w14:paraId="56C06E1E" w14:textId="15682D49">
      <w:pPr>
        <w:pStyle w:val="Bullets"/>
      </w:pPr>
      <w:r>
        <w:t xml:space="preserve">AI development must be collaborative and user-centred to remove bias and improve reliability. </w:t>
      </w:r>
    </w:p>
    <w:p w:rsidR="00733722" w:rsidP="00733722" w:rsidRDefault="00733722" w14:paraId="43905D4E" w14:textId="553C3A6C">
      <w:pPr>
        <w:pStyle w:val="Bullets"/>
      </w:pPr>
      <w:r>
        <w:t>Robust security systems should be in place to prevent cyber threats and fraud involving AI</w:t>
      </w:r>
      <w:r w:rsidR="00C31059">
        <w:t>.</w:t>
      </w:r>
      <w:r>
        <w:t xml:space="preserve">  </w:t>
      </w:r>
    </w:p>
    <w:p w:rsidR="00A74B2C" w:rsidP="00182DC1" w:rsidRDefault="00A74B2C" w14:paraId="142D66D2" w14:textId="77777777">
      <w:pPr>
        <w:pStyle w:val="Bullets"/>
        <w:numPr>
          <w:ilvl w:val="0"/>
          <w:numId w:val="0"/>
        </w:numPr>
        <w:ind w:left="360"/>
        <w:rPr>
          <w:rStyle w:val="Heading3Char"/>
          <w:rFonts w:eastAsiaTheme="minorHAnsi" w:cstheme="minorBidi"/>
          <w:color w:val="auto"/>
          <w:sz w:val="22"/>
          <w:szCs w:val="24"/>
        </w:rPr>
      </w:pPr>
    </w:p>
    <w:p w:rsidRPr="002E2DA2" w:rsidR="002E2DA2" w:rsidP="5DFC2582" w:rsidRDefault="3C7533BB" w14:paraId="2B1C48D6" w14:textId="0594860B">
      <w:pPr>
        <w:pStyle w:val="Heading2"/>
        <w:rPr>
          <w:rStyle w:val="Heading3Char"/>
        </w:rPr>
      </w:pPr>
      <w:bookmarkStart w:name="_Toc180053873" w:id="11"/>
      <w:r w:rsidRPr="5DFC2582">
        <w:rPr>
          <w:rStyle w:val="Heading3Char"/>
        </w:rPr>
        <w:t xml:space="preserve">Aspirations and concerns specific to </w:t>
      </w:r>
      <w:r w:rsidRPr="5DFC2582" w:rsidR="64A847C0">
        <w:rPr>
          <w:rStyle w:val="Heading3Char"/>
        </w:rPr>
        <w:t xml:space="preserve">health, education, crime </w:t>
      </w:r>
      <w:r w:rsidRPr="5DFC2582" w:rsidR="71D9E4D9">
        <w:rPr>
          <w:rStyle w:val="Heading3Char"/>
        </w:rPr>
        <w:t>and</w:t>
      </w:r>
      <w:r w:rsidRPr="5DFC2582" w:rsidR="64A847C0">
        <w:rPr>
          <w:rStyle w:val="Heading3Char"/>
        </w:rPr>
        <w:t xml:space="preserve"> policing and energy </w:t>
      </w:r>
      <w:r w:rsidRPr="5DFC2582" w:rsidR="13F13D62">
        <w:rPr>
          <w:rStyle w:val="Heading3Char"/>
        </w:rPr>
        <w:t>and</w:t>
      </w:r>
      <w:r w:rsidRPr="5DFC2582" w:rsidR="64A847C0">
        <w:rPr>
          <w:rStyle w:val="Heading3Char"/>
        </w:rPr>
        <w:t xml:space="preserve"> net zero</w:t>
      </w:r>
      <w:bookmarkEnd w:id="11"/>
    </w:p>
    <w:p w:rsidR="00760946" w:rsidP="00760946" w:rsidRDefault="1C508EFE" w14:paraId="00D9721F" w14:textId="4E231D08">
      <w:pPr>
        <w:pStyle w:val="Heading2"/>
        <w:rPr>
          <w:rStyle w:val="Heading3Char"/>
        </w:rPr>
      </w:pPr>
      <w:bookmarkStart w:name="_Toc180053874" w:id="12"/>
      <w:r w:rsidRPr="5DFC2582">
        <w:rPr>
          <w:rStyle w:val="Heading3Char"/>
        </w:rPr>
        <w:t xml:space="preserve">Health </w:t>
      </w:r>
      <w:r w:rsidRPr="5DFC2582" w:rsidR="3D692E83">
        <w:rPr>
          <w:rStyle w:val="Heading3Char"/>
        </w:rPr>
        <w:t>and</w:t>
      </w:r>
      <w:r w:rsidRPr="5DFC2582">
        <w:rPr>
          <w:rStyle w:val="Heading3Char"/>
        </w:rPr>
        <w:t xml:space="preserve"> AI:</w:t>
      </w:r>
      <w:bookmarkEnd w:id="12"/>
      <w:r w:rsidRPr="5DFC2582">
        <w:rPr>
          <w:rStyle w:val="Heading3Char"/>
        </w:rPr>
        <w:t xml:space="preserve"> </w:t>
      </w:r>
    </w:p>
    <w:p w:rsidRPr="006529F9" w:rsidR="00733722" w:rsidP="00760946" w:rsidRDefault="1C508EFE" w14:paraId="1FD3F557" w14:textId="05509E66">
      <w:pPr>
        <w:pStyle w:val="Heading3"/>
        <w:jc w:val="center"/>
        <w:rPr>
          <w:rStyle w:val="Heading3Char"/>
          <w:color w:val="87E3C7"/>
        </w:rPr>
      </w:pPr>
      <w:bookmarkStart w:name="_Toc180053875" w:id="13"/>
      <w:r w:rsidRPr="5DFC2582">
        <w:rPr>
          <w:rStyle w:val="Heading3Char"/>
        </w:rPr>
        <w:t>Aspirations</w:t>
      </w:r>
      <w:bookmarkEnd w:id="13"/>
    </w:p>
    <w:p w:rsidR="008468D1" w:rsidP="008468D1" w:rsidRDefault="006112B1" w14:paraId="3702D7D3" w14:textId="1E7EE379">
      <w:r>
        <w:rPr>
          <w:noProof/>
          <w14:ligatures w14:val="standardContextual"/>
        </w:rPr>
        <mc:AlternateContent>
          <mc:Choice Requires="wps">
            <w:drawing>
              <wp:anchor distT="0" distB="0" distL="114300" distR="114300" simplePos="0" relativeHeight="251658294" behindDoc="0" locked="0" layoutInCell="1" allowOverlap="1" wp14:anchorId="5BEAEA41" wp14:editId="300C8FCE">
                <wp:simplePos x="0" y="0"/>
                <wp:positionH relativeFrom="column">
                  <wp:posOffset>381000</wp:posOffset>
                </wp:positionH>
                <wp:positionV relativeFrom="paragraph">
                  <wp:posOffset>65193</wp:posOffset>
                </wp:positionV>
                <wp:extent cx="2311188" cy="699135"/>
                <wp:effectExtent l="0" t="0" r="0" b="5715"/>
                <wp:wrapNone/>
                <wp:docPr id="1560102298" name="Rectangle: Rounded Corners 1"/>
                <wp:cNvGraphicFramePr/>
                <a:graphic xmlns:a="http://schemas.openxmlformats.org/drawingml/2006/main">
                  <a:graphicData uri="http://schemas.microsoft.com/office/word/2010/wordprocessingShape">
                    <wps:wsp>
                      <wps:cNvSpPr/>
                      <wps:spPr>
                        <a:xfrm>
                          <a:off x="0" y="0"/>
                          <a:ext cx="2311188" cy="699135"/>
                        </a:xfrm>
                        <a:prstGeom prst="roundRect">
                          <a:avLst/>
                        </a:prstGeom>
                        <a:solidFill>
                          <a:srgbClr val="87E3C7"/>
                        </a:solidFill>
                        <a:ln w="12700" cap="flat" cmpd="sng" algn="ctr">
                          <a:noFill/>
                          <a:prstDash val="solid"/>
                          <a:miter lim="800000"/>
                        </a:ln>
                        <a:effectLst/>
                      </wps:spPr>
                      <wps:txbx>
                        <w:txbxContent>
                          <w:p w:rsidRPr="00DD508E" w:rsidR="00636992" w:rsidP="006112B1" w:rsidRDefault="00636992" w14:paraId="45E40A94" w14:textId="263C1FA3">
                            <w:pPr>
                              <w:jc w:val="center"/>
                              <w:rPr>
                                <w:sz w:val="20"/>
                                <w:szCs w:val="22"/>
                              </w:rPr>
                            </w:pPr>
                            <w:r>
                              <w:rPr>
                                <w:b/>
                                <w:bCs/>
                                <w:color w:val="05385E" w:themeColor="accent1"/>
                              </w:rPr>
                              <w:t>Free medics from paperwork</w:t>
                            </w:r>
                            <w:r w:rsidRPr="00522B89">
                              <w:rPr>
                                <w:color w:val="05385E" w:themeColor="accent1"/>
                              </w:rPr>
                              <w:t xml:space="preserve"> </w:t>
                            </w:r>
                            <w:r>
                              <w:rPr>
                                <w:color w:val="05385E" w:themeColor="accent1"/>
                                <w:sz w:val="20"/>
                                <w:szCs w:val="22"/>
                              </w:rPr>
                              <w:t>e.g. reduce missed appointments, manage NHS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style="position:absolute;margin-left:30pt;margin-top:5.15pt;width:182pt;height:55.0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87e3c7" stroked="f" strokeweight="1pt" arcsize="10923f" w14:anchorId="5BEAEA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">
                <v:stroke joinstyle="miter"/>
                <v:textbox>
                  <w:txbxContent>
                    <w:p w:rsidRPr="00DD508E" w:rsidR="00636992" w:rsidP="006112B1" w:rsidRDefault="00636992" w14:paraId="45E40A94" w14:textId="263C1FA3">
                      <w:pPr>
                        <w:jc w:val="center"/>
                        <w:rPr>
                          <w:sz w:val="20"/>
                          <w:szCs w:val="22"/>
                        </w:rPr>
                      </w:pPr>
                      <w:r>
                        <w:rPr>
                          <w:b/>
                          <w:bCs/>
                          <w:color w:val="05385E" w:themeColor="accent1"/>
                        </w:rPr>
                        <w:t>Free medics from paperwork</w:t>
                      </w:r>
                      <w:r w:rsidRPr="00522B89">
                        <w:rPr>
                          <w:color w:val="05385E" w:themeColor="accent1"/>
                        </w:rPr>
                        <w:t xml:space="preserve"> </w:t>
                      </w:r>
                      <w:r>
                        <w:rPr>
                          <w:color w:val="05385E" w:themeColor="accent1"/>
                          <w:sz w:val="20"/>
                          <w:szCs w:val="22"/>
                        </w:rPr>
                        <w:t>e.g. reduce missed appointments, manage NHS transport</w:t>
                      </w:r>
                    </w:p>
                  </w:txbxContent>
                </v:textbox>
              </v:roundrect>
            </w:pict>
          </mc:Fallback>
        </mc:AlternateContent>
      </w:r>
      <w:r w:rsidR="00D36217">
        <w:rPr>
          <w:noProof/>
          <w14:ligatures w14:val="standardContextual"/>
        </w:rPr>
        <mc:AlternateContent>
          <mc:Choice Requires="wps">
            <w:drawing>
              <wp:anchor distT="0" distB="0" distL="114300" distR="114300" simplePos="0" relativeHeight="251658268" behindDoc="0" locked="0" layoutInCell="1" allowOverlap="1" wp14:anchorId="0B5CD50B" wp14:editId="31C219DF">
                <wp:simplePos x="0" y="0"/>
                <wp:positionH relativeFrom="column">
                  <wp:posOffset>3093396</wp:posOffset>
                </wp:positionH>
                <wp:positionV relativeFrom="paragraph">
                  <wp:posOffset>75470</wp:posOffset>
                </wp:positionV>
                <wp:extent cx="2286000" cy="690880"/>
                <wp:effectExtent l="0" t="0" r="0" b="0"/>
                <wp:wrapNone/>
                <wp:docPr id="516834193" name="Rectangle: Rounded Corners 1"/>
                <wp:cNvGraphicFramePr/>
                <a:graphic xmlns:a="http://schemas.openxmlformats.org/drawingml/2006/main">
                  <a:graphicData uri="http://schemas.microsoft.com/office/word/2010/wordprocessingShape">
                    <wps:wsp>
                      <wps:cNvSpPr/>
                      <wps:spPr>
                        <a:xfrm>
                          <a:off x="0" y="0"/>
                          <a:ext cx="2286000" cy="690880"/>
                        </a:xfrm>
                        <a:prstGeom prst="roundRect">
                          <a:avLst/>
                        </a:prstGeom>
                        <a:solidFill>
                          <a:srgbClr val="87E3C7"/>
                        </a:solidFill>
                        <a:ln w="12700" cap="flat" cmpd="sng" algn="ctr">
                          <a:noFill/>
                          <a:prstDash val="solid"/>
                          <a:miter lim="800000"/>
                        </a:ln>
                        <a:effectLst/>
                      </wps:spPr>
                      <wps:txbx>
                        <w:txbxContent>
                          <w:p w:rsidR="00636992" w:rsidP="00896795" w:rsidRDefault="00636992" w14:paraId="54B12C27" w14:textId="6D814C6C">
                            <w:pPr>
                              <w:spacing w:after="0"/>
                              <w:jc w:val="center"/>
                              <w:rPr>
                                <w:color w:val="05385E" w:themeColor="accent1"/>
                              </w:rPr>
                            </w:pPr>
                            <w:r w:rsidRPr="00522B89">
                              <w:rPr>
                                <w:b/>
                                <w:bCs/>
                                <w:color w:val="05385E" w:themeColor="accent1"/>
                              </w:rPr>
                              <w:t xml:space="preserve">Preventing </w:t>
                            </w:r>
                            <w:r>
                              <w:rPr>
                                <w:b/>
                                <w:bCs/>
                                <w:color w:val="05385E" w:themeColor="accent1"/>
                              </w:rPr>
                              <w:t>p</w:t>
                            </w:r>
                            <w:r w:rsidRPr="00522B89">
                              <w:rPr>
                                <w:b/>
                                <w:bCs/>
                                <w:color w:val="05385E" w:themeColor="accent1"/>
                              </w:rPr>
                              <w:t xml:space="preserve">oor </w:t>
                            </w:r>
                            <w:r>
                              <w:rPr>
                                <w:b/>
                                <w:bCs/>
                                <w:color w:val="05385E" w:themeColor="accent1"/>
                              </w:rPr>
                              <w:t>h</w:t>
                            </w:r>
                            <w:r w:rsidRPr="00522B89">
                              <w:rPr>
                                <w:b/>
                                <w:bCs/>
                                <w:color w:val="05385E" w:themeColor="accent1"/>
                              </w:rPr>
                              <w:t>ealth</w:t>
                            </w:r>
                            <w:r>
                              <w:rPr>
                                <w:color w:val="05385E" w:themeColor="accent1"/>
                              </w:rPr>
                              <w:t xml:space="preserve"> </w:t>
                            </w:r>
                          </w:p>
                          <w:p w:rsidRPr="00AA4B4B" w:rsidR="00636992" w:rsidP="00D36217" w:rsidRDefault="00636992" w14:paraId="3A35AEAD" w14:textId="420F0149">
                            <w:pPr>
                              <w:jc w:val="center"/>
                              <w:rPr>
                                <w:sz w:val="20"/>
                                <w:szCs w:val="22"/>
                              </w:rPr>
                            </w:pPr>
                            <w:r w:rsidRPr="00AA4B4B">
                              <w:rPr>
                                <w:color w:val="05385E" w:themeColor="accent1"/>
                                <w:sz w:val="20"/>
                                <w:szCs w:val="22"/>
                              </w:rPr>
                              <w:t xml:space="preserve">e.g. </w:t>
                            </w:r>
                            <w:r>
                              <w:rPr>
                                <w:color w:val="05385E" w:themeColor="accent1"/>
                                <w:sz w:val="20"/>
                                <w:szCs w:val="22"/>
                              </w:rPr>
                              <w:t>early years interventions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margin-left:243.55pt;margin-top:5.95pt;width:180pt;height:54.4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B5CD50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">
                <v:stroke joinstyle="miter"/>
                <v:textbox>
                  <w:txbxContent>
                    <w:p w:rsidR="00636992" w:rsidP="00896795" w:rsidRDefault="00636992" w14:paraId="54B12C27" w14:textId="6D814C6C">
                      <w:pPr>
                        <w:spacing w:after="0"/>
                        <w:jc w:val="center"/>
                        <w:rPr>
                          <w:color w:val="05385E" w:themeColor="accent1"/>
                        </w:rPr>
                      </w:pPr>
                      <w:r w:rsidRPr="00522B89">
                        <w:rPr>
                          <w:b/>
                          <w:bCs/>
                          <w:color w:val="05385E" w:themeColor="accent1"/>
                        </w:rPr>
                        <w:t xml:space="preserve">Preventing </w:t>
                      </w:r>
                      <w:r>
                        <w:rPr>
                          <w:b/>
                          <w:bCs/>
                          <w:color w:val="05385E" w:themeColor="accent1"/>
                        </w:rPr>
                        <w:t>p</w:t>
                      </w:r>
                      <w:r w:rsidRPr="00522B89">
                        <w:rPr>
                          <w:b/>
                          <w:bCs/>
                          <w:color w:val="05385E" w:themeColor="accent1"/>
                        </w:rPr>
                        <w:t xml:space="preserve">oor </w:t>
                      </w:r>
                      <w:r>
                        <w:rPr>
                          <w:b/>
                          <w:bCs/>
                          <w:color w:val="05385E" w:themeColor="accent1"/>
                        </w:rPr>
                        <w:t>h</w:t>
                      </w:r>
                      <w:r w:rsidRPr="00522B89">
                        <w:rPr>
                          <w:b/>
                          <w:bCs/>
                          <w:color w:val="05385E" w:themeColor="accent1"/>
                        </w:rPr>
                        <w:t>ealth</w:t>
                      </w:r>
                      <w:r>
                        <w:rPr>
                          <w:color w:val="05385E" w:themeColor="accent1"/>
                        </w:rPr>
                        <w:t xml:space="preserve"> </w:t>
                      </w:r>
                    </w:p>
                    <w:p w:rsidRPr="00AA4B4B" w:rsidR="00636992" w:rsidP="00D36217" w:rsidRDefault="00636992" w14:paraId="3A35AEAD" w14:textId="420F0149">
                      <w:pPr>
                        <w:jc w:val="center"/>
                        <w:rPr>
                          <w:sz w:val="20"/>
                          <w:szCs w:val="22"/>
                        </w:rPr>
                      </w:pPr>
                      <w:r w:rsidRPr="00AA4B4B">
                        <w:rPr>
                          <w:color w:val="05385E" w:themeColor="accent1"/>
                          <w:sz w:val="20"/>
                          <w:szCs w:val="22"/>
                        </w:rPr>
                        <w:t xml:space="preserve">e.g. </w:t>
                      </w:r>
                      <w:r>
                        <w:rPr>
                          <w:color w:val="05385E" w:themeColor="accent1"/>
                          <w:sz w:val="20"/>
                          <w:szCs w:val="22"/>
                        </w:rPr>
                        <w:t>early years interventions</w:t>
                      </w:r>
                    </w:p>
                  </w:txbxContent>
                </v:textbox>
              </v:roundrect>
            </w:pict>
          </mc:Fallback>
        </mc:AlternateContent>
      </w:r>
      <w:r w:rsidR="00D36217">
        <w:rPr>
          <w:noProof/>
          <w14:ligatures w14:val="standardContextual"/>
        </w:rPr>
        <mc:AlternateContent>
          <mc:Choice Requires="wps">
            <w:drawing>
              <wp:anchor distT="0" distB="0" distL="114300" distR="114300" simplePos="0" relativeHeight="251658267" behindDoc="0" locked="0" layoutInCell="1" allowOverlap="1" wp14:anchorId="2D739C7C" wp14:editId="5D416B66">
                <wp:simplePos x="0" y="0"/>
                <wp:positionH relativeFrom="column">
                  <wp:posOffset>3093396</wp:posOffset>
                </wp:positionH>
                <wp:positionV relativeFrom="paragraph">
                  <wp:posOffset>912049</wp:posOffset>
                </wp:positionV>
                <wp:extent cx="2286000" cy="699135"/>
                <wp:effectExtent l="0" t="0" r="0" b="5715"/>
                <wp:wrapNone/>
                <wp:docPr id="260564863" name="Rectangle: Rounded Corners 1"/>
                <wp:cNvGraphicFramePr/>
                <a:graphic xmlns:a="http://schemas.openxmlformats.org/drawingml/2006/main">
                  <a:graphicData uri="http://schemas.microsoft.com/office/word/2010/wordprocessingShape">
                    <wps:wsp>
                      <wps:cNvSpPr/>
                      <wps:spPr>
                        <a:xfrm>
                          <a:off x="0" y="0"/>
                          <a:ext cx="228600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5355229B" w14:textId="77777777">
                            <w:pPr>
                              <w:spacing w:after="0"/>
                              <w:jc w:val="center"/>
                              <w:rPr>
                                <w:b/>
                                <w:bCs/>
                                <w:color w:val="05385E" w:themeColor="accent1"/>
                              </w:rPr>
                            </w:pPr>
                            <w:r w:rsidRPr="00522B89">
                              <w:rPr>
                                <w:b/>
                                <w:bCs/>
                                <w:color w:val="05385E" w:themeColor="accent1"/>
                              </w:rPr>
                              <w:t>Research</w:t>
                            </w:r>
                          </w:p>
                          <w:p w:rsidRPr="00AE404A" w:rsidR="00636992" w:rsidP="00D36217" w:rsidRDefault="00636992" w14:paraId="041D66E2" w14:textId="1EF2E1B5">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speed up drug development </w:t>
                            </w:r>
                          </w:p>
                          <w:p w:rsidRPr="00DD508E" w:rsidR="00636992" w:rsidP="00D36217" w:rsidRDefault="00636992" w14:paraId="7700A605"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243.55pt;margin-top:71.8pt;width:180pt;height:55.0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2D739C7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">
                <v:stroke joinstyle="miter"/>
                <v:textbox>
                  <w:txbxContent>
                    <w:p w:rsidRPr="00522B89" w:rsidR="00636992" w:rsidP="00896795" w:rsidRDefault="00636992" w14:paraId="5355229B" w14:textId="77777777">
                      <w:pPr>
                        <w:spacing w:after="0"/>
                        <w:jc w:val="center"/>
                        <w:rPr>
                          <w:b/>
                          <w:bCs/>
                          <w:color w:val="05385E" w:themeColor="accent1"/>
                        </w:rPr>
                      </w:pPr>
                      <w:r w:rsidRPr="00522B89">
                        <w:rPr>
                          <w:b/>
                          <w:bCs/>
                          <w:color w:val="05385E" w:themeColor="accent1"/>
                        </w:rPr>
                        <w:t>Research</w:t>
                      </w:r>
                    </w:p>
                    <w:p w:rsidRPr="00AE404A" w:rsidR="00636992" w:rsidP="00D36217" w:rsidRDefault="00636992" w14:paraId="041D66E2" w14:textId="1EF2E1B5">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speed up drug development </w:t>
                      </w:r>
                    </w:p>
                    <w:p w:rsidRPr="00DD508E" w:rsidR="00636992" w:rsidP="00D36217" w:rsidRDefault="00636992" w14:paraId="7700A605" w14:textId="77777777">
                      <w:pPr>
                        <w:jc w:val="center"/>
                        <w:rPr>
                          <w:sz w:val="20"/>
                          <w:szCs w:val="22"/>
                        </w:rPr>
                      </w:pPr>
                      <w:r>
                        <w:rPr>
                          <w:color w:val="05385E" w:themeColor="accent1"/>
                          <w:sz w:val="20"/>
                          <w:szCs w:val="22"/>
                        </w:rPr>
                        <w:t xml:space="preserve"> </w:t>
                      </w:r>
                    </w:p>
                  </w:txbxContent>
                </v:textbox>
              </v:roundrect>
            </w:pict>
          </mc:Fallback>
        </mc:AlternateContent>
      </w:r>
      <w:r w:rsidR="00D36217">
        <w:rPr>
          <w:noProof/>
          <w14:ligatures w14:val="standardContextual"/>
        </w:rPr>
        <mc:AlternateContent>
          <mc:Choice Requires="wps">
            <w:drawing>
              <wp:anchor distT="0" distB="0" distL="114300" distR="114300" simplePos="0" relativeHeight="251658266" behindDoc="0" locked="0" layoutInCell="1" allowOverlap="1" wp14:anchorId="495944DD" wp14:editId="60EFA533">
                <wp:simplePos x="0" y="0"/>
                <wp:positionH relativeFrom="column">
                  <wp:posOffset>379379</wp:posOffset>
                </wp:positionH>
                <wp:positionV relativeFrom="paragraph">
                  <wp:posOffset>912049</wp:posOffset>
                </wp:positionV>
                <wp:extent cx="2316264" cy="699135"/>
                <wp:effectExtent l="0" t="0" r="8255" b="5715"/>
                <wp:wrapNone/>
                <wp:docPr id="1023936047" name="Rectangle: Rounded Corners 1"/>
                <wp:cNvGraphicFramePr/>
                <a:graphic xmlns:a="http://schemas.openxmlformats.org/drawingml/2006/main">
                  <a:graphicData uri="http://schemas.microsoft.com/office/word/2010/wordprocessingShape">
                    <wps:wsp>
                      <wps:cNvSpPr/>
                      <wps:spPr>
                        <a:xfrm>
                          <a:off x="0" y="0"/>
                          <a:ext cx="2316264"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64F214EC" w14:textId="77777777">
                            <w:pPr>
                              <w:spacing w:after="0"/>
                              <w:jc w:val="center"/>
                              <w:rPr>
                                <w:b/>
                                <w:bCs/>
                                <w:color w:val="05385E" w:themeColor="accent1"/>
                              </w:rPr>
                            </w:pPr>
                            <w:r w:rsidRPr="00522B89">
                              <w:rPr>
                                <w:b/>
                                <w:bCs/>
                                <w:color w:val="05385E" w:themeColor="accent1"/>
                              </w:rPr>
                              <w:t>Treatment</w:t>
                            </w:r>
                          </w:p>
                          <w:p w:rsidRPr="00AE404A" w:rsidR="00636992" w:rsidP="00D36217" w:rsidRDefault="00636992" w14:paraId="3619895C" w14:textId="416514C8">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earlier diagnosis and managing multiple health conditions</w:t>
                            </w:r>
                          </w:p>
                          <w:p w:rsidRPr="00DD508E" w:rsidR="00636992" w:rsidP="00D36217" w:rsidRDefault="00636992" w14:paraId="0CB77048"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margin-left:29.85pt;margin-top:71.8pt;width:182.4pt;height:55.0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495944D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">
                <v:stroke joinstyle="miter"/>
                <v:textbox>
                  <w:txbxContent>
                    <w:p w:rsidRPr="00522B89" w:rsidR="00636992" w:rsidP="00896795" w:rsidRDefault="00636992" w14:paraId="64F214EC" w14:textId="77777777">
                      <w:pPr>
                        <w:spacing w:after="0"/>
                        <w:jc w:val="center"/>
                        <w:rPr>
                          <w:b/>
                          <w:bCs/>
                          <w:color w:val="05385E" w:themeColor="accent1"/>
                        </w:rPr>
                      </w:pPr>
                      <w:r w:rsidRPr="00522B89">
                        <w:rPr>
                          <w:b/>
                          <w:bCs/>
                          <w:color w:val="05385E" w:themeColor="accent1"/>
                        </w:rPr>
                        <w:t>Treatment</w:t>
                      </w:r>
                    </w:p>
                    <w:p w:rsidRPr="00AE404A" w:rsidR="00636992" w:rsidP="00D36217" w:rsidRDefault="00636992" w14:paraId="3619895C" w14:textId="416514C8">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earlier diagnosis and managing multiple health conditions</w:t>
                      </w:r>
                    </w:p>
                    <w:p w:rsidRPr="00DD508E" w:rsidR="00636992" w:rsidP="00D36217" w:rsidRDefault="00636992" w14:paraId="0CB77048" w14:textId="77777777">
                      <w:pPr>
                        <w:jc w:val="center"/>
                        <w:rPr>
                          <w:sz w:val="20"/>
                          <w:szCs w:val="22"/>
                        </w:rPr>
                      </w:pPr>
                      <w:r>
                        <w:rPr>
                          <w:color w:val="05385E" w:themeColor="accent1"/>
                          <w:sz w:val="20"/>
                          <w:szCs w:val="22"/>
                        </w:rPr>
                        <w:t xml:space="preserve"> </w:t>
                      </w:r>
                    </w:p>
                  </w:txbxContent>
                </v:textbox>
              </v:roundrect>
            </w:pict>
          </mc:Fallback>
        </mc:AlternateContent>
      </w:r>
    </w:p>
    <w:p w:rsidR="00D36217" w:rsidP="008468D1" w:rsidRDefault="00D36217" w14:paraId="4B534DDB" w14:textId="4E1E8FF8"/>
    <w:p w:rsidR="00D36217" w:rsidP="008468D1" w:rsidRDefault="00D36217" w14:paraId="58643997" w14:textId="18325B68"/>
    <w:p w:rsidR="008468D1" w:rsidP="008468D1" w:rsidRDefault="008468D1" w14:paraId="4327A752" w14:textId="5D6A4D78"/>
    <w:p w:rsidRPr="008468D1" w:rsidR="008468D1" w:rsidP="008468D1" w:rsidRDefault="008468D1" w14:paraId="4969EDB4" w14:textId="00CEF44D"/>
    <w:p w:rsidR="008468D1" w:rsidP="008468D1" w:rsidRDefault="008468D1" w14:paraId="61F59178" w14:textId="77777777">
      <w:pPr>
        <w:rPr>
          <w:rStyle w:val="Heading3Char"/>
        </w:rPr>
      </w:pPr>
    </w:p>
    <w:p w:rsidR="008B19DE" w:rsidP="008468D1" w:rsidRDefault="008B19DE" w14:paraId="004A2D5D" w14:textId="77777777">
      <w:pPr>
        <w:rPr>
          <w:rStyle w:val="Heading3Char"/>
        </w:rPr>
      </w:pPr>
    </w:p>
    <w:p w:rsidR="007C7B40" w:rsidP="00D107BC" w:rsidRDefault="00896795" w14:paraId="7E1CB744" w14:textId="5BAE99E2">
      <w:pPr>
        <w:spacing w:after="160" w:line="259" w:lineRule="auto"/>
        <w:jc w:val="center"/>
        <w:rPr>
          <w:rStyle w:val="Heading3Char"/>
        </w:rPr>
      </w:pPr>
      <w:r>
        <w:rPr>
          <w:noProof/>
          <w14:ligatures w14:val="standardContextual"/>
        </w:rPr>
        <mc:AlternateContent>
          <mc:Choice Requires="wps">
            <w:drawing>
              <wp:anchor distT="0" distB="0" distL="114300" distR="114300" simplePos="0" relativeHeight="251658272" behindDoc="0" locked="0" layoutInCell="1" allowOverlap="1" wp14:anchorId="13119A2A" wp14:editId="662215C3">
                <wp:simplePos x="0" y="0"/>
                <wp:positionH relativeFrom="column">
                  <wp:posOffset>3139440</wp:posOffset>
                </wp:positionH>
                <wp:positionV relativeFrom="paragraph">
                  <wp:posOffset>1115695</wp:posOffset>
                </wp:positionV>
                <wp:extent cx="2178685" cy="689610"/>
                <wp:effectExtent l="0" t="0" r="0" b="0"/>
                <wp:wrapTopAndBottom/>
                <wp:docPr id="1216119496" name="Rectangle: Rounded Corners 1"/>
                <wp:cNvGraphicFramePr/>
                <a:graphic xmlns:a="http://schemas.openxmlformats.org/drawingml/2006/main">
                  <a:graphicData uri="http://schemas.microsoft.com/office/word/2010/wordprocessingShape">
                    <wps:wsp>
                      <wps:cNvSpPr/>
                      <wps:spPr>
                        <a:xfrm>
                          <a:off x="0" y="0"/>
                          <a:ext cx="2178685" cy="689610"/>
                        </a:xfrm>
                        <a:prstGeom prst="roundRect">
                          <a:avLst/>
                        </a:prstGeom>
                        <a:solidFill>
                          <a:srgbClr val="F8EDEB"/>
                        </a:solidFill>
                        <a:ln w="12700" cap="flat" cmpd="sng" algn="ctr">
                          <a:noFill/>
                          <a:prstDash val="solid"/>
                          <a:miter lim="800000"/>
                        </a:ln>
                        <a:effectLst/>
                      </wps:spPr>
                      <wps:txbx>
                        <w:txbxContent>
                          <w:p w:rsidRPr="00522B89" w:rsidR="00636992" w:rsidP="00896795" w:rsidRDefault="00636992" w14:paraId="4E594F0F" w14:textId="77777777">
                            <w:pPr>
                              <w:spacing w:after="0"/>
                              <w:jc w:val="center"/>
                              <w:rPr>
                                <w:b/>
                                <w:bCs/>
                                <w:color w:val="05385E" w:themeColor="accent1"/>
                              </w:rPr>
                            </w:pPr>
                            <w:r>
                              <w:rPr>
                                <w:b/>
                                <w:bCs/>
                                <w:color w:val="05385E" w:themeColor="accent1"/>
                              </w:rPr>
                              <w:t xml:space="preserve">Increasing hypochondria </w:t>
                            </w:r>
                          </w:p>
                          <w:p w:rsidRPr="00AE404A" w:rsidR="00636992" w:rsidP="007C7B40" w:rsidRDefault="00636992" w14:paraId="533ADAD3"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data fear mongering</w:t>
                            </w:r>
                          </w:p>
                          <w:p w:rsidRPr="00DD508E" w:rsidR="00636992" w:rsidP="007C7B40" w:rsidRDefault="00636992" w14:paraId="13E9AB78"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247.2pt;margin-top:87.85pt;width:171.55pt;height:54.3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13119A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">
                <v:stroke joinstyle="miter"/>
                <v:textbox>
                  <w:txbxContent>
                    <w:p w:rsidRPr="00522B89" w:rsidR="00636992" w:rsidP="00896795" w:rsidRDefault="00636992" w14:paraId="4E594F0F" w14:textId="77777777">
                      <w:pPr>
                        <w:spacing w:after="0"/>
                        <w:jc w:val="center"/>
                        <w:rPr>
                          <w:b/>
                          <w:bCs/>
                          <w:color w:val="05385E" w:themeColor="accent1"/>
                        </w:rPr>
                      </w:pPr>
                      <w:r>
                        <w:rPr>
                          <w:b/>
                          <w:bCs/>
                          <w:color w:val="05385E" w:themeColor="accent1"/>
                        </w:rPr>
                        <w:t xml:space="preserve">Increasing hypochondria </w:t>
                      </w:r>
                    </w:p>
                    <w:p w:rsidRPr="00AE404A" w:rsidR="00636992" w:rsidP="007C7B40" w:rsidRDefault="00636992" w14:paraId="533ADAD3"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data fear mongering</w:t>
                      </w:r>
                    </w:p>
                    <w:p w:rsidRPr="00DD508E" w:rsidR="00636992" w:rsidP="007C7B40" w:rsidRDefault="00636992" w14:paraId="13E9AB78"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71" behindDoc="0" locked="0" layoutInCell="1" allowOverlap="1" wp14:anchorId="5483D3E4" wp14:editId="395640C7">
                <wp:simplePos x="0" y="0"/>
                <wp:positionH relativeFrom="column">
                  <wp:posOffset>474345</wp:posOffset>
                </wp:positionH>
                <wp:positionV relativeFrom="paragraph">
                  <wp:posOffset>1115695</wp:posOffset>
                </wp:positionV>
                <wp:extent cx="2218055" cy="646430"/>
                <wp:effectExtent l="0" t="0" r="0" b="1270"/>
                <wp:wrapTopAndBottom/>
                <wp:docPr id="1527652203" name="Rectangle: Rounded Corners 1"/>
                <wp:cNvGraphicFramePr/>
                <a:graphic xmlns:a="http://schemas.openxmlformats.org/drawingml/2006/main">
                  <a:graphicData uri="http://schemas.microsoft.com/office/word/2010/wordprocessingShape">
                    <wps:wsp>
                      <wps:cNvSpPr/>
                      <wps:spPr>
                        <a:xfrm>
                          <a:off x="0" y="0"/>
                          <a:ext cx="2218055" cy="646430"/>
                        </a:xfrm>
                        <a:prstGeom prst="roundRect">
                          <a:avLst/>
                        </a:prstGeom>
                        <a:solidFill>
                          <a:srgbClr val="F8EDEB"/>
                        </a:solidFill>
                        <a:ln w="12700" cap="flat" cmpd="sng" algn="ctr">
                          <a:noFill/>
                          <a:prstDash val="solid"/>
                          <a:miter lim="800000"/>
                        </a:ln>
                        <a:effectLst/>
                      </wps:spPr>
                      <wps:txbx>
                        <w:txbxContent>
                          <w:p w:rsidRPr="00522B89" w:rsidR="00636992" w:rsidP="00896795" w:rsidRDefault="00636992" w14:paraId="63662235" w14:textId="77777777">
                            <w:pPr>
                              <w:spacing w:after="0"/>
                              <w:jc w:val="center"/>
                              <w:rPr>
                                <w:b/>
                                <w:bCs/>
                                <w:color w:val="05385E" w:themeColor="accent1"/>
                              </w:rPr>
                            </w:pPr>
                            <w:r>
                              <w:rPr>
                                <w:b/>
                                <w:bCs/>
                                <w:color w:val="05385E" w:themeColor="accent1"/>
                              </w:rPr>
                              <w:t>Risk of de-humanising mental health care</w:t>
                            </w:r>
                          </w:p>
                          <w:p w:rsidRPr="00AE404A" w:rsidR="00636992" w:rsidP="007C7B40" w:rsidRDefault="00636992" w14:paraId="603B3A85"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chatbot treatment</w:t>
                            </w:r>
                          </w:p>
                          <w:p w:rsidRPr="00DD508E" w:rsidR="00636992" w:rsidP="007C7B40" w:rsidRDefault="00636992" w14:paraId="5B40F667"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37.35pt;margin-top:87.85pt;width:174.65pt;height:50.9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5483D3E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">
                <v:stroke joinstyle="miter"/>
                <v:textbox>
                  <w:txbxContent>
                    <w:p w:rsidRPr="00522B89" w:rsidR="00636992" w:rsidP="00896795" w:rsidRDefault="00636992" w14:paraId="63662235" w14:textId="77777777">
                      <w:pPr>
                        <w:spacing w:after="0"/>
                        <w:jc w:val="center"/>
                        <w:rPr>
                          <w:b/>
                          <w:bCs/>
                          <w:color w:val="05385E" w:themeColor="accent1"/>
                        </w:rPr>
                      </w:pPr>
                      <w:r>
                        <w:rPr>
                          <w:b/>
                          <w:bCs/>
                          <w:color w:val="05385E" w:themeColor="accent1"/>
                        </w:rPr>
                        <w:t>Risk of de-humanising mental health care</w:t>
                      </w:r>
                    </w:p>
                    <w:p w:rsidRPr="00AE404A" w:rsidR="00636992" w:rsidP="007C7B40" w:rsidRDefault="00636992" w14:paraId="603B3A85"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chatbot treatment</w:t>
                      </w:r>
                    </w:p>
                    <w:p w:rsidRPr="00DD508E" w:rsidR="00636992" w:rsidP="007C7B40" w:rsidRDefault="00636992" w14:paraId="5B40F667"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sidR="007C7B40">
        <w:rPr>
          <w:noProof/>
          <w14:ligatures w14:val="standardContextual"/>
        </w:rPr>
        <mc:AlternateContent>
          <mc:Choice Requires="wps">
            <w:drawing>
              <wp:anchor distT="0" distB="0" distL="114300" distR="114300" simplePos="0" relativeHeight="251658270" behindDoc="0" locked="0" layoutInCell="1" allowOverlap="1" wp14:anchorId="72B8B96F" wp14:editId="47CCF26E">
                <wp:simplePos x="0" y="0"/>
                <wp:positionH relativeFrom="column">
                  <wp:posOffset>3093085</wp:posOffset>
                </wp:positionH>
                <wp:positionV relativeFrom="paragraph">
                  <wp:posOffset>311785</wp:posOffset>
                </wp:positionV>
                <wp:extent cx="2227580" cy="690880"/>
                <wp:effectExtent l="0" t="0" r="1270" b="0"/>
                <wp:wrapTopAndBottom/>
                <wp:docPr id="613258547" name="Rectangle: Rounded Corners 1"/>
                <wp:cNvGraphicFramePr/>
                <a:graphic xmlns:a="http://schemas.openxmlformats.org/drawingml/2006/main">
                  <a:graphicData uri="http://schemas.microsoft.com/office/word/2010/wordprocessingShape">
                    <wps:wsp>
                      <wps:cNvSpPr/>
                      <wps:spPr>
                        <a:xfrm>
                          <a:off x="0" y="0"/>
                          <a:ext cx="2227580" cy="690880"/>
                        </a:xfrm>
                        <a:prstGeom prst="roundRect">
                          <a:avLst/>
                        </a:prstGeom>
                        <a:solidFill>
                          <a:srgbClr val="F8EDEB"/>
                        </a:solidFill>
                        <a:ln w="12700" cap="flat" cmpd="sng" algn="ctr">
                          <a:noFill/>
                          <a:prstDash val="solid"/>
                          <a:miter lim="800000"/>
                        </a:ln>
                        <a:effectLst/>
                      </wps:spPr>
                      <wps:txbx>
                        <w:txbxContent>
                          <w:p w:rsidRPr="00AA4B4B" w:rsidR="00636992" w:rsidP="007C7B40" w:rsidRDefault="00636992" w14:paraId="609AA1DB" w14:textId="260C5E47">
                            <w:pPr>
                              <w:jc w:val="center"/>
                              <w:rPr>
                                <w:sz w:val="20"/>
                                <w:szCs w:val="22"/>
                              </w:rPr>
                            </w:pPr>
                            <w:r>
                              <w:rPr>
                                <w:b/>
                                <w:bCs/>
                                <w:color w:val="05385E" w:themeColor="accent1"/>
                              </w:rPr>
                              <w:t>AI always watching me</w:t>
                            </w:r>
                            <w:r>
                              <w:rPr>
                                <w:color w:val="05385E" w:themeColor="accent1"/>
                              </w:rPr>
                              <w:t xml:space="preserve">      </w:t>
                            </w:r>
                            <w:r w:rsidRPr="00AA4B4B">
                              <w:rPr>
                                <w:color w:val="05385E" w:themeColor="accent1"/>
                                <w:sz w:val="20"/>
                                <w:szCs w:val="22"/>
                              </w:rPr>
                              <w:t xml:space="preserve">e.g. </w:t>
                            </w:r>
                            <w:r>
                              <w:rPr>
                                <w:color w:val="05385E" w:themeColor="accent1"/>
                                <w:sz w:val="20"/>
                                <w:szCs w:val="22"/>
                              </w:rPr>
                              <w:t>constant 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left:0;text-align:left;margin-left:243.55pt;margin-top:24.55pt;width:175.4pt;height:54.4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72B8B9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">
                <v:stroke joinstyle="miter"/>
                <v:textbox>
                  <w:txbxContent>
                    <w:p w:rsidRPr="00AA4B4B" w:rsidR="00636992" w:rsidP="007C7B40" w:rsidRDefault="00636992" w14:paraId="609AA1DB" w14:textId="260C5E47">
                      <w:pPr>
                        <w:jc w:val="center"/>
                        <w:rPr>
                          <w:sz w:val="20"/>
                          <w:szCs w:val="22"/>
                        </w:rPr>
                      </w:pPr>
                      <w:r>
                        <w:rPr>
                          <w:b/>
                          <w:bCs/>
                          <w:color w:val="05385E" w:themeColor="accent1"/>
                        </w:rPr>
                        <w:t>AI always watching me</w:t>
                      </w:r>
                      <w:r>
                        <w:rPr>
                          <w:color w:val="05385E" w:themeColor="accent1"/>
                        </w:rPr>
                        <w:t xml:space="preserve">      </w:t>
                      </w:r>
                      <w:r w:rsidRPr="00AA4B4B">
                        <w:rPr>
                          <w:color w:val="05385E" w:themeColor="accent1"/>
                          <w:sz w:val="20"/>
                          <w:szCs w:val="22"/>
                        </w:rPr>
                        <w:t xml:space="preserve">e.g. </w:t>
                      </w:r>
                      <w:r>
                        <w:rPr>
                          <w:color w:val="05385E" w:themeColor="accent1"/>
                          <w:sz w:val="20"/>
                          <w:szCs w:val="22"/>
                        </w:rPr>
                        <w:t>constant data gathering</w:t>
                      </w:r>
                    </w:p>
                  </w:txbxContent>
                </v:textbox>
                <w10:wrap type="topAndBottom"/>
              </v:roundrect>
            </w:pict>
          </mc:Fallback>
        </mc:AlternateContent>
      </w:r>
      <w:r w:rsidR="007C7B40">
        <w:rPr>
          <w:noProof/>
          <w14:ligatures w14:val="standardContextual"/>
        </w:rPr>
        <mc:AlternateContent>
          <mc:Choice Requires="wps">
            <w:drawing>
              <wp:anchor distT="0" distB="0" distL="114300" distR="114300" simplePos="0" relativeHeight="251658269" behindDoc="0" locked="0" layoutInCell="1" allowOverlap="1" wp14:anchorId="5FAA12B2" wp14:editId="3A1B3612">
                <wp:simplePos x="0" y="0"/>
                <wp:positionH relativeFrom="column">
                  <wp:posOffset>476250</wp:posOffset>
                </wp:positionH>
                <wp:positionV relativeFrom="paragraph">
                  <wp:posOffset>311785</wp:posOffset>
                </wp:positionV>
                <wp:extent cx="2218055" cy="699135"/>
                <wp:effectExtent l="0" t="0" r="0" b="5715"/>
                <wp:wrapTopAndBottom/>
                <wp:docPr id="1136309969" name="Rectangle: Rounded Corners 1"/>
                <wp:cNvGraphicFramePr/>
                <a:graphic xmlns:a="http://schemas.openxmlformats.org/drawingml/2006/main">
                  <a:graphicData uri="http://schemas.microsoft.com/office/word/2010/wordprocessingShape">
                    <wps:wsp>
                      <wps:cNvSpPr/>
                      <wps:spPr>
                        <a:xfrm>
                          <a:off x="0" y="0"/>
                          <a:ext cx="2218055" cy="699135"/>
                        </a:xfrm>
                        <a:prstGeom prst="roundRect">
                          <a:avLst/>
                        </a:prstGeom>
                        <a:solidFill>
                          <a:srgbClr val="F8EDEB"/>
                        </a:solidFill>
                        <a:ln w="12700" cap="flat" cmpd="sng" algn="ctr">
                          <a:noFill/>
                          <a:prstDash val="solid"/>
                          <a:miter lim="800000"/>
                        </a:ln>
                        <a:effectLst/>
                      </wps:spPr>
                      <wps:txbx>
                        <w:txbxContent>
                          <w:p w:rsidRPr="00DD508E" w:rsidR="00636992" w:rsidP="007C7B40" w:rsidRDefault="00636992" w14:paraId="7EE69D9B" w14:textId="6EBEA965">
                            <w:pPr>
                              <w:jc w:val="center"/>
                              <w:rPr>
                                <w:sz w:val="20"/>
                                <w:szCs w:val="22"/>
                              </w:rPr>
                            </w:pPr>
                            <w:r>
                              <w:rPr>
                                <w:b/>
                                <w:bCs/>
                                <w:color w:val="05385E" w:themeColor="accent1"/>
                              </w:rPr>
                              <w:t xml:space="preserve">AI as solo decision maker </w:t>
                            </w:r>
                            <w:r w:rsidRPr="003229E1">
                              <w:rPr>
                                <w:color w:val="05385E" w:themeColor="accent1"/>
                                <w:sz w:val="20"/>
                                <w:szCs w:val="20"/>
                              </w:rPr>
                              <w:t>e.g.</w:t>
                            </w:r>
                            <w:r>
                              <w:rPr>
                                <w:color w:val="05385E" w:themeColor="accent1"/>
                                <w:sz w:val="20"/>
                                <w:szCs w:val="22"/>
                              </w:rPr>
                              <w:t xml:space="preserve"> for diagnosis and treatment </w:t>
                            </w:r>
                            <w:r w:rsidRPr="00DD508E">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left:0;text-align:left;margin-left:37.5pt;margin-top:24.55pt;width:174.65pt;height:55.0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5FAA12B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">
                <v:stroke joinstyle="miter"/>
                <v:textbox>
                  <w:txbxContent>
                    <w:p w:rsidRPr="00DD508E" w:rsidR="00636992" w:rsidP="007C7B40" w:rsidRDefault="00636992" w14:paraId="7EE69D9B" w14:textId="6EBEA965">
                      <w:pPr>
                        <w:jc w:val="center"/>
                        <w:rPr>
                          <w:sz w:val="20"/>
                          <w:szCs w:val="22"/>
                        </w:rPr>
                      </w:pPr>
                      <w:r>
                        <w:rPr>
                          <w:b/>
                          <w:bCs/>
                          <w:color w:val="05385E" w:themeColor="accent1"/>
                        </w:rPr>
                        <w:t xml:space="preserve">AI as solo decision maker </w:t>
                      </w:r>
                      <w:r w:rsidRPr="003229E1">
                        <w:rPr>
                          <w:color w:val="05385E" w:themeColor="accent1"/>
                          <w:sz w:val="20"/>
                          <w:szCs w:val="20"/>
                        </w:rPr>
                        <w:t>e.g.</w:t>
                      </w:r>
                      <w:r>
                        <w:rPr>
                          <w:color w:val="05385E" w:themeColor="accent1"/>
                          <w:sz w:val="20"/>
                          <w:szCs w:val="22"/>
                        </w:rPr>
                        <w:t xml:space="preserve"> for diagnosis and treatment </w:t>
                      </w:r>
                      <w:r w:rsidRPr="00DD508E">
                        <w:rPr>
                          <w:color w:val="05385E" w:themeColor="accent1"/>
                          <w:sz w:val="20"/>
                          <w:szCs w:val="22"/>
                        </w:rPr>
                        <w:t xml:space="preserve"> </w:t>
                      </w:r>
                    </w:p>
                  </w:txbxContent>
                </v:textbox>
                <w10:wrap type="topAndBottom"/>
              </v:roundrect>
            </w:pict>
          </mc:Fallback>
        </mc:AlternateContent>
      </w:r>
      <w:bookmarkStart w:name="_Toc180053876" w:id="14"/>
      <w:r w:rsidR="007C7B40">
        <w:rPr>
          <w:rStyle w:val="Heading3Char"/>
        </w:rPr>
        <w:t>Concerns</w:t>
      </w:r>
      <w:bookmarkEnd w:id="14"/>
    </w:p>
    <w:p w:rsidR="00B959B4" w:rsidP="00B959B4" w:rsidRDefault="78086EE1" w14:paraId="2EA272EE" w14:textId="1119B586">
      <w:pPr>
        <w:pStyle w:val="Heading2"/>
        <w:spacing w:before="400"/>
        <w:rPr>
          <w:rStyle w:val="Heading3Char"/>
        </w:rPr>
      </w:pPr>
      <w:bookmarkStart w:name="_Toc180053877" w:id="15"/>
      <w:r w:rsidRPr="5DFC2582">
        <w:rPr>
          <w:rStyle w:val="Heading3Char"/>
        </w:rPr>
        <w:t xml:space="preserve">Crime </w:t>
      </w:r>
      <w:r w:rsidRPr="5DFC2582" w:rsidR="003E6089">
        <w:rPr>
          <w:rStyle w:val="Heading3Char"/>
        </w:rPr>
        <w:t>and</w:t>
      </w:r>
      <w:r w:rsidRPr="5DFC2582">
        <w:rPr>
          <w:rStyle w:val="Heading3Char"/>
        </w:rPr>
        <w:t xml:space="preserve"> Policing </w:t>
      </w:r>
      <w:r w:rsidRPr="5DFC2582" w:rsidR="641A1870">
        <w:rPr>
          <w:rStyle w:val="Heading3Char"/>
        </w:rPr>
        <w:t>and</w:t>
      </w:r>
      <w:r w:rsidRPr="5DFC2582">
        <w:rPr>
          <w:rStyle w:val="Heading3Char"/>
        </w:rPr>
        <w:t xml:space="preserve"> AI</w:t>
      </w:r>
      <w:bookmarkEnd w:id="15"/>
    </w:p>
    <w:p w:rsidR="00B1220C" w:rsidP="00E73410" w:rsidRDefault="00F344BD" w14:paraId="5511C2E8" w14:textId="291FF246">
      <w:pPr>
        <w:spacing w:after="160" w:line="259" w:lineRule="auto"/>
        <w:jc w:val="center"/>
        <w:rPr>
          <w:rStyle w:val="Heading3Char"/>
        </w:rPr>
      </w:pPr>
      <w:r>
        <w:rPr>
          <w:noProof/>
          <w14:ligatures w14:val="standardContextual"/>
        </w:rPr>
        <mc:AlternateContent>
          <mc:Choice Requires="wps">
            <w:drawing>
              <wp:anchor distT="0" distB="0" distL="114300" distR="114300" simplePos="0" relativeHeight="251658273" behindDoc="0" locked="0" layoutInCell="1" allowOverlap="1" wp14:anchorId="359F9FC5" wp14:editId="2D217FD7">
                <wp:simplePos x="0" y="0"/>
                <wp:positionH relativeFrom="column">
                  <wp:posOffset>612775</wp:posOffset>
                </wp:positionH>
                <wp:positionV relativeFrom="paragraph">
                  <wp:posOffset>1089660</wp:posOffset>
                </wp:positionV>
                <wp:extent cx="2082800" cy="699135"/>
                <wp:effectExtent l="0" t="0" r="0" b="5715"/>
                <wp:wrapTopAndBottom/>
                <wp:docPr id="1537047796"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3FFBC0CD" w14:textId="77777777">
                            <w:pPr>
                              <w:spacing w:after="0"/>
                              <w:jc w:val="center"/>
                              <w:rPr>
                                <w:b/>
                                <w:bCs/>
                                <w:color w:val="05385E" w:themeColor="accent1"/>
                              </w:rPr>
                            </w:pPr>
                            <w:r>
                              <w:rPr>
                                <w:b/>
                                <w:bCs/>
                                <w:color w:val="05385E" w:themeColor="accent1"/>
                              </w:rPr>
                              <w:t>Reducing court delays</w:t>
                            </w:r>
                          </w:p>
                          <w:p w:rsidRPr="00AE404A" w:rsidR="00636992" w:rsidP="00F344BD" w:rsidRDefault="00636992" w14:paraId="382049B3" w14:textId="39C12EE3">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speed up evidence gathering and assessment</w:t>
                            </w:r>
                          </w:p>
                          <w:p w:rsidRPr="00DD508E" w:rsidR="00636992" w:rsidP="00F344BD" w:rsidRDefault="00636992" w14:paraId="49B81E9C"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left:0;text-align:left;margin-left:48.25pt;margin-top:85.8pt;width:164pt;height:55.0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359F9FC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">
                <v:stroke joinstyle="miter"/>
                <v:textbox>
                  <w:txbxContent>
                    <w:p w:rsidRPr="00522B89" w:rsidR="00636992" w:rsidP="00896795" w:rsidRDefault="00636992" w14:paraId="3FFBC0CD" w14:textId="77777777">
                      <w:pPr>
                        <w:spacing w:after="0"/>
                        <w:jc w:val="center"/>
                        <w:rPr>
                          <w:b/>
                          <w:bCs/>
                          <w:color w:val="05385E" w:themeColor="accent1"/>
                        </w:rPr>
                      </w:pPr>
                      <w:r>
                        <w:rPr>
                          <w:b/>
                          <w:bCs/>
                          <w:color w:val="05385E" w:themeColor="accent1"/>
                        </w:rPr>
                        <w:t>Reducing court delays</w:t>
                      </w:r>
                    </w:p>
                    <w:p w:rsidRPr="00AE404A" w:rsidR="00636992" w:rsidP="00F344BD" w:rsidRDefault="00636992" w14:paraId="382049B3" w14:textId="39C12EE3">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speed up evidence gathering and assessment</w:t>
                      </w:r>
                    </w:p>
                    <w:p w:rsidRPr="00DD508E" w:rsidR="00636992" w:rsidP="00F344BD" w:rsidRDefault="00636992" w14:paraId="49B81E9C"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74" behindDoc="0" locked="0" layoutInCell="1" allowOverlap="1" wp14:anchorId="57014513" wp14:editId="15456E83">
                <wp:simplePos x="0" y="0"/>
                <wp:positionH relativeFrom="column">
                  <wp:posOffset>612775</wp:posOffset>
                </wp:positionH>
                <wp:positionV relativeFrom="paragraph">
                  <wp:posOffset>259715</wp:posOffset>
                </wp:positionV>
                <wp:extent cx="2082800" cy="699135"/>
                <wp:effectExtent l="0" t="0" r="0" b="5715"/>
                <wp:wrapTopAndBottom/>
                <wp:docPr id="1520942341"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87E3C7"/>
                        </a:solidFill>
                        <a:ln w="12700" cap="flat" cmpd="sng" algn="ctr">
                          <a:noFill/>
                          <a:prstDash val="solid"/>
                          <a:miter lim="800000"/>
                        </a:ln>
                        <a:effectLst/>
                      </wps:spPr>
                      <wps:txbx>
                        <w:txbxContent>
                          <w:p w:rsidR="00636992" w:rsidP="00896795" w:rsidRDefault="00636992" w14:paraId="6DFF07EA" w14:textId="77777777">
                            <w:pPr>
                              <w:spacing w:after="0"/>
                              <w:jc w:val="center"/>
                              <w:rPr>
                                <w:color w:val="05385E" w:themeColor="accent1"/>
                              </w:rPr>
                            </w:pPr>
                            <w:r>
                              <w:rPr>
                                <w:b/>
                                <w:bCs/>
                                <w:color w:val="05385E" w:themeColor="accent1"/>
                              </w:rPr>
                              <w:t>Preventing crime</w:t>
                            </w:r>
                            <w:r w:rsidRPr="00522B89">
                              <w:rPr>
                                <w:color w:val="05385E" w:themeColor="accent1"/>
                              </w:rPr>
                              <w:t xml:space="preserve"> </w:t>
                            </w:r>
                          </w:p>
                          <w:p w:rsidRPr="00DD508E" w:rsidR="00636992" w:rsidP="00F344BD" w:rsidRDefault="00636992" w14:paraId="0A364C48" w14:textId="30094093">
                            <w:pPr>
                              <w:jc w:val="center"/>
                              <w:rPr>
                                <w:sz w:val="20"/>
                                <w:szCs w:val="22"/>
                              </w:rPr>
                            </w:pPr>
                            <w:r w:rsidRPr="00DD508E">
                              <w:rPr>
                                <w:color w:val="05385E" w:themeColor="accent1"/>
                                <w:sz w:val="20"/>
                                <w:szCs w:val="22"/>
                              </w:rPr>
                              <w:t xml:space="preserve">e.g. </w:t>
                            </w:r>
                            <w:r>
                              <w:rPr>
                                <w:color w:val="05385E" w:themeColor="accent1"/>
                                <w:sz w:val="20"/>
                                <w:szCs w:val="22"/>
                              </w:rPr>
                              <w:t>faster identification of crime hot spots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5" style="position:absolute;left:0;text-align:left;margin-left:48.25pt;margin-top:20.45pt;width:164pt;height:55.0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57014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">
                <v:stroke joinstyle="miter"/>
                <v:textbox>
                  <w:txbxContent>
                    <w:p w:rsidR="00636992" w:rsidP="00896795" w:rsidRDefault="00636992" w14:paraId="6DFF07EA" w14:textId="77777777">
                      <w:pPr>
                        <w:spacing w:after="0"/>
                        <w:jc w:val="center"/>
                        <w:rPr>
                          <w:color w:val="05385E" w:themeColor="accent1"/>
                        </w:rPr>
                      </w:pPr>
                      <w:r>
                        <w:rPr>
                          <w:b/>
                          <w:bCs/>
                          <w:color w:val="05385E" w:themeColor="accent1"/>
                        </w:rPr>
                        <w:t>Preventing crime</w:t>
                      </w:r>
                      <w:r w:rsidRPr="00522B89">
                        <w:rPr>
                          <w:color w:val="05385E" w:themeColor="accent1"/>
                        </w:rPr>
                        <w:t xml:space="preserve"> </w:t>
                      </w:r>
                    </w:p>
                    <w:p w:rsidRPr="00DD508E" w:rsidR="00636992" w:rsidP="00F344BD" w:rsidRDefault="00636992" w14:paraId="0A364C48" w14:textId="30094093">
                      <w:pPr>
                        <w:jc w:val="center"/>
                        <w:rPr>
                          <w:sz w:val="20"/>
                          <w:szCs w:val="22"/>
                        </w:rPr>
                      </w:pPr>
                      <w:r w:rsidRPr="00DD508E">
                        <w:rPr>
                          <w:color w:val="05385E" w:themeColor="accent1"/>
                          <w:sz w:val="20"/>
                          <w:szCs w:val="22"/>
                        </w:rPr>
                        <w:t xml:space="preserve">e.g. </w:t>
                      </w:r>
                      <w:r>
                        <w:rPr>
                          <w:color w:val="05385E" w:themeColor="accent1"/>
                          <w:sz w:val="20"/>
                          <w:szCs w:val="22"/>
                        </w:rPr>
                        <w:t>faster identification of crime hot spots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75" behindDoc="0" locked="0" layoutInCell="1" allowOverlap="1" wp14:anchorId="7F3361F3" wp14:editId="23AD4898">
                <wp:simplePos x="0" y="0"/>
                <wp:positionH relativeFrom="column">
                  <wp:posOffset>3093085</wp:posOffset>
                </wp:positionH>
                <wp:positionV relativeFrom="paragraph">
                  <wp:posOffset>1089660</wp:posOffset>
                </wp:positionV>
                <wp:extent cx="1987550" cy="699135"/>
                <wp:effectExtent l="0" t="0" r="0" b="5715"/>
                <wp:wrapTopAndBottom/>
                <wp:docPr id="1268933808" name="Rectangle: Rounded Corners 1"/>
                <wp:cNvGraphicFramePr/>
                <a:graphic xmlns:a="http://schemas.openxmlformats.org/drawingml/2006/main">
                  <a:graphicData uri="http://schemas.microsoft.com/office/word/2010/wordprocessingShape">
                    <wps:wsp>
                      <wps:cNvSpPr/>
                      <wps:spPr>
                        <a:xfrm>
                          <a:off x="0" y="0"/>
                          <a:ext cx="198755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3F0D211C" w14:textId="30488CD2">
                            <w:pPr>
                              <w:spacing w:after="0"/>
                              <w:jc w:val="center"/>
                              <w:rPr>
                                <w:b/>
                                <w:bCs/>
                                <w:color w:val="05385E" w:themeColor="accent1"/>
                              </w:rPr>
                            </w:pPr>
                            <w:r>
                              <w:rPr>
                                <w:b/>
                                <w:bCs/>
                                <w:color w:val="05385E" w:themeColor="accent1"/>
                              </w:rPr>
                              <w:t>Cutting re-offending rates</w:t>
                            </w:r>
                          </w:p>
                          <w:p w:rsidRPr="00AE404A" w:rsidR="00636992" w:rsidP="00F344BD" w:rsidRDefault="00636992" w14:paraId="75BBFC92"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connect prisoners with tailored support </w:t>
                            </w:r>
                          </w:p>
                          <w:p w:rsidRPr="00DD508E" w:rsidR="00636992" w:rsidP="00F344BD" w:rsidRDefault="00636992" w14:paraId="47D55F3B"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6" style="position:absolute;left:0;text-align:left;margin-left:243.55pt;margin-top:85.8pt;width:156.5pt;height:55.0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7F3361F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">
                <v:stroke joinstyle="miter"/>
                <v:textbox>
                  <w:txbxContent>
                    <w:p w:rsidRPr="00522B89" w:rsidR="00636992" w:rsidP="00896795" w:rsidRDefault="00636992" w14:paraId="3F0D211C" w14:textId="30488CD2">
                      <w:pPr>
                        <w:spacing w:after="0"/>
                        <w:jc w:val="center"/>
                        <w:rPr>
                          <w:b/>
                          <w:bCs/>
                          <w:color w:val="05385E" w:themeColor="accent1"/>
                        </w:rPr>
                      </w:pPr>
                      <w:r>
                        <w:rPr>
                          <w:b/>
                          <w:bCs/>
                          <w:color w:val="05385E" w:themeColor="accent1"/>
                        </w:rPr>
                        <w:t>Cutting re-offending rates</w:t>
                      </w:r>
                    </w:p>
                    <w:p w:rsidRPr="00AE404A" w:rsidR="00636992" w:rsidP="00F344BD" w:rsidRDefault="00636992" w14:paraId="75BBFC92"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connect prisoners with tailored support </w:t>
                      </w:r>
                    </w:p>
                    <w:p w:rsidRPr="00DD508E" w:rsidR="00636992" w:rsidP="00F344BD" w:rsidRDefault="00636992" w14:paraId="47D55F3B"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76" behindDoc="0" locked="0" layoutInCell="1" allowOverlap="1" wp14:anchorId="7FEDDDFA" wp14:editId="49C6C11D">
                <wp:simplePos x="0" y="0"/>
                <wp:positionH relativeFrom="column">
                  <wp:posOffset>3093153</wp:posOffset>
                </wp:positionH>
                <wp:positionV relativeFrom="paragraph">
                  <wp:posOffset>251852</wp:posOffset>
                </wp:positionV>
                <wp:extent cx="1987550" cy="690880"/>
                <wp:effectExtent l="0" t="0" r="0" b="0"/>
                <wp:wrapTopAndBottom/>
                <wp:docPr id="1957501653"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87E3C7"/>
                        </a:solidFill>
                        <a:ln w="12700" cap="flat" cmpd="sng" algn="ctr">
                          <a:noFill/>
                          <a:prstDash val="solid"/>
                          <a:miter lim="800000"/>
                        </a:ln>
                        <a:effectLst/>
                      </wps:spPr>
                      <wps:txbx>
                        <w:txbxContent>
                          <w:p w:rsidRPr="00AA4B4B" w:rsidR="00636992" w:rsidP="00F344BD" w:rsidRDefault="00636992" w14:paraId="77E0BEFF" w14:textId="77777777">
                            <w:pPr>
                              <w:jc w:val="center"/>
                              <w:rPr>
                                <w:sz w:val="20"/>
                                <w:szCs w:val="22"/>
                              </w:rPr>
                            </w:pPr>
                            <w:r>
                              <w:rPr>
                                <w:b/>
                                <w:bCs/>
                                <w:color w:val="05385E" w:themeColor="accent1"/>
                              </w:rPr>
                              <w:t>Increasing trust in police</w:t>
                            </w:r>
                            <w:r>
                              <w:rPr>
                                <w:color w:val="05385E" w:themeColor="accent1"/>
                              </w:rPr>
                              <w:t xml:space="preserve">   </w:t>
                            </w:r>
                            <w:r w:rsidRPr="00AA4B4B">
                              <w:rPr>
                                <w:color w:val="05385E" w:themeColor="accent1"/>
                                <w:sz w:val="20"/>
                                <w:szCs w:val="22"/>
                              </w:rPr>
                              <w:t xml:space="preserve">e.g. </w:t>
                            </w:r>
                            <w:r>
                              <w:rPr>
                                <w:color w:val="05385E" w:themeColor="accent1"/>
                                <w:sz w:val="20"/>
                                <w:szCs w:val="22"/>
                              </w:rPr>
                              <w:t>robust vetting for recruitment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7" style="position:absolute;left:0;text-align:left;margin-left:243.55pt;margin-top:19.85pt;width:156.5pt;height:54.4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7FEDDDF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">
                <v:stroke joinstyle="miter"/>
                <v:textbox>
                  <w:txbxContent>
                    <w:p w:rsidRPr="00AA4B4B" w:rsidR="00636992" w:rsidP="00F344BD" w:rsidRDefault="00636992" w14:paraId="77E0BEFF" w14:textId="77777777">
                      <w:pPr>
                        <w:jc w:val="center"/>
                        <w:rPr>
                          <w:sz w:val="20"/>
                          <w:szCs w:val="22"/>
                        </w:rPr>
                      </w:pPr>
                      <w:r>
                        <w:rPr>
                          <w:b/>
                          <w:bCs/>
                          <w:color w:val="05385E" w:themeColor="accent1"/>
                        </w:rPr>
                        <w:t>Increasing trust in police</w:t>
                      </w:r>
                      <w:r>
                        <w:rPr>
                          <w:color w:val="05385E" w:themeColor="accent1"/>
                        </w:rPr>
                        <w:t xml:space="preserve">   </w:t>
                      </w:r>
                      <w:r w:rsidRPr="00AA4B4B">
                        <w:rPr>
                          <w:color w:val="05385E" w:themeColor="accent1"/>
                          <w:sz w:val="20"/>
                          <w:szCs w:val="22"/>
                        </w:rPr>
                        <w:t xml:space="preserve">e.g. </w:t>
                      </w:r>
                      <w:r>
                        <w:rPr>
                          <w:color w:val="05385E" w:themeColor="accent1"/>
                          <w:sz w:val="20"/>
                          <w:szCs w:val="22"/>
                        </w:rPr>
                        <w:t>robust vetting for recruitment</w:t>
                      </w:r>
                    </w:p>
                  </w:txbxContent>
                </v:textbox>
                <w10:wrap type="topAndBottom"/>
              </v:roundrect>
            </w:pict>
          </mc:Fallback>
        </mc:AlternateContent>
      </w:r>
      <w:bookmarkStart w:name="_Toc180053878" w:id="16"/>
      <w:r>
        <w:rPr>
          <w:rStyle w:val="Heading3Char"/>
        </w:rPr>
        <w:t>Aspirations</w:t>
      </w:r>
      <w:bookmarkEnd w:id="16"/>
    </w:p>
    <w:p w:rsidR="00B959B4" w:rsidP="00E73410" w:rsidRDefault="00B959B4" w14:paraId="499E2ACA" w14:textId="13B36D1F">
      <w:pPr>
        <w:spacing w:after="160" w:line="259" w:lineRule="auto"/>
        <w:jc w:val="center"/>
        <w:rPr>
          <w:rStyle w:val="Heading3Char"/>
        </w:rPr>
      </w:pPr>
    </w:p>
    <w:p w:rsidR="00B959B4" w:rsidP="00E73410" w:rsidRDefault="00B959B4" w14:paraId="656DF854" w14:textId="77777777">
      <w:pPr>
        <w:spacing w:after="160" w:line="259" w:lineRule="auto"/>
        <w:jc w:val="center"/>
        <w:rPr>
          <w:rStyle w:val="Heading3Char"/>
        </w:rPr>
      </w:pPr>
    </w:p>
    <w:bookmarkStart w:name="_Toc180053879" w:id="17"/>
    <w:p w:rsidRPr="003D3C38" w:rsidR="00E402B2" w:rsidP="003D3C38" w:rsidRDefault="00E402B2" w14:paraId="24C833CE" w14:textId="771B7566">
      <w:pPr>
        <w:spacing w:after="0" w:line="259" w:lineRule="auto"/>
        <w:jc w:val="center"/>
        <w:rPr>
          <w:rFonts w:eastAsiaTheme="majorEastAsia" w:cstheme="majorBidi"/>
          <w:color w:val="05385E" w:themeColor="accent1"/>
          <w:sz w:val="28"/>
          <w:szCs w:val="28"/>
        </w:rPr>
      </w:pPr>
      <w:r>
        <w:rPr>
          <w:noProof/>
          <w14:ligatures w14:val="standardContextual"/>
        </w:rPr>
        <mc:AlternateContent>
          <mc:Choice Requires="wps">
            <w:drawing>
              <wp:anchor distT="0" distB="0" distL="114300" distR="114300" simplePos="0" relativeHeight="251662394" behindDoc="0" locked="0" layoutInCell="1" allowOverlap="1" wp14:anchorId="36657B3A" wp14:editId="6938702C">
                <wp:simplePos x="0" y="0"/>
                <wp:positionH relativeFrom="column">
                  <wp:posOffset>662940</wp:posOffset>
                </wp:positionH>
                <wp:positionV relativeFrom="paragraph">
                  <wp:posOffset>354330</wp:posOffset>
                </wp:positionV>
                <wp:extent cx="2082800" cy="699135"/>
                <wp:effectExtent l="0" t="0" r="0" b="5715"/>
                <wp:wrapTopAndBottom/>
                <wp:docPr id="1456821814"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F8EDEB"/>
                        </a:solidFill>
                        <a:ln w="12700" cap="flat" cmpd="sng" algn="ctr">
                          <a:noFill/>
                          <a:prstDash val="solid"/>
                          <a:miter lim="800000"/>
                        </a:ln>
                        <a:effectLst/>
                      </wps:spPr>
                      <wps:txbx>
                        <w:txbxContent>
                          <w:p w:rsidR="00636992" w:rsidP="003229E1" w:rsidRDefault="00636992" w14:paraId="5EF9A2F3" w14:textId="77777777">
                            <w:pPr>
                              <w:spacing w:after="0"/>
                              <w:jc w:val="center"/>
                              <w:rPr>
                                <w:color w:val="05385E" w:themeColor="accent1"/>
                              </w:rPr>
                            </w:pPr>
                            <w:r>
                              <w:rPr>
                                <w:b/>
                                <w:bCs/>
                                <w:color w:val="05385E" w:themeColor="accent1"/>
                              </w:rPr>
                              <w:t>Biased surveillance</w:t>
                            </w:r>
                            <w:r w:rsidRPr="00522B89">
                              <w:rPr>
                                <w:color w:val="05385E" w:themeColor="accent1"/>
                              </w:rPr>
                              <w:t xml:space="preserve"> </w:t>
                            </w:r>
                          </w:p>
                          <w:p w:rsidRPr="00DD508E" w:rsidR="00636992" w:rsidP="003229E1" w:rsidRDefault="00636992" w14:paraId="29ED3FD6" w14:textId="77777777">
                            <w:pPr>
                              <w:jc w:val="center"/>
                              <w:rPr>
                                <w:sz w:val="20"/>
                                <w:szCs w:val="22"/>
                              </w:rPr>
                            </w:pPr>
                            <w:r w:rsidRPr="00DD508E">
                              <w:rPr>
                                <w:color w:val="05385E" w:themeColor="accent1"/>
                                <w:sz w:val="20"/>
                                <w:szCs w:val="22"/>
                              </w:rPr>
                              <w:t xml:space="preserve">e.g. </w:t>
                            </w:r>
                            <w:r>
                              <w:rPr>
                                <w:color w:val="05385E" w:themeColor="accent1"/>
                                <w:sz w:val="20"/>
                                <w:szCs w:val="22"/>
                              </w:rPr>
                              <w:t>facial recognition based on biased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8" style="position:absolute;left:0;text-align:left;margin-left:52.2pt;margin-top:27.9pt;width:164pt;height:55.05pt;z-index:251662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36657B3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">
                <v:stroke joinstyle="miter"/>
                <v:textbox>
                  <w:txbxContent>
                    <w:p w:rsidR="00636992" w:rsidP="003229E1" w:rsidRDefault="00636992" w14:paraId="5EF9A2F3" w14:textId="77777777">
                      <w:pPr>
                        <w:spacing w:after="0"/>
                        <w:jc w:val="center"/>
                        <w:rPr>
                          <w:color w:val="05385E" w:themeColor="accent1"/>
                        </w:rPr>
                      </w:pPr>
                      <w:r>
                        <w:rPr>
                          <w:b/>
                          <w:bCs/>
                          <w:color w:val="05385E" w:themeColor="accent1"/>
                        </w:rPr>
                        <w:t>Biased surveillance</w:t>
                      </w:r>
                      <w:r w:rsidRPr="00522B89">
                        <w:rPr>
                          <w:color w:val="05385E" w:themeColor="accent1"/>
                        </w:rPr>
                        <w:t xml:space="preserve"> </w:t>
                      </w:r>
                    </w:p>
                    <w:p w:rsidRPr="00DD508E" w:rsidR="00636992" w:rsidP="003229E1" w:rsidRDefault="00636992" w14:paraId="29ED3FD6" w14:textId="77777777">
                      <w:pPr>
                        <w:jc w:val="center"/>
                        <w:rPr>
                          <w:sz w:val="20"/>
                          <w:szCs w:val="22"/>
                        </w:rPr>
                      </w:pPr>
                      <w:r w:rsidRPr="00DD508E">
                        <w:rPr>
                          <w:color w:val="05385E" w:themeColor="accent1"/>
                          <w:sz w:val="20"/>
                          <w:szCs w:val="22"/>
                        </w:rPr>
                        <w:t xml:space="preserve">e.g. </w:t>
                      </w:r>
                      <w:r>
                        <w:rPr>
                          <w:color w:val="05385E" w:themeColor="accent1"/>
                          <w:sz w:val="20"/>
                          <w:szCs w:val="22"/>
                        </w:rPr>
                        <w:t>facial recognition based on biased data</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64442" behindDoc="0" locked="0" layoutInCell="1" allowOverlap="1" wp14:anchorId="576B2727" wp14:editId="553F4872">
                <wp:simplePos x="0" y="0"/>
                <wp:positionH relativeFrom="column">
                  <wp:posOffset>2924175</wp:posOffset>
                </wp:positionH>
                <wp:positionV relativeFrom="paragraph">
                  <wp:posOffset>353695</wp:posOffset>
                </wp:positionV>
                <wp:extent cx="1987550" cy="690880"/>
                <wp:effectExtent l="0" t="0" r="0" b="0"/>
                <wp:wrapTopAndBottom/>
                <wp:docPr id="682452042"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F8EDEB"/>
                        </a:solidFill>
                        <a:ln w="12700" cap="flat" cmpd="sng" algn="ctr">
                          <a:noFill/>
                          <a:prstDash val="solid"/>
                          <a:miter lim="800000"/>
                        </a:ln>
                        <a:effectLst/>
                      </wps:spPr>
                      <wps:txbx>
                        <w:txbxContent>
                          <w:p w:rsidRPr="00AA4B4B" w:rsidR="00636992" w:rsidP="003229E1" w:rsidRDefault="00636992" w14:paraId="45AB2AB6" w14:textId="77777777">
                            <w:pPr>
                              <w:jc w:val="center"/>
                              <w:rPr>
                                <w:sz w:val="20"/>
                                <w:szCs w:val="22"/>
                              </w:rPr>
                            </w:pPr>
                            <w:r>
                              <w:rPr>
                                <w:b/>
                                <w:bCs/>
                                <w:color w:val="05385E" w:themeColor="accent1"/>
                              </w:rPr>
                              <w:t>Lack of transparency</w:t>
                            </w:r>
                            <w:r>
                              <w:rPr>
                                <w:color w:val="05385E" w:themeColor="accent1"/>
                              </w:rPr>
                              <w:t xml:space="preserve">   </w:t>
                            </w:r>
                            <w:r w:rsidRPr="00AA4B4B">
                              <w:rPr>
                                <w:color w:val="05385E" w:themeColor="accent1"/>
                                <w:sz w:val="20"/>
                                <w:szCs w:val="22"/>
                              </w:rPr>
                              <w:t xml:space="preserve">e.g. </w:t>
                            </w:r>
                            <w:r>
                              <w:rPr>
                                <w:color w:val="05385E" w:themeColor="accent1"/>
                                <w:sz w:val="20"/>
                                <w:szCs w:val="22"/>
                              </w:rPr>
                              <w:t>the data used to inform the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9" style="position:absolute;left:0;text-align:left;margin-left:230.25pt;margin-top:27.85pt;width:156.5pt;height:54.4pt;z-index:251664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576B27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">
                <v:stroke joinstyle="miter"/>
                <v:textbox>
                  <w:txbxContent>
                    <w:p w:rsidRPr="00AA4B4B" w:rsidR="00636992" w:rsidP="003229E1" w:rsidRDefault="00636992" w14:paraId="45AB2AB6" w14:textId="77777777">
                      <w:pPr>
                        <w:jc w:val="center"/>
                        <w:rPr>
                          <w:sz w:val="20"/>
                          <w:szCs w:val="22"/>
                        </w:rPr>
                      </w:pPr>
                      <w:r>
                        <w:rPr>
                          <w:b/>
                          <w:bCs/>
                          <w:color w:val="05385E" w:themeColor="accent1"/>
                        </w:rPr>
                        <w:t>Lack of transparency</w:t>
                      </w:r>
                      <w:r>
                        <w:rPr>
                          <w:color w:val="05385E" w:themeColor="accent1"/>
                        </w:rPr>
                        <w:t xml:space="preserve">   </w:t>
                      </w:r>
                      <w:r w:rsidRPr="00AA4B4B">
                        <w:rPr>
                          <w:color w:val="05385E" w:themeColor="accent1"/>
                          <w:sz w:val="20"/>
                          <w:szCs w:val="22"/>
                        </w:rPr>
                        <w:t xml:space="preserve">e.g. </w:t>
                      </w:r>
                      <w:r>
                        <w:rPr>
                          <w:color w:val="05385E" w:themeColor="accent1"/>
                          <w:sz w:val="20"/>
                          <w:szCs w:val="22"/>
                        </w:rPr>
                        <w:t>the data used to inform the models</w:t>
                      </w:r>
                    </w:p>
                  </w:txbxContent>
                </v:textbox>
                <w10:wrap type="topAndBottom"/>
              </v:roundrect>
            </w:pict>
          </mc:Fallback>
        </mc:AlternateContent>
      </w:r>
      <w:r w:rsidR="00E73410">
        <w:rPr>
          <w:rStyle w:val="Heading3Char"/>
        </w:rPr>
        <w:t>Concerns</w:t>
      </w:r>
      <w:bookmarkStart w:name="_Toc180053880" w:id="18"/>
      <w:bookmarkEnd w:id="17"/>
    </w:p>
    <w:p w:rsidR="00E73410" w:rsidP="00BF73B8" w:rsidRDefault="000C1FEA" w14:paraId="5EF19448" w14:textId="43261F14">
      <w:pPr>
        <w:pStyle w:val="Heading2"/>
        <w:tabs>
          <w:tab w:val="left" w:pos="7124"/>
        </w:tabs>
        <w:jc w:val="both"/>
      </w:pPr>
      <w:r>
        <w:t>Education</w:t>
      </w:r>
      <w:bookmarkEnd w:id="18"/>
    </w:p>
    <w:bookmarkStart w:name="_Toc180053881" w:id="19"/>
    <w:p w:rsidRPr="00C60D4B" w:rsidR="00C60D4B" w:rsidP="00C60D4B" w:rsidRDefault="00A43316" w14:paraId="494E3BAF" w14:textId="6A77BDF8">
      <w:pPr>
        <w:pStyle w:val="Heading3"/>
        <w:jc w:val="center"/>
      </w:pPr>
      <w:r>
        <w:rPr>
          <w:noProof/>
          <w14:ligatures w14:val="standardContextual"/>
        </w:rPr>
        <mc:AlternateContent>
          <mc:Choice Requires="wps">
            <w:drawing>
              <wp:anchor distT="0" distB="0" distL="114300" distR="114300" simplePos="0" relativeHeight="251658293" behindDoc="0" locked="0" layoutInCell="1" allowOverlap="1" wp14:anchorId="34D9E570" wp14:editId="74549795">
                <wp:simplePos x="0" y="0"/>
                <wp:positionH relativeFrom="column">
                  <wp:posOffset>3064510</wp:posOffset>
                </wp:positionH>
                <wp:positionV relativeFrom="paragraph">
                  <wp:posOffset>405765</wp:posOffset>
                </wp:positionV>
                <wp:extent cx="2412365" cy="690880"/>
                <wp:effectExtent l="0" t="0" r="6985" b="0"/>
                <wp:wrapTopAndBottom/>
                <wp:docPr id="236115662" name="Rectangle: Rounded Corners 1"/>
                <wp:cNvGraphicFramePr/>
                <a:graphic xmlns:a="http://schemas.openxmlformats.org/drawingml/2006/main">
                  <a:graphicData uri="http://schemas.microsoft.com/office/word/2010/wordprocessingShape">
                    <wps:wsp>
                      <wps:cNvSpPr/>
                      <wps:spPr>
                        <a:xfrm>
                          <a:off x="0" y="0"/>
                          <a:ext cx="2412365" cy="690880"/>
                        </a:xfrm>
                        <a:prstGeom prst="roundRect">
                          <a:avLst/>
                        </a:prstGeom>
                        <a:solidFill>
                          <a:srgbClr val="87E3C7"/>
                        </a:solidFill>
                        <a:ln w="12700" cap="flat" cmpd="sng" algn="ctr">
                          <a:noFill/>
                          <a:prstDash val="solid"/>
                          <a:miter lim="800000"/>
                        </a:ln>
                        <a:effectLst/>
                      </wps:spPr>
                      <wps:txbx>
                        <w:txbxContent>
                          <w:p w:rsidR="00636992" w:rsidP="00896795" w:rsidRDefault="00636992" w14:paraId="4E2A3FFC" w14:textId="37468213">
                            <w:pPr>
                              <w:spacing w:after="0"/>
                              <w:jc w:val="center"/>
                              <w:rPr>
                                <w:b/>
                                <w:bCs/>
                                <w:color w:val="05385E" w:themeColor="accent1"/>
                              </w:rPr>
                            </w:pPr>
                            <w:r>
                              <w:rPr>
                                <w:b/>
                                <w:bCs/>
                                <w:color w:val="05385E" w:themeColor="accent1"/>
                              </w:rPr>
                              <w:t>Tailoring learning and support</w:t>
                            </w:r>
                          </w:p>
                          <w:p w:rsidRPr="00AA4B4B" w:rsidR="00636992" w:rsidP="00A43316" w:rsidRDefault="00636992" w14:paraId="5FE81C33" w14:textId="6E65B053">
                            <w:pPr>
                              <w:jc w:val="center"/>
                              <w:rPr>
                                <w:sz w:val="20"/>
                                <w:szCs w:val="22"/>
                              </w:rPr>
                            </w:pPr>
                            <w:r>
                              <w:rPr>
                                <w:b/>
                                <w:bCs/>
                                <w:color w:val="05385E" w:themeColor="accent1"/>
                              </w:rPr>
                              <w:t xml:space="preserve"> </w:t>
                            </w:r>
                            <w:r w:rsidRPr="00AA4B4B">
                              <w:rPr>
                                <w:color w:val="05385E" w:themeColor="accent1"/>
                                <w:sz w:val="20"/>
                                <w:szCs w:val="22"/>
                              </w:rPr>
                              <w:t xml:space="preserve">e.g. </w:t>
                            </w:r>
                            <w:r>
                              <w:rPr>
                                <w:color w:val="05385E" w:themeColor="accent1"/>
                                <w:sz w:val="20"/>
                                <w:szCs w:val="22"/>
                              </w:rPr>
                              <w:t>personalised homework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0" style="position:absolute;left:0;text-align:left;margin-left:241.3pt;margin-top:31.95pt;width:189.95pt;height:54.4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34D9E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">
                <v:stroke joinstyle="miter"/>
                <v:textbox>
                  <w:txbxContent>
                    <w:p w:rsidR="00636992" w:rsidP="00896795" w:rsidRDefault="00636992" w14:paraId="4E2A3FFC" w14:textId="37468213">
                      <w:pPr>
                        <w:spacing w:after="0"/>
                        <w:jc w:val="center"/>
                        <w:rPr>
                          <w:b/>
                          <w:bCs/>
                          <w:color w:val="05385E" w:themeColor="accent1"/>
                        </w:rPr>
                      </w:pPr>
                      <w:r>
                        <w:rPr>
                          <w:b/>
                          <w:bCs/>
                          <w:color w:val="05385E" w:themeColor="accent1"/>
                        </w:rPr>
                        <w:t>Tailoring learning and support</w:t>
                      </w:r>
                    </w:p>
                    <w:p w:rsidRPr="00AA4B4B" w:rsidR="00636992" w:rsidP="00A43316" w:rsidRDefault="00636992" w14:paraId="5FE81C33" w14:textId="6E65B053">
                      <w:pPr>
                        <w:jc w:val="center"/>
                        <w:rPr>
                          <w:sz w:val="20"/>
                          <w:szCs w:val="22"/>
                        </w:rPr>
                      </w:pPr>
                      <w:r>
                        <w:rPr>
                          <w:b/>
                          <w:bCs/>
                          <w:color w:val="05385E" w:themeColor="accent1"/>
                        </w:rPr>
                        <w:t xml:space="preserve"> </w:t>
                      </w:r>
                      <w:r w:rsidRPr="00AA4B4B">
                        <w:rPr>
                          <w:color w:val="05385E" w:themeColor="accent1"/>
                          <w:sz w:val="20"/>
                          <w:szCs w:val="22"/>
                        </w:rPr>
                        <w:t xml:space="preserve">e.g. </w:t>
                      </w:r>
                      <w:r>
                        <w:rPr>
                          <w:color w:val="05385E" w:themeColor="accent1"/>
                          <w:sz w:val="20"/>
                          <w:szCs w:val="22"/>
                        </w:rPr>
                        <w:t>personalised homework tasks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92" behindDoc="0" locked="0" layoutInCell="1" allowOverlap="1" wp14:anchorId="68A197E9" wp14:editId="02B1A6B1">
                <wp:simplePos x="0" y="0"/>
                <wp:positionH relativeFrom="column">
                  <wp:posOffset>3081655</wp:posOffset>
                </wp:positionH>
                <wp:positionV relativeFrom="paragraph">
                  <wp:posOffset>1219200</wp:posOffset>
                </wp:positionV>
                <wp:extent cx="2395220" cy="699135"/>
                <wp:effectExtent l="0" t="0" r="5080" b="5715"/>
                <wp:wrapTopAndBottom/>
                <wp:docPr id="917852451" name="Rectangle: Rounded Corners 1"/>
                <wp:cNvGraphicFramePr/>
                <a:graphic xmlns:a="http://schemas.openxmlformats.org/drawingml/2006/main">
                  <a:graphicData uri="http://schemas.microsoft.com/office/word/2010/wordprocessingShape">
                    <wps:wsp>
                      <wps:cNvSpPr/>
                      <wps:spPr>
                        <a:xfrm>
                          <a:off x="0" y="0"/>
                          <a:ext cx="239522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770DD848" w14:textId="77777777">
                            <w:pPr>
                              <w:spacing w:after="0"/>
                              <w:jc w:val="center"/>
                              <w:rPr>
                                <w:b/>
                                <w:bCs/>
                                <w:color w:val="05385E" w:themeColor="accent1"/>
                              </w:rPr>
                            </w:pPr>
                            <w:r>
                              <w:rPr>
                                <w:b/>
                                <w:bCs/>
                                <w:color w:val="05385E" w:themeColor="accent1"/>
                              </w:rPr>
                              <w:t>Streamlining school admin</w:t>
                            </w:r>
                          </w:p>
                          <w:p w:rsidRPr="00AE404A" w:rsidR="00636992" w:rsidP="00A43316" w:rsidRDefault="00636992" w14:paraId="692F3518"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free school meals</w:t>
                            </w:r>
                          </w:p>
                          <w:p w:rsidRPr="00DD508E" w:rsidR="00636992" w:rsidP="00A43316" w:rsidRDefault="00636992" w14:paraId="5314CC22"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1" style="position:absolute;left:0;text-align:left;margin-left:242.65pt;margin-top:96pt;width:188.6pt;height:55.0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68A197E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">
                <v:stroke joinstyle="miter"/>
                <v:textbox>
                  <w:txbxContent>
                    <w:p w:rsidRPr="00522B89" w:rsidR="00636992" w:rsidP="00896795" w:rsidRDefault="00636992" w14:paraId="770DD848" w14:textId="77777777">
                      <w:pPr>
                        <w:spacing w:after="0"/>
                        <w:jc w:val="center"/>
                        <w:rPr>
                          <w:b/>
                          <w:bCs/>
                          <w:color w:val="05385E" w:themeColor="accent1"/>
                        </w:rPr>
                      </w:pPr>
                      <w:r>
                        <w:rPr>
                          <w:b/>
                          <w:bCs/>
                          <w:color w:val="05385E" w:themeColor="accent1"/>
                        </w:rPr>
                        <w:t>Streamlining school admin</w:t>
                      </w:r>
                    </w:p>
                    <w:p w:rsidRPr="00AE404A" w:rsidR="00636992" w:rsidP="00A43316" w:rsidRDefault="00636992" w14:paraId="692F3518"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free school meals</w:t>
                      </w:r>
                    </w:p>
                    <w:p w:rsidRPr="00DD508E" w:rsidR="00636992" w:rsidP="00A43316" w:rsidRDefault="00636992" w14:paraId="5314CC22"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91" behindDoc="0" locked="0" layoutInCell="1" allowOverlap="1" wp14:anchorId="189AEDB5" wp14:editId="4FB58B66">
                <wp:simplePos x="0" y="0"/>
                <wp:positionH relativeFrom="column">
                  <wp:posOffset>363855</wp:posOffset>
                </wp:positionH>
                <wp:positionV relativeFrom="paragraph">
                  <wp:posOffset>398145</wp:posOffset>
                </wp:positionV>
                <wp:extent cx="2412365" cy="699135"/>
                <wp:effectExtent l="0" t="0" r="6985" b="5715"/>
                <wp:wrapTopAndBottom/>
                <wp:docPr id="1290057681" name="Rectangle: Rounded Corners 1"/>
                <wp:cNvGraphicFramePr/>
                <a:graphic xmlns:a="http://schemas.openxmlformats.org/drawingml/2006/main">
                  <a:graphicData uri="http://schemas.microsoft.com/office/word/2010/wordprocessingShape">
                    <wps:wsp>
                      <wps:cNvSpPr/>
                      <wps:spPr>
                        <a:xfrm>
                          <a:off x="0" y="0"/>
                          <a:ext cx="2412365" cy="699135"/>
                        </a:xfrm>
                        <a:prstGeom prst="roundRect">
                          <a:avLst/>
                        </a:prstGeom>
                        <a:solidFill>
                          <a:srgbClr val="87E3C7"/>
                        </a:solidFill>
                        <a:ln w="12700" cap="flat" cmpd="sng" algn="ctr">
                          <a:noFill/>
                          <a:prstDash val="solid"/>
                          <a:miter lim="800000"/>
                        </a:ln>
                        <a:effectLst/>
                      </wps:spPr>
                      <wps:txbx>
                        <w:txbxContent>
                          <w:p w:rsidRPr="00DD508E" w:rsidR="00636992" w:rsidP="00A43316" w:rsidRDefault="00636992" w14:paraId="29A9EDA0" w14:textId="6CA13190">
                            <w:pPr>
                              <w:jc w:val="center"/>
                              <w:rPr>
                                <w:sz w:val="20"/>
                                <w:szCs w:val="22"/>
                              </w:rPr>
                            </w:pPr>
                            <w:r>
                              <w:rPr>
                                <w:b/>
                                <w:bCs/>
                                <w:color w:val="05385E" w:themeColor="accent1"/>
                              </w:rPr>
                              <w:t>Helping with teacher workloads</w:t>
                            </w:r>
                            <w:r w:rsidRPr="00522B89">
                              <w:rPr>
                                <w:color w:val="05385E" w:themeColor="accent1"/>
                              </w:rPr>
                              <w:t xml:space="preserve"> </w:t>
                            </w:r>
                            <w:r w:rsidRPr="00DD508E">
                              <w:rPr>
                                <w:color w:val="05385E" w:themeColor="accent1"/>
                                <w:sz w:val="20"/>
                                <w:szCs w:val="22"/>
                              </w:rPr>
                              <w:t>e.g</w:t>
                            </w:r>
                            <w:r>
                              <w:rPr>
                                <w:color w:val="05385E" w:themeColor="accent1"/>
                                <w:sz w:val="20"/>
                                <w:szCs w:val="22"/>
                              </w:rPr>
                              <w:t>. marking some 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2" style="position:absolute;left:0;text-align:left;margin-left:28.65pt;margin-top:31.35pt;width:189.95pt;height:55.0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189AEDB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">
                <v:stroke joinstyle="miter"/>
                <v:textbox>
                  <w:txbxContent>
                    <w:p w:rsidRPr="00DD508E" w:rsidR="00636992" w:rsidP="00A43316" w:rsidRDefault="00636992" w14:paraId="29A9EDA0" w14:textId="6CA13190">
                      <w:pPr>
                        <w:jc w:val="center"/>
                        <w:rPr>
                          <w:sz w:val="20"/>
                          <w:szCs w:val="22"/>
                        </w:rPr>
                      </w:pPr>
                      <w:r>
                        <w:rPr>
                          <w:b/>
                          <w:bCs/>
                          <w:color w:val="05385E" w:themeColor="accent1"/>
                        </w:rPr>
                        <w:t>Helping with teacher workloads</w:t>
                      </w:r>
                      <w:r w:rsidRPr="00522B89">
                        <w:rPr>
                          <w:color w:val="05385E" w:themeColor="accent1"/>
                        </w:rPr>
                        <w:t xml:space="preserve"> </w:t>
                      </w:r>
                      <w:r w:rsidRPr="00DD508E">
                        <w:rPr>
                          <w:color w:val="05385E" w:themeColor="accent1"/>
                          <w:sz w:val="20"/>
                          <w:szCs w:val="22"/>
                        </w:rPr>
                        <w:t>e.g</w:t>
                      </w:r>
                      <w:r>
                        <w:rPr>
                          <w:color w:val="05385E" w:themeColor="accent1"/>
                          <w:sz w:val="20"/>
                          <w:szCs w:val="22"/>
                        </w:rPr>
                        <w:t>. marking some homework</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90" behindDoc="0" locked="0" layoutInCell="1" allowOverlap="1" wp14:anchorId="0E8037E7" wp14:editId="3E204002">
                <wp:simplePos x="0" y="0"/>
                <wp:positionH relativeFrom="column">
                  <wp:posOffset>364066</wp:posOffset>
                </wp:positionH>
                <wp:positionV relativeFrom="paragraph">
                  <wp:posOffset>1228302</wp:posOffset>
                </wp:positionV>
                <wp:extent cx="2413000" cy="699135"/>
                <wp:effectExtent l="0" t="0" r="6350" b="5715"/>
                <wp:wrapTopAndBottom/>
                <wp:docPr id="429661096" name="Rectangle: Rounded Corners 1"/>
                <wp:cNvGraphicFramePr/>
                <a:graphic xmlns:a="http://schemas.openxmlformats.org/drawingml/2006/main">
                  <a:graphicData uri="http://schemas.microsoft.com/office/word/2010/wordprocessingShape">
                    <wps:wsp>
                      <wps:cNvSpPr/>
                      <wps:spPr>
                        <a:xfrm>
                          <a:off x="0" y="0"/>
                          <a:ext cx="241300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64D1D8FA" w14:textId="77777777">
                            <w:pPr>
                              <w:spacing w:after="0"/>
                              <w:jc w:val="center"/>
                              <w:rPr>
                                <w:b/>
                                <w:bCs/>
                                <w:color w:val="05385E" w:themeColor="accent1"/>
                              </w:rPr>
                            </w:pPr>
                            <w:r>
                              <w:rPr>
                                <w:b/>
                                <w:bCs/>
                                <w:color w:val="05385E" w:themeColor="accent1"/>
                              </w:rPr>
                              <w:t>Assisting independent learning</w:t>
                            </w:r>
                          </w:p>
                          <w:p w:rsidRPr="00AE404A" w:rsidR="00636992" w:rsidP="00A43316" w:rsidRDefault="00636992" w14:paraId="617DDDDD"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home schooling</w:t>
                            </w:r>
                          </w:p>
                          <w:p w:rsidRPr="00DD508E" w:rsidR="00636992" w:rsidP="00A43316" w:rsidRDefault="00636992" w14:paraId="34B54878"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3" style="position:absolute;left:0;text-align:left;margin-left:28.65pt;margin-top:96.7pt;width:190pt;height:55.0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E8037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">
                <v:stroke joinstyle="miter"/>
                <v:textbox>
                  <w:txbxContent>
                    <w:p w:rsidRPr="00522B89" w:rsidR="00636992" w:rsidP="00896795" w:rsidRDefault="00636992" w14:paraId="64D1D8FA" w14:textId="77777777">
                      <w:pPr>
                        <w:spacing w:after="0"/>
                        <w:jc w:val="center"/>
                        <w:rPr>
                          <w:b/>
                          <w:bCs/>
                          <w:color w:val="05385E" w:themeColor="accent1"/>
                        </w:rPr>
                      </w:pPr>
                      <w:r>
                        <w:rPr>
                          <w:b/>
                          <w:bCs/>
                          <w:color w:val="05385E" w:themeColor="accent1"/>
                        </w:rPr>
                        <w:t>Assisting independent learning</w:t>
                      </w:r>
                    </w:p>
                    <w:p w:rsidRPr="00AE404A" w:rsidR="00636992" w:rsidP="00A43316" w:rsidRDefault="00636992" w14:paraId="617DDDDD"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home schooling</w:t>
                      </w:r>
                    </w:p>
                    <w:p w:rsidRPr="00DD508E" w:rsidR="00636992" w:rsidP="00A43316" w:rsidRDefault="00636992" w14:paraId="34B54878"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sidR="00C60D4B">
        <w:t>Aspirations</w:t>
      </w:r>
      <w:bookmarkEnd w:id="19"/>
    </w:p>
    <w:p w:rsidRPr="0066143E" w:rsidR="001B2BA0" w:rsidP="008B19DE" w:rsidRDefault="001B2BA0" w14:paraId="072E8F4B" w14:textId="253C288C">
      <w:pPr>
        <w:pStyle w:val="Heading3"/>
        <w:rPr>
          <w:sz w:val="18"/>
          <w:szCs w:val="18"/>
        </w:rPr>
      </w:pPr>
    </w:p>
    <w:bookmarkStart w:name="_Toc180053882" w:id="20"/>
    <w:p w:rsidRPr="00C60D4B" w:rsidR="00C60D4B" w:rsidP="008B19DE" w:rsidRDefault="001B2BA0" w14:paraId="3E33A0EA" w14:textId="3C492A02">
      <w:pPr>
        <w:pStyle w:val="Heading3"/>
        <w:jc w:val="center"/>
      </w:pPr>
      <w:r>
        <w:rPr>
          <w:noProof/>
          <w14:ligatures w14:val="standardContextual"/>
        </w:rPr>
        <mc:AlternateContent>
          <mc:Choice Requires="wps">
            <w:drawing>
              <wp:anchor distT="0" distB="0" distL="114300" distR="114300" simplePos="0" relativeHeight="251658279" behindDoc="0" locked="0" layoutInCell="1" allowOverlap="1" wp14:anchorId="28ACDB67" wp14:editId="3B537302">
                <wp:simplePos x="0" y="0"/>
                <wp:positionH relativeFrom="column">
                  <wp:posOffset>674370</wp:posOffset>
                </wp:positionH>
                <wp:positionV relativeFrom="paragraph">
                  <wp:posOffset>371475</wp:posOffset>
                </wp:positionV>
                <wp:extent cx="2082800" cy="699135"/>
                <wp:effectExtent l="0" t="0" r="0" b="5715"/>
                <wp:wrapTopAndBottom/>
                <wp:docPr id="469428543"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F8EDEB"/>
                        </a:solidFill>
                        <a:ln w="12700" cap="flat" cmpd="sng" algn="ctr">
                          <a:noFill/>
                          <a:prstDash val="solid"/>
                          <a:miter lim="800000"/>
                        </a:ln>
                        <a:effectLst/>
                      </wps:spPr>
                      <wps:txbx>
                        <w:txbxContent>
                          <w:p w:rsidRPr="00DD508E" w:rsidR="00636992" w:rsidP="006C5D2A" w:rsidRDefault="00636992" w14:paraId="06D7D943" w14:textId="21BAD1FA">
                            <w:pPr>
                              <w:jc w:val="center"/>
                              <w:rPr>
                                <w:sz w:val="20"/>
                                <w:szCs w:val="22"/>
                              </w:rPr>
                            </w:pPr>
                            <w:r>
                              <w:rPr>
                                <w:b/>
                                <w:bCs/>
                                <w:color w:val="05385E" w:themeColor="accent1"/>
                              </w:rPr>
                              <w:t>Human qualities replaced</w:t>
                            </w:r>
                            <w:r w:rsidRPr="00522B89">
                              <w:rPr>
                                <w:color w:val="05385E" w:themeColor="accent1"/>
                              </w:rPr>
                              <w:t xml:space="preserve"> </w:t>
                            </w:r>
                            <w:r w:rsidRPr="00DD508E">
                              <w:rPr>
                                <w:color w:val="05385E" w:themeColor="accent1"/>
                                <w:sz w:val="20"/>
                                <w:szCs w:val="22"/>
                              </w:rPr>
                              <w:t xml:space="preserve">e.g. </w:t>
                            </w:r>
                            <w:r>
                              <w:rPr>
                                <w:color w:val="05385E" w:themeColor="accent1"/>
                                <w:sz w:val="20"/>
                                <w:szCs w:val="22"/>
                              </w:rPr>
                              <w:t>teaching needs empathy and nurturing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4" style="position:absolute;left:0;text-align:left;margin-left:53.1pt;margin-top:29.25pt;width:164pt;height:55.0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28ACDB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">
                <v:stroke joinstyle="miter"/>
                <v:textbox>
                  <w:txbxContent>
                    <w:p w:rsidRPr="00DD508E" w:rsidR="00636992" w:rsidP="006C5D2A" w:rsidRDefault="00636992" w14:paraId="06D7D943" w14:textId="21BAD1FA">
                      <w:pPr>
                        <w:jc w:val="center"/>
                        <w:rPr>
                          <w:sz w:val="20"/>
                          <w:szCs w:val="22"/>
                        </w:rPr>
                      </w:pPr>
                      <w:r>
                        <w:rPr>
                          <w:b/>
                          <w:bCs/>
                          <w:color w:val="05385E" w:themeColor="accent1"/>
                        </w:rPr>
                        <w:t>Human qualities replaced</w:t>
                      </w:r>
                      <w:r w:rsidRPr="00522B89">
                        <w:rPr>
                          <w:color w:val="05385E" w:themeColor="accent1"/>
                        </w:rPr>
                        <w:t xml:space="preserve"> </w:t>
                      </w:r>
                      <w:r w:rsidRPr="00DD508E">
                        <w:rPr>
                          <w:color w:val="05385E" w:themeColor="accent1"/>
                          <w:sz w:val="20"/>
                          <w:szCs w:val="22"/>
                        </w:rPr>
                        <w:t xml:space="preserve">e.g. </w:t>
                      </w:r>
                      <w:r>
                        <w:rPr>
                          <w:color w:val="05385E" w:themeColor="accent1"/>
                          <w:sz w:val="20"/>
                          <w:szCs w:val="22"/>
                        </w:rPr>
                        <w:t>teaching needs empathy and nurturing</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0" behindDoc="0" locked="0" layoutInCell="1" allowOverlap="1" wp14:anchorId="172A69B7" wp14:editId="65C46B40">
                <wp:simplePos x="0" y="0"/>
                <wp:positionH relativeFrom="column">
                  <wp:posOffset>724535</wp:posOffset>
                </wp:positionH>
                <wp:positionV relativeFrom="paragraph">
                  <wp:posOffset>1184275</wp:posOffset>
                </wp:positionV>
                <wp:extent cx="1987550" cy="690880"/>
                <wp:effectExtent l="0" t="0" r="0" b="0"/>
                <wp:wrapTopAndBottom/>
                <wp:docPr id="1002167965"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F8EDEB"/>
                        </a:solidFill>
                        <a:ln w="12700" cap="flat" cmpd="sng" algn="ctr">
                          <a:noFill/>
                          <a:prstDash val="solid"/>
                          <a:miter lim="800000"/>
                        </a:ln>
                        <a:effectLst/>
                      </wps:spPr>
                      <wps:txbx>
                        <w:txbxContent>
                          <w:p w:rsidR="00636992" w:rsidP="00896795" w:rsidRDefault="00636992" w14:paraId="179EE879" w14:textId="77777777">
                            <w:pPr>
                              <w:spacing w:after="0"/>
                              <w:jc w:val="center"/>
                              <w:rPr>
                                <w:color w:val="05385E" w:themeColor="accent1"/>
                              </w:rPr>
                            </w:pPr>
                            <w:r>
                              <w:rPr>
                                <w:b/>
                                <w:bCs/>
                                <w:color w:val="05385E" w:themeColor="accent1"/>
                              </w:rPr>
                              <w:t>Addictive algorithms</w:t>
                            </w:r>
                            <w:r>
                              <w:rPr>
                                <w:color w:val="05385E" w:themeColor="accent1"/>
                              </w:rPr>
                              <w:t xml:space="preserve"> </w:t>
                            </w:r>
                          </w:p>
                          <w:p w:rsidRPr="00AA4B4B" w:rsidR="00636992" w:rsidP="006C5D2A" w:rsidRDefault="00636992" w14:paraId="71F7C6F1" w14:textId="5B77A26C">
                            <w:pPr>
                              <w:jc w:val="center"/>
                              <w:rPr>
                                <w:sz w:val="20"/>
                                <w:szCs w:val="22"/>
                              </w:rPr>
                            </w:pPr>
                            <w:r w:rsidRPr="00AA4B4B">
                              <w:rPr>
                                <w:color w:val="05385E" w:themeColor="accent1"/>
                                <w:sz w:val="20"/>
                                <w:szCs w:val="22"/>
                              </w:rPr>
                              <w:t xml:space="preserve">e.g. </w:t>
                            </w:r>
                            <w:r>
                              <w:rPr>
                                <w:color w:val="05385E" w:themeColor="accent1"/>
                                <w:sz w:val="20"/>
                                <w:szCs w:val="22"/>
                              </w:rPr>
                              <w:t>shorten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5" style="position:absolute;left:0;text-align:left;margin-left:57.05pt;margin-top:93.25pt;width:156.5pt;height:54.4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172A69B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">
                <v:stroke joinstyle="miter"/>
                <v:textbox>
                  <w:txbxContent>
                    <w:p w:rsidR="00636992" w:rsidP="00896795" w:rsidRDefault="00636992" w14:paraId="179EE879" w14:textId="77777777">
                      <w:pPr>
                        <w:spacing w:after="0"/>
                        <w:jc w:val="center"/>
                        <w:rPr>
                          <w:color w:val="05385E" w:themeColor="accent1"/>
                        </w:rPr>
                      </w:pPr>
                      <w:r>
                        <w:rPr>
                          <w:b/>
                          <w:bCs/>
                          <w:color w:val="05385E" w:themeColor="accent1"/>
                        </w:rPr>
                        <w:t>Addictive algorithms</w:t>
                      </w:r>
                      <w:r>
                        <w:rPr>
                          <w:color w:val="05385E" w:themeColor="accent1"/>
                        </w:rPr>
                        <w:t xml:space="preserve"> </w:t>
                      </w:r>
                    </w:p>
                    <w:p w:rsidRPr="00AA4B4B" w:rsidR="00636992" w:rsidP="006C5D2A" w:rsidRDefault="00636992" w14:paraId="71F7C6F1" w14:textId="5B77A26C">
                      <w:pPr>
                        <w:jc w:val="center"/>
                        <w:rPr>
                          <w:sz w:val="20"/>
                          <w:szCs w:val="22"/>
                        </w:rPr>
                      </w:pPr>
                      <w:r w:rsidRPr="00AA4B4B">
                        <w:rPr>
                          <w:color w:val="05385E" w:themeColor="accent1"/>
                          <w:sz w:val="20"/>
                          <w:szCs w:val="22"/>
                        </w:rPr>
                        <w:t xml:space="preserve">e.g. </w:t>
                      </w:r>
                      <w:r>
                        <w:rPr>
                          <w:color w:val="05385E" w:themeColor="accent1"/>
                          <w:sz w:val="20"/>
                          <w:szCs w:val="22"/>
                        </w:rPr>
                        <w:t>shorten concentration</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1" behindDoc="0" locked="0" layoutInCell="1" allowOverlap="1" wp14:anchorId="45E808E4" wp14:editId="4DB2F742">
                <wp:simplePos x="0" y="0"/>
                <wp:positionH relativeFrom="column">
                  <wp:posOffset>2932430</wp:posOffset>
                </wp:positionH>
                <wp:positionV relativeFrom="paragraph">
                  <wp:posOffset>371475</wp:posOffset>
                </wp:positionV>
                <wp:extent cx="2082800" cy="690880"/>
                <wp:effectExtent l="0" t="0" r="0" b="0"/>
                <wp:wrapTopAndBottom/>
                <wp:docPr id="930157862" name="Rectangle: Rounded Corners 1"/>
                <wp:cNvGraphicFramePr/>
                <a:graphic xmlns:a="http://schemas.openxmlformats.org/drawingml/2006/main">
                  <a:graphicData uri="http://schemas.microsoft.com/office/word/2010/wordprocessingShape">
                    <wps:wsp>
                      <wps:cNvSpPr/>
                      <wps:spPr>
                        <a:xfrm>
                          <a:off x="0" y="0"/>
                          <a:ext cx="2082800" cy="690880"/>
                        </a:xfrm>
                        <a:prstGeom prst="roundRect">
                          <a:avLst/>
                        </a:prstGeom>
                        <a:solidFill>
                          <a:srgbClr val="F8EDEB"/>
                        </a:solidFill>
                        <a:ln w="12700" cap="flat" cmpd="sng" algn="ctr">
                          <a:noFill/>
                          <a:prstDash val="solid"/>
                          <a:miter lim="800000"/>
                        </a:ln>
                        <a:effectLst/>
                      </wps:spPr>
                      <wps:txbx>
                        <w:txbxContent>
                          <w:p w:rsidR="00636992" w:rsidP="00896795" w:rsidRDefault="00636992" w14:paraId="7D34A5EB" w14:textId="77777777">
                            <w:pPr>
                              <w:spacing w:after="0"/>
                              <w:jc w:val="center"/>
                              <w:rPr>
                                <w:color w:val="05385E" w:themeColor="accent1"/>
                              </w:rPr>
                            </w:pPr>
                            <w:r>
                              <w:rPr>
                                <w:b/>
                                <w:bCs/>
                                <w:color w:val="05385E" w:themeColor="accent1"/>
                              </w:rPr>
                              <w:t>Increase screen time</w:t>
                            </w:r>
                            <w:r>
                              <w:rPr>
                                <w:color w:val="05385E" w:themeColor="accent1"/>
                              </w:rPr>
                              <w:t xml:space="preserve"> </w:t>
                            </w:r>
                          </w:p>
                          <w:p w:rsidRPr="00AA4B4B" w:rsidR="00636992" w:rsidP="006C5D2A" w:rsidRDefault="00636992" w14:paraId="6946FA03" w14:textId="46491843">
                            <w:pPr>
                              <w:jc w:val="center"/>
                              <w:rPr>
                                <w:sz w:val="20"/>
                                <w:szCs w:val="22"/>
                              </w:rPr>
                            </w:pPr>
                            <w:r w:rsidRPr="00AA4B4B">
                              <w:rPr>
                                <w:color w:val="05385E" w:themeColor="accent1"/>
                                <w:sz w:val="20"/>
                                <w:szCs w:val="22"/>
                              </w:rPr>
                              <w:t xml:space="preserve">e.g. </w:t>
                            </w:r>
                            <w:r>
                              <w:rPr>
                                <w:color w:val="05385E" w:themeColor="accent1"/>
                                <w:sz w:val="20"/>
                                <w:szCs w:val="22"/>
                              </w:rPr>
                              <w:t>reducing social interactions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6" style="position:absolute;left:0;text-align:left;margin-left:230.9pt;margin-top:29.25pt;width:164pt;height:54.4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45E808E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">
                <v:stroke joinstyle="miter"/>
                <v:textbox>
                  <w:txbxContent>
                    <w:p w:rsidR="00636992" w:rsidP="00896795" w:rsidRDefault="00636992" w14:paraId="7D34A5EB" w14:textId="77777777">
                      <w:pPr>
                        <w:spacing w:after="0"/>
                        <w:jc w:val="center"/>
                        <w:rPr>
                          <w:color w:val="05385E" w:themeColor="accent1"/>
                        </w:rPr>
                      </w:pPr>
                      <w:r>
                        <w:rPr>
                          <w:b/>
                          <w:bCs/>
                          <w:color w:val="05385E" w:themeColor="accent1"/>
                        </w:rPr>
                        <w:t>Increase screen time</w:t>
                      </w:r>
                      <w:r>
                        <w:rPr>
                          <w:color w:val="05385E" w:themeColor="accent1"/>
                        </w:rPr>
                        <w:t xml:space="preserve"> </w:t>
                      </w:r>
                    </w:p>
                    <w:p w:rsidRPr="00AA4B4B" w:rsidR="00636992" w:rsidP="006C5D2A" w:rsidRDefault="00636992" w14:paraId="6946FA03" w14:textId="46491843">
                      <w:pPr>
                        <w:jc w:val="center"/>
                        <w:rPr>
                          <w:sz w:val="20"/>
                          <w:szCs w:val="22"/>
                        </w:rPr>
                      </w:pPr>
                      <w:r w:rsidRPr="00AA4B4B">
                        <w:rPr>
                          <w:color w:val="05385E" w:themeColor="accent1"/>
                          <w:sz w:val="20"/>
                          <w:szCs w:val="22"/>
                        </w:rPr>
                        <w:t xml:space="preserve">e.g. </w:t>
                      </w:r>
                      <w:r>
                        <w:rPr>
                          <w:color w:val="05385E" w:themeColor="accent1"/>
                          <w:sz w:val="20"/>
                          <w:szCs w:val="22"/>
                        </w:rPr>
                        <w:t>reducing social interactions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2" behindDoc="0" locked="0" layoutInCell="1" allowOverlap="1" wp14:anchorId="1C56EB69" wp14:editId="089EC331">
                <wp:simplePos x="0" y="0"/>
                <wp:positionH relativeFrom="column">
                  <wp:posOffset>2985770</wp:posOffset>
                </wp:positionH>
                <wp:positionV relativeFrom="paragraph">
                  <wp:posOffset>1188085</wp:posOffset>
                </wp:positionV>
                <wp:extent cx="1987550" cy="690880"/>
                <wp:effectExtent l="0" t="0" r="0" b="0"/>
                <wp:wrapTopAndBottom/>
                <wp:docPr id="462274606"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F8EDEB"/>
                        </a:solidFill>
                        <a:ln w="12700" cap="flat" cmpd="sng" algn="ctr">
                          <a:noFill/>
                          <a:prstDash val="solid"/>
                          <a:miter lim="800000"/>
                        </a:ln>
                        <a:effectLst/>
                      </wps:spPr>
                      <wps:txbx>
                        <w:txbxContent>
                          <w:p w:rsidR="00636992" w:rsidP="00896795" w:rsidRDefault="00636992" w14:paraId="6784E8C6" w14:textId="32971520">
                            <w:pPr>
                              <w:spacing w:after="0"/>
                              <w:jc w:val="center"/>
                              <w:rPr>
                                <w:color w:val="05385E" w:themeColor="accent1"/>
                              </w:rPr>
                            </w:pPr>
                            <w:r>
                              <w:rPr>
                                <w:b/>
                                <w:bCs/>
                                <w:color w:val="05385E" w:themeColor="accent1"/>
                              </w:rPr>
                              <w:t>Safeguarding and bias</w:t>
                            </w:r>
                            <w:r>
                              <w:rPr>
                                <w:color w:val="05385E" w:themeColor="accent1"/>
                              </w:rPr>
                              <w:t xml:space="preserve"> </w:t>
                            </w:r>
                          </w:p>
                          <w:p w:rsidRPr="00AA4B4B" w:rsidR="00636992" w:rsidP="006C5D2A" w:rsidRDefault="00636992" w14:paraId="023C8CBA" w14:textId="14156024">
                            <w:pPr>
                              <w:jc w:val="center"/>
                              <w:rPr>
                                <w:sz w:val="20"/>
                                <w:szCs w:val="22"/>
                              </w:rPr>
                            </w:pPr>
                            <w:r w:rsidRPr="00AA4B4B">
                              <w:rPr>
                                <w:color w:val="05385E" w:themeColor="accent1"/>
                                <w:sz w:val="20"/>
                                <w:szCs w:val="22"/>
                              </w:rPr>
                              <w:t xml:space="preserve">e.g. </w:t>
                            </w:r>
                            <w:r>
                              <w:rPr>
                                <w:color w:val="05385E" w:themeColor="accent1"/>
                                <w:sz w:val="20"/>
                                <w:szCs w:val="22"/>
                              </w:rPr>
                              <w:t>children interacting with unknown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left:0;text-align:left;margin-left:235.1pt;margin-top:93.55pt;width:156.5pt;height:54.4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1C56EB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">
                <v:stroke joinstyle="miter"/>
                <v:textbox>
                  <w:txbxContent>
                    <w:p w:rsidR="00636992" w:rsidP="00896795" w:rsidRDefault="00636992" w14:paraId="6784E8C6" w14:textId="32971520">
                      <w:pPr>
                        <w:spacing w:after="0"/>
                        <w:jc w:val="center"/>
                        <w:rPr>
                          <w:color w:val="05385E" w:themeColor="accent1"/>
                        </w:rPr>
                      </w:pPr>
                      <w:r>
                        <w:rPr>
                          <w:b/>
                          <w:bCs/>
                          <w:color w:val="05385E" w:themeColor="accent1"/>
                        </w:rPr>
                        <w:t>Safeguarding and bias</w:t>
                      </w:r>
                      <w:r>
                        <w:rPr>
                          <w:color w:val="05385E" w:themeColor="accent1"/>
                        </w:rPr>
                        <w:t xml:space="preserve"> </w:t>
                      </w:r>
                    </w:p>
                    <w:p w:rsidRPr="00AA4B4B" w:rsidR="00636992" w:rsidP="006C5D2A" w:rsidRDefault="00636992" w14:paraId="023C8CBA" w14:textId="14156024">
                      <w:pPr>
                        <w:jc w:val="center"/>
                        <w:rPr>
                          <w:sz w:val="20"/>
                          <w:szCs w:val="22"/>
                        </w:rPr>
                      </w:pPr>
                      <w:r w:rsidRPr="00AA4B4B">
                        <w:rPr>
                          <w:color w:val="05385E" w:themeColor="accent1"/>
                          <w:sz w:val="20"/>
                          <w:szCs w:val="22"/>
                        </w:rPr>
                        <w:t xml:space="preserve">e.g. </w:t>
                      </w:r>
                      <w:r>
                        <w:rPr>
                          <w:color w:val="05385E" w:themeColor="accent1"/>
                          <w:sz w:val="20"/>
                          <w:szCs w:val="22"/>
                        </w:rPr>
                        <w:t>children interacting with unknown entities</w:t>
                      </w:r>
                    </w:p>
                  </w:txbxContent>
                </v:textbox>
                <w10:wrap type="topAndBottom"/>
              </v:roundrect>
            </w:pict>
          </mc:Fallback>
        </mc:AlternateContent>
      </w:r>
      <w:r w:rsidR="1FD6E4A3">
        <w:t>Concerns</w:t>
      </w:r>
      <w:bookmarkEnd w:id="20"/>
    </w:p>
    <w:p w:rsidR="006C5D2A" w:rsidP="00D107BC" w:rsidRDefault="70A2C21F" w14:paraId="08B217B0" w14:textId="2255893C">
      <w:pPr>
        <w:pStyle w:val="Heading2"/>
        <w:spacing w:before="360"/>
      </w:pPr>
      <w:bookmarkStart w:name="_Toc180053883" w:id="21"/>
      <w:r>
        <w:t>Energy and Net Zero</w:t>
      </w:r>
      <w:bookmarkEnd w:id="21"/>
    </w:p>
    <w:bookmarkStart w:name="_Toc180053884" w:id="22"/>
    <w:p w:rsidR="006E6D6E" w:rsidP="00EC56F5" w:rsidRDefault="008B19DE" w14:paraId="21A8D737" w14:textId="54FCCD19">
      <w:pPr>
        <w:pStyle w:val="Heading3"/>
        <w:jc w:val="center"/>
      </w:pPr>
      <w:r>
        <w:rPr>
          <w:noProof/>
          <w14:ligatures w14:val="standardContextual"/>
        </w:rPr>
        <mc:AlternateContent>
          <mc:Choice Requires="wps">
            <w:drawing>
              <wp:anchor distT="0" distB="0" distL="114300" distR="114300" simplePos="0" relativeHeight="251658286" behindDoc="0" locked="0" layoutInCell="1" allowOverlap="1" wp14:anchorId="15F70237" wp14:editId="18A954F6">
                <wp:simplePos x="0" y="0"/>
                <wp:positionH relativeFrom="column">
                  <wp:posOffset>3044190</wp:posOffset>
                </wp:positionH>
                <wp:positionV relativeFrom="paragraph">
                  <wp:posOffset>313055</wp:posOffset>
                </wp:positionV>
                <wp:extent cx="2412365" cy="690880"/>
                <wp:effectExtent l="0" t="0" r="6985" b="0"/>
                <wp:wrapTopAndBottom/>
                <wp:docPr id="1662861437" name="Rectangle: Rounded Corners 1"/>
                <wp:cNvGraphicFramePr/>
                <a:graphic xmlns:a="http://schemas.openxmlformats.org/drawingml/2006/main">
                  <a:graphicData uri="http://schemas.microsoft.com/office/word/2010/wordprocessingShape">
                    <wps:wsp>
                      <wps:cNvSpPr/>
                      <wps:spPr>
                        <a:xfrm>
                          <a:off x="0" y="0"/>
                          <a:ext cx="2412365" cy="690880"/>
                        </a:xfrm>
                        <a:prstGeom prst="roundRect">
                          <a:avLst/>
                        </a:prstGeom>
                        <a:solidFill>
                          <a:srgbClr val="87E3C7"/>
                        </a:solidFill>
                        <a:ln w="12700" cap="flat" cmpd="sng" algn="ctr">
                          <a:noFill/>
                          <a:prstDash val="solid"/>
                          <a:miter lim="800000"/>
                        </a:ln>
                        <a:effectLst/>
                      </wps:spPr>
                      <wps:txbx>
                        <w:txbxContent>
                          <w:p w:rsidR="00636992" w:rsidP="00896795" w:rsidRDefault="00636992" w14:paraId="11F7700B" w14:textId="77777777">
                            <w:pPr>
                              <w:spacing w:after="0"/>
                              <w:jc w:val="center"/>
                              <w:rPr>
                                <w:b/>
                                <w:bCs/>
                                <w:color w:val="05385E" w:themeColor="accent1"/>
                              </w:rPr>
                            </w:pPr>
                            <w:r>
                              <w:rPr>
                                <w:b/>
                                <w:bCs/>
                                <w:color w:val="05385E" w:themeColor="accent1"/>
                              </w:rPr>
                              <w:t xml:space="preserve">National Grid optimisation </w:t>
                            </w:r>
                          </w:p>
                          <w:p w:rsidRPr="00AA4B4B" w:rsidR="00636992" w:rsidP="006E6D6E" w:rsidRDefault="00636992" w14:paraId="1C14DF2B" w14:textId="11E1794E">
                            <w:pPr>
                              <w:jc w:val="center"/>
                              <w:rPr>
                                <w:sz w:val="20"/>
                                <w:szCs w:val="22"/>
                              </w:rPr>
                            </w:pPr>
                            <w:r w:rsidRPr="00AA4B4B">
                              <w:rPr>
                                <w:color w:val="05385E" w:themeColor="accent1"/>
                                <w:sz w:val="20"/>
                                <w:szCs w:val="22"/>
                              </w:rPr>
                              <w:t xml:space="preserve">e.g. </w:t>
                            </w:r>
                            <w:r>
                              <w:rPr>
                                <w:color w:val="05385E" w:themeColor="accent1"/>
                                <w:sz w:val="20"/>
                                <w:szCs w:val="22"/>
                              </w:rPr>
                              <w:t>handling multiple renewable energy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8" style="position:absolute;left:0;text-align:left;margin-left:239.7pt;margin-top:24.65pt;width:189.95pt;height:54.4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15F702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">
                <v:stroke joinstyle="miter"/>
                <v:textbox>
                  <w:txbxContent>
                    <w:p w:rsidR="00636992" w:rsidP="00896795" w:rsidRDefault="00636992" w14:paraId="11F7700B" w14:textId="77777777">
                      <w:pPr>
                        <w:spacing w:after="0"/>
                        <w:jc w:val="center"/>
                        <w:rPr>
                          <w:b/>
                          <w:bCs/>
                          <w:color w:val="05385E" w:themeColor="accent1"/>
                        </w:rPr>
                      </w:pPr>
                      <w:r>
                        <w:rPr>
                          <w:b/>
                          <w:bCs/>
                          <w:color w:val="05385E" w:themeColor="accent1"/>
                        </w:rPr>
                        <w:t xml:space="preserve">National Grid optimisation </w:t>
                      </w:r>
                    </w:p>
                    <w:p w:rsidRPr="00AA4B4B" w:rsidR="00636992" w:rsidP="006E6D6E" w:rsidRDefault="00636992" w14:paraId="1C14DF2B" w14:textId="11E1794E">
                      <w:pPr>
                        <w:jc w:val="center"/>
                        <w:rPr>
                          <w:sz w:val="20"/>
                          <w:szCs w:val="22"/>
                        </w:rPr>
                      </w:pPr>
                      <w:r w:rsidRPr="00AA4B4B">
                        <w:rPr>
                          <w:color w:val="05385E" w:themeColor="accent1"/>
                          <w:sz w:val="20"/>
                          <w:szCs w:val="22"/>
                        </w:rPr>
                        <w:t xml:space="preserve">e.g. </w:t>
                      </w:r>
                      <w:r>
                        <w:rPr>
                          <w:color w:val="05385E" w:themeColor="accent1"/>
                          <w:sz w:val="20"/>
                          <w:szCs w:val="22"/>
                        </w:rPr>
                        <w:t>handling multiple renewable energy sources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5" behindDoc="0" locked="0" layoutInCell="1" allowOverlap="1" wp14:anchorId="0B7748DE" wp14:editId="36B6AA20">
                <wp:simplePos x="0" y="0"/>
                <wp:positionH relativeFrom="column">
                  <wp:posOffset>3061335</wp:posOffset>
                </wp:positionH>
                <wp:positionV relativeFrom="paragraph">
                  <wp:posOffset>1126490</wp:posOffset>
                </wp:positionV>
                <wp:extent cx="2395220" cy="699135"/>
                <wp:effectExtent l="0" t="0" r="5080" b="5715"/>
                <wp:wrapTopAndBottom/>
                <wp:docPr id="128634109" name="Rectangle: Rounded Corners 1"/>
                <wp:cNvGraphicFramePr/>
                <a:graphic xmlns:a="http://schemas.openxmlformats.org/drawingml/2006/main">
                  <a:graphicData uri="http://schemas.microsoft.com/office/word/2010/wordprocessingShape">
                    <wps:wsp>
                      <wps:cNvSpPr/>
                      <wps:spPr>
                        <a:xfrm>
                          <a:off x="0" y="0"/>
                          <a:ext cx="239522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32EE0E7B" w14:textId="77777777">
                            <w:pPr>
                              <w:spacing w:after="0"/>
                              <w:jc w:val="center"/>
                              <w:rPr>
                                <w:b/>
                                <w:bCs/>
                                <w:color w:val="05385E" w:themeColor="accent1"/>
                              </w:rPr>
                            </w:pPr>
                            <w:r>
                              <w:rPr>
                                <w:b/>
                                <w:bCs/>
                                <w:color w:val="05385E" w:themeColor="accent1"/>
                              </w:rPr>
                              <w:t>Optimising land use</w:t>
                            </w:r>
                          </w:p>
                          <w:p w:rsidRPr="00AE404A" w:rsidR="00636992" w:rsidP="006E6D6E" w:rsidRDefault="00636992" w14:paraId="71AE4AF7"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combining satellite imagery and other data</w:t>
                            </w:r>
                          </w:p>
                          <w:p w:rsidRPr="00DD508E" w:rsidR="00636992" w:rsidP="006E6D6E" w:rsidRDefault="00636992" w14:paraId="467ECE1B"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9" style="position:absolute;left:0;text-align:left;margin-left:241.05pt;margin-top:88.7pt;width:188.6pt;height:55.0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B7748D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">
                <v:stroke joinstyle="miter"/>
                <v:textbox>
                  <w:txbxContent>
                    <w:p w:rsidRPr="00522B89" w:rsidR="00636992" w:rsidP="00896795" w:rsidRDefault="00636992" w14:paraId="32EE0E7B" w14:textId="77777777">
                      <w:pPr>
                        <w:spacing w:after="0"/>
                        <w:jc w:val="center"/>
                        <w:rPr>
                          <w:b/>
                          <w:bCs/>
                          <w:color w:val="05385E" w:themeColor="accent1"/>
                        </w:rPr>
                      </w:pPr>
                      <w:r>
                        <w:rPr>
                          <w:b/>
                          <w:bCs/>
                          <w:color w:val="05385E" w:themeColor="accent1"/>
                        </w:rPr>
                        <w:t>Optimising land use</w:t>
                      </w:r>
                    </w:p>
                    <w:p w:rsidRPr="00AE404A" w:rsidR="00636992" w:rsidP="006E6D6E" w:rsidRDefault="00636992" w14:paraId="71AE4AF7"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combining satellite imagery and other data</w:t>
                      </w:r>
                    </w:p>
                    <w:p w:rsidRPr="00DD508E" w:rsidR="00636992" w:rsidP="006E6D6E" w:rsidRDefault="00636992" w14:paraId="467ECE1B"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4" behindDoc="0" locked="0" layoutInCell="1" allowOverlap="1" wp14:anchorId="4769BD9E" wp14:editId="58E07A0A">
                <wp:simplePos x="0" y="0"/>
                <wp:positionH relativeFrom="column">
                  <wp:posOffset>343535</wp:posOffset>
                </wp:positionH>
                <wp:positionV relativeFrom="paragraph">
                  <wp:posOffset>305435</wp:posOffset>
                </wp:positionV>
                <wp:extent cx="2412365" cy="699135"/>
                <wp:effectExtent l="0" t="0" r="6985" b="5715"/>
                <wp:wrapTopAndBottom/>
                <wp:docPr id="1230338020" name="Rectangle: Rounded Corners 1"/>
                <wp:cNvGraphicFramePr/>
                <a:graphic xmlns:a="http://schemas.openxmlformats.org/drawingml/2006/main">
                  <a:graphicData uri="http://schemas.microsoft.com/office/word/2010/wordprocessingShape">
                    <wps:wsp>
                      <wps:cNvSpPr/>
                      <wps:spPr>
                        <a:xfrm>
                          <a:off x="0" y="0"/>
                          <a:ext cx="2412365" cy="699135"/>
                        </a:xfrm>
                        <a:prstGeom prst="roundRect">
                          <a:avLst/>
                        </a:prstGeom>
                        <a:solidFill>
                          <a:srgbClr val="87E3C7"/>
                        </a:solidFill>
                        <a:ln w="12700" cap="flat" cmpd="sng" algn="ctr">
                          <a:noFill/>
                          <a:prstDash val="solid"/>
                          <a:miter lim="800000"/>
                        </a:ln>
                        <a:effectLst/>
                      </wps:spPr>
                      <wps:txbx>
                        <w:txbxContent>
                          <w:p w:rsidR="00636992" w:rsidP="00896795" w:rsidRDefault="00636992" w14:paraId="696ADB55" w14:textId="77777777">
                            <w:pPr>
                              <w:spacing w:after="0"/>
                              <w:jc w:val="center"/>
                              <w:rPr>
                                <w:color w:val="05385E" w:themeColor="accent1"/>
                              </w:rPr>
                            </w:pPr>
                            <w:r>
                              <w:rPr>
                                <w:b/>
                                <w:bCs/>
                                <w:color w:val="05385E" w:themeColor="accent1"/>
                              </w:rPr>
                              <w:t>Home energy efficiency</w:t>
                            </w:r>
                            <w:r w:rsidRPr="00522B89">
                              <w:rPr>
                                <w:color w:val="05385E" w:themeColor="accent1"/>
                              </w:rPr>
                              <w:t xml:space="preserve"> </w:t>
                            </w:r>
                          </w:p>
                          <w:p w:rsidRPr="00DD508E" w:rsidR="00636992" w:rsidP="006E6D6E" w:rsidRDefault="00636992" w14:paraId="6EE4A25E" w14:textId="5E8D2FAD">
                            <w:pPr>
                              <w:jc w:val="center"/>
                              <w:rPr>
                                <w:sz w:val="20"/>
                                <w:szCs w:val="22"/>
                              </w:rPr>
                            </w:pPr>
                            <w:r w:rsidRPr="00DD508E">
                              <w:rPr>
                                <w:color w:val="05385E" w:themeColor="accent1"/>
                                <w:sz w:val="20"/>
                                <w:szCs w:val="22"/>
                              </w:rPr>
                              <w:t>e.g</w:t>
                            </w:r>
                            <w:r>
                              <w:rPr>
                                <w:color w:val="05385E" w:themeColor="accent1"/>
                                <w:sz w:val="20"/>
                                <w:szCs w:val="22"/>
                              </w:rPr>
                              <w:t>. smarter smart meters: auto optimisation of energy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0" style="position:absolute;left:0;text-align:left;margin-left:27.05pt;margin-top:24.05pt;width:189.95pt;height:55.0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4769BD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">
                <v:stroke joinstyle="miter"/>
                <v:textbox>
                  <w:txbxContent>
                    <w:p w:rsidR="00636992" w:rsidP="00896795" w:rsidRDefault="00636992" w14:paraId="696ADB55" w14:textId="77777777">
                      <w:pPr>
                        <w:spacing w:after="0"/>
                        <w:jc w:val="center"/>
                        <w:rPr>
                          <w:color w:val="05385E" w:themeColor="accent1"/>
                        </w:rPr>
                      </w:pPr>
                      <w:r>
                        <w:rPr>
                          <w:b/>
                          <w:bCs/>
                          <w:color w:val="05385E" w:themeColor="accent1"/>
                        </w:rPr>
                        <w:t>Home energy efficiency</w:t>
                      </w:r>
                      <w:r w:rsidRPr="00522B89">
                        <w:rPr>
                          <w:color w:val="05385E" w:themeColor="accent1"/>
                        </w:rPr>
                        <w:t xml:space="preserve"> </w:t>
                      </w:r>
                    </w:p>
                    <w:p w:rsidRPr="00DD508E" w:rsidR="00636992" w:rsidP="006E6D6E" w:rsidRDefault="00636992" w14:paraId="6EE4A25E" w14:textId="5E8D2FAD">
                      <w:pPr>
                        <w:jc w:val="center"/>
                        <w:rPr>
                          <w:sz w:val="20"/>
                          <w:szCs w:val="22"/>
                        </w:rPr>
                      </w:pPr>
                      <w:r w:rsidRPr="00DD508E">
                        <w:rPr>
                          <w:color w:val="05385E" w:themeColor="accent1"/>
                          <w:sz w:val="20"/>
                          <w:szCs w:val="22"/>
                        </w:rPr>
                        <w:t>e.g</w:t>
                      </w:r>
                      <w:r>
                        <w:rPr>
                          <w:color w:val="05385E" w:themeColor="accent1"/>
                          <w:sz w:val="20"/>
                          <w:szCs w:val="22"/>
                        </w:rPr>
                        <w:t>. smarter smart meters: auto optimisation of energy use</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3" behindDoc="0" locked="0" layoutInCell="1" allowOverlap="1" wp14:anchorId="60BE1263" wp14:editId="38D08520">
                <wp:simplePos x="0" y="0"/>
                <wp:positionH relativeFrom="column">
                  <wp:posOffset>343535</wp:posOffset>
                </wp:positionH>
                <wp:positionV relativeFrom="paragraph">
                  <wp:posOffset>1135891</wp:posOffset>
                </wp:positionV>
                <wp:extent cx="2413000" cy="699135"/>
                <wp:effectExtent l="0" t="0" r="6350" b="5715"/>
                <wp:wrapTopAndBottom/>
                <wp:docPr id="1726331401" name="Rectangle: Rounded Corners 1"/>
                <wp:cNvGraphicFramePr/>
                <a:graphic xmlns:a="http://schemas.openxmlformats.org/drawingml/2006/main">
                  <a:graphicData uri="http://schemas.microsoft.com/office/word/2010/wordprocessingShape">
                    <wps:wsp>
                      <wps:cNvSpPr/>
                      <wps:spPr>
                        <a:xfrm>
                          <a:off x="0" y="0"/>
                          <a:ext cx="2413000" cy="699135"/>
                        </a:xfrm>
                        <a:prstGeom prst="roundRect">
                          <a:avLst/>
                        </a:prstGeom>
                        <a:solidFill>
                          <a:srgbClr val="87E3C7"/>
                        </a:solidFill>
                        <a:ln w="12700" cap="flat" cmpd="sng" algn="ctr">
                          <a:noFill/>
                          <a:prstDash val="solid"/>
                          <a:miter lim="800000"/>
                        </a:ln>
                        <a:effectLst/>
                      </wps:spPr>
                      <wps:txbx>
                        <w:txbxContent>
                          <w:p w:rsidRPr="00522B89" w:rsidR="00636992" w:rsidP="00896795" w:rsidRDefault="00636992" w14:paraId="35BC5518" w14:textId="5C920D24">
                            <w:pPr>
                              <w:spacing w:after="0"/>
                              <w:jc w:val="center"/>
                              <w:rPr>
                                <w:b/>
                                <w:bCs/>
                                <w:color w:val="05385E" w:themeColor="accent1"/>
                              </w:rPr>
                            </w:pPr>
                            <w:r>
                              <w:rPr>
                                <w:b/>
                                <w:bCs/>
                                <w:color w:val="05385E" w:themeColor="accent1"/>
                              </w:rPr>
                              <w:t>Improving transport systems</w:t>
                            </w:r>
                          </w:p>
                          <w:p w:rsidRPr="00AE404A" w:rsidR="00636992" w:rsidP="006E6D6E" w:rsidRDefault="00636992" w14:paraId="1519585B"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traffic patterns and signals</w:t>
                            </w:r>
                          </w:p>
                          <w:p w:rsidRPr="00DD508E" w:rsidR="00636992" w:rsidP="006E6D6E" w:rsidRDefault="00636992" w14:paraId="085F5E59"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1" style="position:absolute;left:0;text-align:left;margin-left:27.05pt;margin-top:89.45pt;width:190pt;height:55.0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60BE1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">
                <v:stroke joinstyle="miter"/>
                <v:textbox>
                  <w:txbxContent>
                    <w:p w:rsidRPr="00522B89" w:rsidR="00636992" w:rsidP="00896795" w:rsidRDefault="00636992" w14:paraId="35BC5518" w14:textId="5C920D24">
                      <w:pPr>
                        <w:spacing w:after="0"/>
                        <w:jc w:val="center"/>
                        <w:rPr>
                          <w:b/>
                          <w:bCs/>
                          <w:color w:val="05385E" w:themeColor="accent1"/>
                        </w:rPr>
                      </w:pPr>
                      <w:r>
                        <w:rPr>
                          <w:b/>
                          <w:bCs/>
                          <w:color w:val="05385E" w:themeColor="accent1"/>
                        </w:rPr>
                        <w:t>Improving transport systems</w:t>
                      </w:r>
                    </w:p>
                    <w:p w:rsidRPr="00AE404A" w:rsidR="00636992" w:rsidP="006E6D6E" w:rsidRDefault="00636992" w14:paraId="1519585B" w14:textId="77777777">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traffic patterns and signals</w:t>
                      </w:r>
                    </w:p>
                    <w:p w:rsidRPr="00DD508E" w:rsidR="00636992" w:rsidP="006E6D6E" w:rsidRDefault="00636992" w14:paraId="085F5E59"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sidR="006E6D6E">
        <w:t>Aspirations</w:t>
      </w:r>
      <w:bookmarkEnd w:id="22"/>
    </w:p>
    <w:p w:rsidR="001B2BA0" w:rsidP="008B19DE" w:rsidRDefault="001B2BA0" w14:paraId="368D4B82" w14:textId="77777777">
      <w:pPr>
        <w:rPr>
          <w:color w:val="05385E" w:themeColor="accent1"/>
          <w:sz w:val="28"/>
          <w:szCs w:val="32"/>
        </w:rPr>
      </w:pPr>
    </w:p>
    <w:p w:rsidRPr="008B19DE" w:rsidR="008B19DE" w:rsidP="008B19DE" w:rsidRDefault="008B19DE" w14:paraId="3B7878CD" w14:textId="2928747C">
      <w:pPr>
        <w:jc w:val="center"/>
        <w:rPr>
          <w:color w:val="05385E" w:themeColor="accent1"/>
          <w:sz w:val="28"/>
          <w:szCs w:val="28"/>
        </w:rPr>
      </w:pPr>
      <w:r>
        <w:rPr>
          <w:noProof/>
          <w14:ligatures w14:val="standardContextual"/>
        </w:rPr>
        <mc:AlternateContent>
          <mc:Choice Requires="wps">
            <w:drawing>
              <wp:anchor distT="0" distB="0" distL="114300" distR="114300" simplePos="0" relativeHeight="251658287" behindDoc="0" locked="0" layoutInCell="1" allowOverlap="1" wp14:anchorId="6B257A3F" wp14:editId="298F2F54">
                <wp:simplePos x="0" y="0"/>
                <wp:positionH relativeFrom="column">
                  <wp:posOffset>1802765</wp:posOffset>
                </wp:positionH>
                <wp:positionV relativeFrom="paragraph">
                  <wp:posOffset>1074420</wp:posOffset>
                </wp:positionV>
                <wp:extent cx="2082800" cy="853440"/>
                <wp:effectExtent l="0" t="0" r="0" b="3810"/>
                <wp:wrapTopAndBottom/>
                <wp:docPr id="1597143310" name="Rectangle: Rounded Corners 1"/>
                <wp:cNvGraphicFramePr/>
                <a:graphic xmlns:a="http://schemas.openxmlformats.org/drawingml/2006/main">
                  <a:graphicData uri="http://schemas.microsoft.com/office/word/2010/wordprocessingShape">
                    <wps:wsp>
                      <wps:cNvSpPr/>
                      <wps:spPr>
                        <a:xfrm>
                          <a:off x="0" y="0"/>
                          <a:ext cx="2082800" cy="853440"/>
                        </a:xfrm>
                        <a:prstGeom prst="roundRect">
                          <a:avLst/>
                        </a:prstGeom>
                        <a:solidFill>
                          <a:srgbClr val="F8EDEB"/>
                        </a:solidFill>
                        <a:ln w="12700" cap="flat" cmpd="sng" algn="ctr">
                          <a:noFill/>
                          <a:prstDash val="solid"/>
                          <a:miter lim="800000"/>
                        </a:ln>
                        <a:effectLst/>
                      </wps:spPr>
                      <wps:txbx>
                        <w:txbxContent>
                          <w:p w:rsidR="00636992" w:rsidP="00896795" w:rsidRDefault="00636992" w14:paraId="58C44CE6" w14:textId="372146E7">
                            <w:pPr>
                              <w:spacing w:after="0"/>
                              <w:jc w:val="center"/>
                              <w:rPr>
                                <w:color w:val="05385E" w:themeColor="accent1"/>
                              </w:rPr>
                            </w:pPr>
                            <w:r>
                              <w:rPr>
                                <w:b/>
                                <w:bCs/>
                                <w:color w:val="05385E" w:themeColor="accent1"/>
                              </w:rPr>
                              <w:t xml:space="preserve">AI as a net zero ‘quick fix’ </w:t>
                            </w:r>
                            <w:r w:rsidRPr="00522B89">
                              <w:rPr>
                                <w:color w:val="05385E" w:themeColor="accent1"/>
                              </w:rPr>
                              <w:t xml:space="preserve"> </w:t>
                            </w:r>
                          </w:p>
                          <w:p w:rsidRPr="00DD508E" w:rsidR="00636992" w:rsidP="001B2BA0" w:rsidRDefault="00636992" w14:paraId="50AB2269" w14:textId="748AD96A">
                            <w:pPr>
                              <w:jc w:val="center"/>
                              <w:rPr>
                                <w:sz w:val="20"/>
                                <w:szCs w:val="22"/>
                              </w:rPr>
                            </w:pPr>
                            <w:r w:rsidRPr="00DD508E">
                              <w:rPr>
                                <w:color w:val="05385E" w:themeColor="accent1"/>
                                <w:sz w:val="20"/>
                                <w:szCs w:val="22"/>
                              </w:rPr>
                              <w:t xml:space="preserve">e.g. </w:t>
                            </w:r>
                            <w:r>
                              <w:rPr>
                                <w:color w:val="05385E" w:themeColor="accent1"/>
                                <w:sz w:val="20"/>
                                <w:szCs w:val="22"/>
                              </w:rPr>
                              <w:t>risk of distracting from existing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2" style="position:absolute;left:0;text-align:left;margin-left:141.95pt;margin-top:84.6pt;width:164pt;height:67.2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6B257A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">
                <v:stroke joinstyle="miter"/>
                <v:textbox>
                  <w:txbxContent>
                    <w:p w:rsidR="00636992" w:rsidP="00896795" w:rsidRDefault="00636992" w14:paraId="58C44CE6" w14:textId="372146E7">
                      <w:pPr>
                        <w:spacing w:after="0"/>
                        <w:jc w:val="center"/>
                        <w:rPr>
                          <w:color w:val="05385E" w:themeColor="accent1"/>
                        </w:rPr>
                      </w:pPr>
                      <w:r>
                        <w:rPr>
                          <w:b/>
                          <w:bCs/>
                          <w:color w:val="05385E" w:themeColor="accent1"/>
                        </w:rPr>
                        <w:t xml:space="preserve">AI as a net zero ‘quick fix’ </w:t>
                      </w:r>
                      <w:r w:rsidRPr="00522B89">
                        <w:rPr>
                          <w:color w:val="05385E" w:themeColor="accent1"/>
                        </w:rPr>
                        <w:t xml:space="preserve"> </w:t>
                      </w:r>
                    </w:p>
                    <w:p w:rsidRPr="00DD508E" w:rsidR="00636992" w:rsidP="001B2BA0" w:rsidRDefault="00636992" w14:paraId="50AB2269" w14:textId="748AD96A">
                      <w:pPr>
                        <w:jc w:val="center"/>
                        <w:rPr>
                          <w:sz w:val="20"/>
                          <w:szCs w:val="22"/>
                        </w:rPr>
                      </w:pPr>
                      <w:r w:rsidRPr="00DD508E">
                        <w:rPr>
                          <w:color w:val="05385E" w:themeColor="accent1"/>
                          <w:sz w:val="20"/>
                          <w:szCs w:val="22"/>
                        </w:rPr>
                        <w:t xml:space="preserve">e.g. </w:t>
                      </w:r>
                      <w:r>
                        <w:rPr>
                          <w:color w:val="05385E" w:themeColor="accent1"/>
                          <w:sz w:val="20"/>
                          <w:szCs w:val="22"/>
                        </w:rPr>
                        <w:t>risk of distracting from existing solutions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89" behindDoc="0" locked="0" layoutInCell="1" allowOverlap="1" wp14:anchorId="701FFBA8" wp14:editId="512558D8">
                <wp:simplePos x="0" y="0"/>
                <wp:positionH relativeFrom="column">
                  <wp:posOffset>789757</wp:posOffset>
                </wp:positionH>
                <wp:positionV relativeFrom="paragraph">
                  <wp:posOffset>289248</wp:posOffset>
                </wp:positionV>
                <wp:extent cx="1987550" cy="690880"/>
                <wp:effectExtent l="0" t="0" r="0" b="0"/>
                <wp:wrapTopAndBottom/>
                <wp:docPr id="1197369941"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F8EDEB"/>
                        </a:solidFill>
                        <a:ln w="12700" cap="flat" cmpd="sng" algn="ctr">
                          <a:noFill/>
                          <a:prstDash val="solid"/>
                          <a:miter lim="800000"/>
                        </a:ln>
                        <a:effectLst/>
                      </wps:spPr>
                      <wps:txbx>
                        <w:txbxContent>
                          <w:p w:rsidR="00636992" w:rsidP="00B959B4" w:rsidRDefault="00636992" w14:paraId="4A7E0295" w14:textId="3BEF7B7D">
                            <w:pPr>
                              <w:spacing w:after="0"/>
                              <w:contextualSpacing/>
                              <w:jc w:val="center"/>
                              <w:rPr>
                                <w:b/>
                                <w:bCs/>
                                <w:color w:val="05385E" w:themeColor="accent1"/>
                              </w:rPr>
                            </w:pPr>
                            <w:r>
                              <w:rPr>
                                <w:b/>
                                <w:bCs/>
                                <w:color w:val="05385E" w:themeColor="accent1"/>
                              </w:rPr>
                              <w:t>Affordability of AI tech</w:t>
                            </w:r>
                          </w:p>
                          <w:p w:rsidRPr="00B959B4" w:rsidR="00636992" w:rsidP="00B959B4" w:rsidRDefault="00636992" w14:paraId="497A7E90" w14:textId="198D7874">
                            <w:pPr>
                              <w:spacing w:after="0"/>
                              <w:contextualSpacing/>
                              <w:jc w:val="center"/>
                              <w:rPr>
                                <w:b/>
                                <w:bCs/>
                                <w:color w:val="05385E" w:themeColor="accent1"/>
                              </w:rPr>
                            </w:pPr>
                            <w:r w:rsidRPr="00AE404A">
                              <w:rPr>
                                <w:color w:val="05385E" w:themeColor="accent1"/>
                                <w:sz w:val="20"/>
                                <w:szCs w:val="22"/>
                              </w:rPr>
                              <w:t xml:space="preserve">e.g. </w:t>
                            </w:r>
                            <w:r>
                              <w:rPr>
                                <w:color w:val="05385E" w:themeColor="accent1"/>
                                <w:sz w:val="20"/>
                                <w:szCs w:val="22"/>
                              </w:rPr>
                              <w:t>upgrades out of reach for lower income households</w:t>
                            </w:r>
                            <w:r>
                              <w:rPr>
                                <w:color w:val="05385E"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3" style="position:absolute;left:0;text-align:left;margin-left:62.2pt;margin-top:22.8pt;width:156.5pt;height:54.4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701FFBA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">
                <v:stroke joinstyle="miter"/>
                <v:textbox>
                  <w:txbxContent>
                    <w:p w:rsidR="00636992" w:rsidP="00B959B4" w:rsidRDefault="00636992" w14:paraId="4A7E0295" w14:textId="3BEF7B7D">
                      <w:pPr>
                        <w:spacing w:after="0"/>
                        <w:contextualSpacing/>
                        <w:jc w:val="center"/>
                        <w:rPr>
                          <w:b/>
                          <w:bCs/>
                          <w:color w:val="05385E" w:themeColor="accent1"/>
                        </w:rPr>
                      </w:pPr>
                      <w:r>
                        <w:rPr>
                          <w:b/>
                          <w:bCs/>
                          <w:color w:val="05385E" w:themeColor="accent1"/>
                        </w:rPr>
                        <w:t>Affordability of AI tech</w:t>
                      </w:r>
                    </w:p>
                    <w:p w:rsidRPr="00B959B4" w:rsidR="00636992" w:rsidP="00B959B4" w:rsidRDefault="00636992" w14:paraId="497A7E90" w14:textId="198D7874">
                      <w:pPr>
                        <w:spacing w:after="0"/>
                        <w:contextualSpacing/>
                        <w:jc w:val="center"/>
                        <w:rPr>
                          <w:b/>
                          <w:bCs/>
                          <w:color w:val="05385E" w:themeColor="accent1"/>
                        </w:rPr>
                      </w:pPr>
                      <w:r w:rsidRPr="00AE404A">
                        <w:rPr>
                          <w:color w:val="05385E" w:themeColor="accent1"/>
                          <w:sz w:val="20"/>
                          <w:szCs w:val="22"/>
                        </w:rPr>
                        <w:t xml:space="preserve">e.g. </w:t>
                      </w:r>
                      <w:r>
                        <w:rPr>
                          <w:color w:val="05385E" w:themeColor="accent1"/>
                          <w:sz w:val="20"/>
                          <w:szCs w:val="22"/>
                        </w:rPr>
                        <w:t>upgrades out of reach for lower income households</w:t>
                      </w:r>
                      <w:r>
                        <w:rPr>
                          <w:color w:val="05385E" w:themeColor="accent1"/>
                        </w:rPr>
                        <w:t xml:space="preserve"> </w:t>
                      </w:r>
                    </w:p>
                  </w:txbxContent>
                </v:textbox>
                <w10:wrap type="topAndBottom"/>
              </v:roundrect>
            </w:pict>
          </mc:Fallback>
        </mc:AlternateContent>
      </w:r>
      <w:r w:rsidR="0066143E">
        <w:rPr>
          <w:noProof/>
          <w14:ligatures w14:val="standardContextual"/>
        </w:rPr>
        <mc:AlternateContent>
          <mc:Choice Requires="wps">
            <w:drawing>
              <wp:anchor distT="0" distB="0" distL="114300" distR="114300" simplePos="0" relativeHeight="251658288" behindDoc="0" locked="0" layoutInCell="1" allowOverlap="1" wp14:anchorId="13A532C5" wp14:editId="5F23AE64">
                <wp:simplePos x="0" y="0"/>
                <wp:positionH relativeFrom="column">
                  <wp:posOffset>3025140</wp:posOffset>
                </wp:positionH>
                <wp:positionV relativeFrom="paragraph">
                  <wp:posOffset>285750</wp:posOffset>
                </wp:positionV>
                <wp:extent cx="2082800" cy="690880"/>
                <wp:effectExtent l="0" t="0" r="0" b="0"/>
                <wp:wrapTopAndBottom/>
                <wp:docPr id="1326855196" name="Rectangle: Rounded Corners 1"/>
                <wp:cNvGraphicFramePr/>
                <a:graphic xmlns:a="http://schemas.openxmlformats.org/drawingml/2006/main">
                  <a:graphicData uri="http://schemas.microsoft.com/office/word/2010/wordprocessingShape">
                    <wps:wsp>
                      <wps:cNvSpPr/>
                      <wps:spPr>
                        <a:xfrm>
                          <a:off x="0" y="0"/>
                          <a:ext cx="2082800" cy="690880"/>
                        </a:xfrm>
                        <a:prstGeom prst="roundRect">
                          <a:avLst/>
                        </a:prstGeom>
                        <a:solidFill>
                          <a:srgbClr val="F8EDEB"/>
                        </a:solidFill>
                        <a:ln w="12700" cap="flat" cmpd="sng" algn="ctr">
                          <a:noFill/>
                          <a:prstDash val="solid"/>
                          <a:miter lim="800000"/>
                        </a:ln>
                        <a:effectLst/>
                      </wps:spPr>
                      <wps:txbx>
                        <w:txbxContent>
                          <w:p w:rsidR="00636992" w:rsidP="00896795" w:rsidRDefault="00636992" w14:paraId="070AB9E9" w14:textId="77777777">
                            <w:pPr>
                              <w:spacing w:after="0"/>
                              <w:jc w:val="center"/>
                              <w:rPr>
                                <w:color w:val="05385E" w:themeColor="accent1"/>
                              </w:rPr>
                            </w:pPr>
                            <w:r>
                              <w:rPr>
                                <w:b/>
                                <w:bCs/>
                                <w:color w:val="05385E" w:themeColor="accent1"/>
                              </w:rPr>
                              <w:t>AI energy use</w:t>
                            </w:r>
                            <w:r>
                              <w:rPr>
                                <w:color w:val="05385E" w:themeColor="accent1"/>
                              </w:rPr>
                              <w:t xml:space="preserve"> </w:t>
                            </w:r>
                          </w:p>
                          <w:p w:rsidRPr="00AA4B4B" w:rsidR="00636992" w:rsidP="001B2BA0" w:rsidRDefault="00636992" w14:paraId="3F558647" w14:textId="11BD80F5">
                            <w:pPr>
                              <w:jc w:val="center"/>
                              <w:rPr>
                                <w:sz w:val="20"/>
                                <w:szCs w:val="22"/>
                              </w:rPr>
                            </w:pPr>
                            <w:r w:rsidRPr="00AA4B4B">
                              <w:rPr>
                                <w:color w:val="05385E" w:themeColor="accent1"/>
                                <w:sz w:val="20"/>
                                <w:szCs w:val="22"/>
                              </w:rPr>
                              <w:t xml:space="preserve">e.g. </w:t>
                            </w:r>
                            <w:r>
                              <w:rPr>
                                <w:color w:val="05385E" w:themeColor="accent1"/>
                                <w:sz w:val="20"/>
                                <w:szCs w:val="22"/>
                              </w:rPr>
                              <w:t>using more electricity than it saves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4" style="position:absolute;left:0;text-align:left;margin-left:238.2pt;margin-top:22.5pt;width:164pt;height:54.4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13A532C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">
                <v:stroke joinstyle="miter"/>
                <v:textbox>
                  <w:txbxContent>
                    <w:p w:rsidR="00636992" w:rsidP="00896795" w:rsidRDefault="00636992" w14:paraId="070AB9E9" w14:textId="77777777">
                      <w:pPr>
                        <w:spacing w:after="0"/>
                        <w:jc w:val="center"/>
                        <w:rPr>
                          <w:color w:val="05385E" w:themeColor="accent1"/>
                        </w:rPr>
                      </w:pPr>
                      <w:r>
                        <w:rPr>
                          <w:b/>
                          <w:bCs/>
                          <w:color w:val="05385E" w:themeColor="accent1"/>
                        </w:rPr>
                        <w:t>AI energy use</w:t>
                      </w:r>
                      <w:r>
                        <w:rPr>
                          <w:color w:val="05385E" w:themeColor="accent1"/>
                        </w:rPr>
                        <w:t xml:space="preserve"> </w:t>
                      </w:r>
                    </w:p>
                    <w:p w:rsidRPr="00AA4B4B" w:rsidR="00636992" w:rsidP="001B2BA0" w:rsidRDefault="00636992" w14:paraId="3F558647" w14:textId="11BD80F5">
                      <w:pPr>
                        <w:jc w:val="center"/>
                        <w:rPr>
                          <w:sz w:val="20"/>
                          <w:szCs w:val="22"/>
                        </w:rPr>
                      </w:pPr>
                      <w:r w:rsidRPr="00AA4B4B">
                        <w:rPr>
                          <w:color w:val="05385E" w:themeColor="accent1"/>
                          <w:sz w:val="20"/>
                          <w:szCs w:val="22"/>
                        </w:rPr>
                        <w:t xml:space="preserve">e.g. </w:t>
                      </w:r>
                      <w:r>
                        <w:rPr>
                          <w:color w:val="05385E" w:themeColor="accent1"/>
                          <w:sz w:val="20"/>
                          <w:szCs w:val="22"/>
                        </w:rPr>
                        <w:t>using more electricity than it saves</w:t>
                      </w:r>
                    </w:p>
                  </w:txbxContent>
                </v:textbox>
                <w10:wrap type="topAndBottom"/>
              </v:roundrect>
            </w:pict>
          </mc:Fallback>
        </mc:AlternateContent>
      </w:r>
      <w:r w:rsidRPr="001B2BA0" w:rsidR="752E0340">
        <w:rPr>
          <w:color w:val="05385E" w:themeColor="accent1"/>
          <w:sz w:val="28"/>
          <w:szCs w:val="28"/>
        </w:rPr>
        <w:t>Concerns</w:t>
      </w:r>
    </w:p>
    <w:p w:rsidR="0098008C" w:rsidP="001739F9" w:rsidRDefault="0098008C" w14:paraId="089B7F74" w14:textId="0B859137">
      <w:pPr>
        <w:pStyle w:val="Heading1"/>
        <w:numPr>
          <w:ilvl w:val="0"/>
          <w:numId w:val="41"/>
        </w:numPr>
      </w:pPr>
      <w:bookmarkStart w:name="_Toc180053885" w:id="23"/>
      <w:bookmarkStart w:name="_Toc180578498" w:id="24"/>
      <w:r>
        <w:t>Introduction</w:t>
      </w:r>
      <w:bookmarkEnd w:id="23"/>
      <w:bookmarkEnd w:id="24"/>
      <w:r>
        <w:t xml:space="preserve"> </w:t>
      </w:r>
    </w:p>
    <w:p w:rsidR="00647856" w:rsidP="00860693" w:rsidRDefault="002D0EC0" w14:paraId="66FF26B7" w14:textId="18CCCDD2">
      <w:pPr>
        <w:pStyle w:val="Heading2"/>
        <w:spacing w:after="160"/>
        <w:rPr>
          <w:rFonts w:cs="Arial"/>
          <w:szCs w:val="22"/>
        </w:rPr>
      </w:pPr>
      <w:r w:rsidRPr="00EE0FEB">
        <w:t xml:space="preserve"> </w:t>
      </w:r>
      <w:bookmarkStart w:name="_Toc180053886" w:id="25"/>
      <w:r w:rsidR="005F1075">
        <w:t xml:space="preserve">1.1 </w:t>
      </w:r>
      <w:r w:rsidRPr="00EE0FEB" w:rsidR="00BC7A34">
        <w:t>How did the public dialogue come about?</w:t>
      </w:r>
      <w:bookmarkEnd w:id="25"/>
    </w:p>
    <w:p w:rsidRPr="00AD4223" w:rsidR="00DB1A8D" w:rsidP="5DFC2582" w:rsidRDefault="1C62889B" w14:paraId="336BF8DD" w14:textId="68CB02A1">
      <w:pPr>
        <w:rPr>
          <w:rFonts w:cs="Arial"/>
        </w:rPr>
      </w:pPr>
      <w:r>
        <w:t xml:space="preserve">As the new Government develops its AI policy agenda, </w:t>
      </w:r>
      <w:hyperlink r:id="rId14">
        <w:r w:rsidRPr="5DFC2582" w:rsidR="00D21301">
          <w:rPr>
            <w:rStyle w:val="Hyperlink"/>
          </w:rPr>
          <w:t>ai@cam</w:t>
        </w:r>
      </w:hyperlink>
      <w:r w:rsidR="00D21301">
        <w:t xml:space="preserve"> </w:t>
      </w:r>
      <w:r>
        <w:t>wants t</w:t>
      </w:r>
      <w:r w:rsidR="0797398A">
        <w:t>o</w:t>
      </w:r>
      <w:r>
        <w:t xml:space="preserve"> bring public voices into the policy conversation. </w:t>
      </w:r>
      <w:r w:rsidR="46C66081">
        <w:t xml:space="preserve">Recent Government announcements show an appetite to promote wider use of AI for public service delivery and policy development. Previous public dialogues suggest people hope that AI could make public services more accessible and efficient, freeing front-line resources to focus on priority tasks, but that they also have concerns about how these technologies are developed and implemented. </w:t>
      </w:r>
    </w:p>
    <w:p w:rsidR="00F62BB5" w:rsidP="5DFC2582" w:rsidRDefault="00691A4F" w14:paraId="24C919B6" w14:textId="0F55C4CF">
      <w:pPr>
        <w:rPr>
          <w:rFonts w:cs="Arial"/>
        </w:rPr>
      </w:pPr>
      <w:hyperlink r:id="rId15">
        <w:r w:rsidRPr="5DFC2582" w:rsidR="1275BBF6">
          <w:rPr>
            <w:rStyle w:val="Hyperlink"/>
          </w:rPr>
          <w:t>ai@cam</w:t>
        </w:r>
      </w:hyperlink>
      <w:r w:rsidR="1275BBF6">
        <w:t xml:space="preserve"> is </w:t>
      </w:r>
      <w:bookmarkStart w:name="_Hlk180046522" w:id="26"/>
      <w:r w:rsidR="54329D1C">
        <w:t xml:space="preserve">the </w:t>
      </w:r>
      <w:r w:rsidR="1275BBF6">
        <w:t>University</w:t>
      </w:r>
      <w:r w:rsidR="767864DC">
        <w:t xml:space="preserve"> of Cambridge</w:t>
      </w:r>
      <w:r w:rsidR="1275BBF6">
        <w:t>’s flagship mission on artificial intelligence</w:t>
      </w:r>
      <w:bookmarkEnd w:id="26"/>
      <w:r w:rsidR="1275BBF6">
        <w:t xml:space="preserve">. Leveraging world-leading research across the University, ai@cam will create connections between disciplines, sectors, and communities that can unlock a new wave of progress in AI, for the benefit of science, citizens and society. </w:t>
      </w:r>
      <w:r w:rsidR="53B1B6B7">
        <w:t>ai@cam</w:t>
      </w:r>
      <w:r w:rsidR="055B7D5C">
        <w:t>, in collaboration with the Kavli Centre for Ethics, Science, and the Public,</w:t>
      </w:r>
      <w:r w:rsidR="53B1B6B7">
        <w:t xml:space="preserve"> commissioned Hopkins Van Mil to</w:t>
      </w:r>
      <w:r w:rsidR="02E86764">
        <w:t xml:space="preserve"> design, facilitate and report on </w:t>
      </w:r>
      <w:r w:rsidR="017DA42A">
        <w:t>this public dialogue on AI for public service</w:t>
      </w:r>
      <w:r w:rsidR="6F96896A">
        <w:t xml:space="preserve"> delivery. </w:t>
      </w:r>
      <w:r w:rsidR="53B1B6B7">
        <w:t xml:space="preserve"> </w:t>
      </w:r>
    </w:p>
    <w:p w:rsidRPr="000923A4" w:rsidR="00F62BB5" w:rsidP="00860693" w:rsidRDefault="00691A4F" w14:paraId="62B15A2D" w14:textId="4351B4A8">
      <w:hyperlink w:history="1" r:id="rId16">
        <w:r w:rsidRPr="000923A4" w:rsidR="00F62BB5">
          <w:rPr>
            <w:rStyle w:val="Hyperlink"/>
          </w:rPr>
          <w:t>Hopkins Van Mil</w:t>
        </w:r>
      </w:hyperlink>
      <w:r w:rsidRPr="000923A4" w:rsidR="00F62BB5">
        <w:t xml:space="preserve"> is a specialist social research agency which facilitates consultation, engagement, and research projects. The team creates safe and trusted spaces for productive and engaging discussions on the important issues that matter to us all.</w:t>
      </w:r>
    </w:p>
    <w:p w:rsidRPr="003C42A7" w:rsidR="00B7203A" w:rsidP="00A53DFC" w:rsidRDefault="005F1075" w14:paraId="6F51E60A" w14:textId="00C0143D">
      <w:pPr>
        <w:pStyle w:val="Heading2"/>
        <w:spacing w:after="160"/>
      </w:pPr>
      <w:bookmarkStart w:name="_Toc180053887" w:id="27"/>
      <w:r>
        <w:t xml:space="preserve">1.2 </w:t>
      </w:r>
      <w:r w:rsidRPr="00214232" w:rsidR="00450FBB">
        <w:t>What did the dialogue aim to do?</w:t>
      </w:r>
      <w:bookmarkEnd w:id="27"/>
    </w:p>
    <w:p w:rsidR="003057BA" w:rsidP="5DFC2582" w:rsidRDefault="53869E4B" w14:paraId="715D179E" w14:textId="6F82030D">
      <w:pPr>
        <w:rPr>
          <w:rFonts w:cs="Arial"/>
        </w:rPr>
      </w:pPr>
      <w:r>
        <w:t xml:space="preserve">The </w:t>
      </w:r>
      <w:r w:rsidR="44AE1E9A">
        <w:t>purpose</w:t>
      </w:r>
      <w:r w:rsidR="3E823871">
        <w:t xml:space="preserve"> of this public dialogue </w:t>
      </w:r>
      <w:r w:rsidR="7C528149">
        <w:t xml:space="preserve">was </w:t>
      </w:r>
      <w:r w:rsidR="3E823871">
        <w:t>to explore the</w:t>
      </w:r>
      <w:r w:rsidR="707417EF">
        <w:t xml:space="preserve"> role of AI in enabling four of the new missions for Government</w:t>
      </w:r>
      <w:r w:rsidR="003057BA">
        <w:rPr>
          <w:rFonts w:cs="Arial"/>
        </w:rPr>
        <w:t>;</w:t>
      </w:r>
    </w:p>
    <w:p w:rsidRPr="003057BA" w:rsidR="003057BA" w:rsidP="003057BA" w:rsidRDefault="003057BA" w14:paraId="1470CB41" w14:textId="77777777">
      <w:pPr>
        <w:pStyle w:val="ListParagraph"/>
        <w:numPr>
          <w:ilvl w:val="0"/>
          <w:numId w:val="43"/>
        </w:numPr>
        <w:rPr>
          <w:rFonts w:cs="Helvetica"/>
        </w:rPr>
      </w:pPr>
      <w:r w:rsidRPr="003057BA">
        <w:rPr>
          <w:rFonts w:cs="Helvetica"/>
          <w:b/>
          <w:bCs/>
        </w:rPr>
        <w:t>Health:</w:t>
      </w:r>
      <w:r w:rsidRPr="003057BA">
        <w:rPr>
          <w:rFonts w:cs="Helvetica"/>
        </w:rPr>
        <w:t xml:space="preserve"> </w:t>
      </w:r>
      <w:r w:rsidRPr="003057BA">
        <w:rPr>
          <w:rFonts w:cs="Helvetica"/>
          <w:iCs/>
        </w:rPr>
        <w:t>Build an NHS fit for the future: that is there when people need it; with fewer lives lost to the biggest killers; in a fairer Britain, where everyone lives well for longer</w:t>
      </w:r>
    </w:p>
    <w:p w:rsidRPr="003057BA" w:rsidR="003057BA" w:rsidP="003057BA" w:rsidRDefault="003057BA" w14:paraId="0B93749F" w14:textId="77777777">
      <w:pPr>
        <w:pStyle w:val="ListParagraph"/>
        <w:numPr>
          <w:ilvl w:val="0"/>
          <w:numId w:val="43"/>
        </w:numPr>
        <w:rPr>
          <w:rFonts w:cs="Helvetica"/>
        </w:rPr>
      </w:pPr>
      <w:r w:rsidRPr="003057BA">
        <w:rPr>
          <w:rFonts w:cs="Helvetica"/>
          <w:b/>
          <w:bCs/>
        </w:rPr>
        <w:t>Crime and policing:</w:t>
      </w:r>
      <w:r w:rsidRPr="003057BA">
        <w:rPr>
          <w:rFonts w:cs="Helvetica"/>
          <w:iCs/>
        </w:rPr>
        <w:t xml:space="preserve"> Take back our streets: by halving serious violent crime and raising confidence in the police and criminal justice system to its highest levels</w:t>
      </w:r>
    </w:p>
    <w:p w:rsidRPr="003057BA" w:rsidR="003057BA" w:rsidP="003057BA" w:rsidRDefault="003057BA" w14:paraId="483EB691" w14:textId="77777777">
      <w:pPr>
        <w:pStyle w:val="ListParagraph"/>
        <w:numPr>
          <w:ilvl w:val="0"/>
          <w:numId w:val="43"/>
        </w:numPr>
        <w:rPr>
          <w:rFonts w:cs="Helvetica"/>
        </w:rPr>
      </w:pPr>
      <w:r w:rsidRPr="003057BA">
        <w:rPr>
          <w:rFonts w:cs="Helvetica"/>
          <w:b/>
          <w:bCs/>
        </w:rPr>
        <w:t>Education:</w:t>
      </w:r>
      <w:r w:rsidRPr="003057BA">
        <w:rPr>
          <w:rFonts w:cs="Helvetica"/>
        </w:rPr>
        <w:t xml:space="preserve"> </w:t>
      </w:r>
      <w:r w:rsidRPr="003057BA">
        <w:rPr>
          <w:rFonts w:cs="Helvetica"/>
          <w:iCs/>
        </w:rPr>
        <w:t>Break down barriers to opportunity: by reforming our childcare and education systems, to make sure there is no class ceiling on the ambitions of young people in Britain</w:t>
      </w:r>
      <w:r w:rsidRPr="003057BA">
        <w:rPr>
          <w:rFonts w:cs="Helvetica"/>
          <w:b/>
          <w:bCs/>
        </w:rPr>
        <w:t xml:space="preserve"> </w:t>
      </w:r>
    </w:p>
    <w:p w:rsidRPr="003057BA" w:rsidR="00D92728" w:rsidP="5DFC2582" w:rsidRDefault="003057BA" w14:paraId="6F04BFAB" w14:textId="63834CD8">
      <w:pPr>
        <w:pStyle w:val="ListParagraph"/>
        <w:numPr>
          <w:ilvl w:val="0"/>
          <w:numId w:val="43"/>
        </w:numPr>
        <w:rPr>
          <w:rFonts w:cs="Helvetica"/>
        </w:rPr>
      </w:pPr>
      <w:r w:rsidRPr="003057BA">
        <w:rPr>
          <w:rFonts w:cs="Helvetica"/>
          <w:b/>
          <w:bCs/>
        </w:rPr>
        <w:t>Energy and net</w:t>
      </w:r>
      <w:r w:rsidRPr="003057BA">
        <w:rPr>
          <w:rFonts w:cs="Helvetica"/>
        </w:rPr>
        <w:t xml:space="preserve"> </w:t>
      </w:r>
      <w:r w:rsidRPr="003057BA">
        <w:rPr>
          <w:rFonts w:cs="Helvetica"/>
          <w:b/>
          <w:bCs/>
        </w:rPr>
        <w:t>zero:</w:t>
      </w:r>
      <w:r w:rsidRPr="003057BA">
        <w:rPr>
          <w:rFonts w:cs="Helvetica"/>
        </w:rPr>
        <w:t xml:space="preserve"> </w:t>
      </w:r>
      <w:r w:rsidRPr="003057BA">
        <w:rPr>
          <w:rFonts w:cs="Helvetica"/>
          <w:iCs/>
        </w:rPr>
        <w:t>Make Britain a clean energy superpower: to cut bills, create jobs and deliver security with cheaper, zero-carbon electricity by 2030, accelerating to net zero</w:t>
      </w:r>
      <w:r w:rsidRPr="003057BA">
        <w:rPr>
          <w:rFonts w:cs="Helvetica"/>
        </w:rPr>
        <w:t xml:space="preserve"> </w:t>
      </w:r>
    </w:p>
    <w:p w:rsidRPr="00AD4223" w:rsidR="000D7AD9" w:rsidP="00D92728" w:rsidRDefault="000D7AD9" w14:paraId="332BAEEB" w14:textId="1CE6D288">
      <w:pPr>
        <w:rPr>
          <w:rFonts w:cs="Arial"/>
          <w:szCs w:val="22"/>
        </w:rPr>
      </w:pPr>
      <w:r>
        <w:rPr>
          <w:rFonts w:cs="Arial"/>
          <w:szCs w:val="22"/>
        </w:rPr>
        <w:t xml:space="preserve">Its specific objectives </w:t>
      </w:r>
      <w:r w:rsidR="00450FBB">
        <w:rPr>
          <w:rFonts w:cs="Arial"/>
          <w:szCs w:val="22"/>
        </w:rPr>
        <w:t>wer</w:t>
      </w:r>
      <w:r>
        <w:rPr>
          <w:rFonts w:cs="Arial"/>
          <w:szCs w:val="22"/>
        </w:rPr>
        <w:t>e to</w:t>
      </w:r>
      <w:r w:rsidR="000D0CC1">
        <w:rPr>
          <w:rFonts w:cs="Arial"/>
          <w:szCs w:val="22"/>
        </w:rPr>
        <w:t xml:space="preserve"> begin to </w:t>
      </w:r>
      <w:r w:rsidRPr="00AD4223" w:rsidR="000D0CC1">
        <w:rPr>
          <w:rFonts w:cs="Arial"/>
          <w:szCs w:val="22"/>
        </w:rPr>
        <w:t>co-create a vision for the development of AI for public benefit</w:t>
      </w:r>
      <w:r w:rsidR="000D0CC1">
        <w:rPr>
          <w:rFonts w:cs="Arial"/>
          <w:szCs w:val="22"/>
        </w:rPr>
        <w:t xml:space="preserve"> by: </w:t>
      </w:r>
    </w:p>
    <w:p w:rsidRPr="00AD4223" w:rsidR="00D92728" w:rsidP="5DFC2582" w:rsidRDefault="707417EF" w14:paraId="5C90A7A9" w14:textId="36A70430">
      <w:pPr>
        <w:pStyle w:val="ListParagraph"/>
        <w:numPr>
          <w:ilvl w:val="0"/>
          <w:numId w:val="20"/>
        </w:numPr>
        <w:ind w:left="426" w:hanging="349"/>
        <w:rPr>
          <w:rFonts w:cs="Arial"/>
        </w:rPr>
      </w:pPr>
      <w:r w:rsidRPr="5DFC2582">
        <w:rPr>
          <w:rFonts w:cs="Arial"/>
        </w:rPr>
        <w:t>Explor</w:t>
      </w:r>
      <w:r w:rsidRPr="5DFC2582" w:rsidR="7F10945E">
        <w:rPr>
          <w:rFonts w:cs="Arial"/>
        </w:rPr>
        <w:t>ing</w:t>
      </w:r>
      <w:r w:rsidRPr="5DFC2582">
        <w:rPr>
          <w:rFonts w:cs="Arial"/>
        </w:rPr>
        <w:t xml:space="preserve"> aspirations and concerns </w:t>
      </w:r>
      <w:r w:rsidRPr="5DFC2582" w:rsidR="7C8B3E43">
        <w:rPr>
          <w:rFonts w:cs="Arial"/>
        </w:rPr>
        <w:t>for</w:t>
      </w:r>
      <w:r w:rsidRPr="5DFC2582">
        <w:rPr>
          <w:rFonts w:cs="Arial"/>
        </w:rPr>
        <w:t xml:space="preserve"> AI</w:t>
      </w:r>
      <w:r w:rsidRPr="5DFC2582" w:rsidR="33B5C36B">
        <w:rPr>
          <w:rFonts w:cs="Arial"/>
        </w:rPr>
        <w:t>’s use</w:t>
      </w:r>
      <w:r w:rsidRPr="5DFC2582">
        <w:rPr>
          <w:rFonts w:cs="Arial"/>
        </w:rPr>
        <w:t xml:space="preserve"> in</w:t>
      </w:r>
      <w:r w:rsidRPr="5DFC2582" w:rsidR="241F9B7C">
        <w:rPr>
          <w:rFonts w:cs="Arial"/>
        </w:rPr>
        <w:t xml:space="preserve"> the</w:t>
      </w:r>
      <w:r w:rsidRPr="5DFC2582">
        <w:rPr>
          <w:rFonts w:cs="Arial"/>
        </w:rPr>
        <w:t xml:space="preserve"> four</w:t>
      </w:r>
      <w:r w:rsidRPr="5DFC2582" w:rsidR="7C8B3E43">
        <w:rPr>
          <w:rFonts w:cs="Arial"/>
        </w:rPr>
        <w:t xml:space="preserve"> </w:t>
      </w:r>
      <w:r w:rsidRPr="5DFC2582" w:rsidR="0766880B">
        <w:rPr>
          <w:rFonts w:cs="Arial"/>
        </w:rPr>
        <w:t>G</w:t>
      </w:r>
      <w:r w:rsidRPr="5DFC2582" w:rsidR="7C8B3E43">
        <w:rPr>
          <w:rFonts w:cs="Arial"/>
        </w:rPr>
        <w:t>overnment</w:t>
      </w:r>
      <w:r w:rsidRPr="5DFC2582">
        <w:rPr>
          <w:rFonts w:cs="Arial"/>
        </w:rPr>
        <w:t xml:space="preserve"> missions </w:t>
      </w:r>
      <w:r w:rsidRPr="5DFC2582" w:rsidR="29A7613A">
        <w:rPr>
          <w:rFonts w:cs="Arial"/>
        </w:rPr>
        <w:t>directly focused on service delivery,</w:t>
      </w:r>
    </w:p>
    <w:p w:rsidRPr="00860693" w:rsidR="00D92728" w:rsidP="00860693" w:rsidRDefault="00D92728" w14:paraId="5A24C107" w14:textId="14981F2B">
      <w:pPr>
        <w:pStyle w:val="ListParagraph"/>
        <w:numPr>
          <w:ilvl w:val="0"/>
          <w:numId w:val="20"/>
        </w:numPr>
        <w:ind w:left="431" w:hanging="352"/>
        <w:rPr>
          <w:rFonts w:cs="Arial"/>
          <w:szCs w:val="22"/>
        </w:rPr>
      </w:pPr>
      <w:r w:rsidRPr="00AD4223">
        <w:rPr>
          <w:rFonts w:cs="Arial"/>
          <w:szCs w:val="22"/>
        </w:rPr>
        <w:t>Consider</w:t>
      </w:r>
      <w:r w:rsidR="00FB0A25">
        <w:rPr>
          <w:rFonts w:cs="Arial"/>
          <w:szCs w:val="22"/>
        </w:rPr>
        <w:t>ing</w:t>
      </w:r>
      <w:r w:rsidRPr="00AD4223">
        <w:rPr>
          <w:rFonts w:cs="Arial"/>
          <w:szCs w:val="22"/>
        </w:rPr>
        <w:t xml:space="preserve"> what interventions could help ensure safe, effective, and trustworthy use of AI in these areas. </w:t>
      </w:r>
    </w:p>
    <w:p w:rsidRPr="00AD4223" w:rsidR="00B7203A" w:rsidP="5DFC2582" w:rsidRDefault="7A2EC365" w14:paraId="4E0F7C0B" w14:textId="13327E03">
      <w:pPr>
        <w:rPr>
          <w:rFonts w:cs="Arial"/>
        </w:rPr>
      </w:pPr>
      <w:r w:rsidRPr="5DFC2582">
        <w:rPr>
          <w:rFonts w:cs="Arial"/>
        </w:rPr>
        <w:t>The findings from this public dialogue will inform</w:t>
      </w:r>
      <w:r w:rsidRPr="5DFC2582" w:rsidR="3804B3E3">
        <w:rPr>
          <w:rFonts w:cs="Arial"/>
        </w:rPr>
        <w:t xml:space="preserve"> the work of</w:t>
      </w:r>
      <w:r w:rsidRPr="5DFC2582">
        <w:rPr>
          <w:rFonts w:cs="Arial"/>
        </w:rPr>
        <w:t xml:space="preserve"> </w:t>
      </w:r>
      <w:r w:rsidRPr="5DFC2582" w:rsidR="1275BBF6">
        <w:rPr>
          <w:rFonts w:cs="Arial"/>
        </w:rPr>
        <w:t>ai@cam</w:t>
      </w:r>
      <w:r w:rsidRPr="5DFC2582">
        <w:rPr>
          <w:rFonts w:cs="Arial"/>
        </w:rPr>
        <w:t>’s</w:t>
      </w:r>
      <w:r w:rsidRPr="5DFC2582" w:rsidR="1275BBF6">
        <w:rPr>
          <w:rFonts w:cs="Arial"/>
        </w:rPr>
        <w:t xml:space="preserve"> </w:t>
      </w:r>
      <w:r w:rsidRPr="5DFC2582" w:rsidR="0353A732">
        <w:rPr>
          <w:rFonts w:cs="Arial"/>
        </w:rPr>
        <w:t>Policy Lab during Autumn 2024, as it engages with questions about the future direction for the UK’s national AI strategy and policy frameworks</w:t>
      </w:r>
      <w:r w:rsidRPr="5DFC2582" w:rsidR="16439EAE">
        <w:rPr>
          <w:rFonts w:cs="Arial"/>
        </w:rPr>
        <w:t>.</w:t>
      </w:r>
    </w:p>
    <w:p w:rsidR="00987A82" w:rsidP="00860693" w:rsidRDefault="005F1075" w14:paraId="4EF07B61" w14:textId="54EE1F6B">
      <w:pPr>
        <w:pStyle w:val="Heading2"/>
      </w:pPr>
      <w:bookmarkStart w:name="_Toc180053888" w:id="28"/>
      <w:r>
        <w:t xml:space="preserve">1.3 </w:t>
      </w:r>
      <w:r w:rsidRPr="00214232" w:rsidR="00D125F3">
        <w:t>What is public dialogue</w:t>
      </w:r>
      <w:r w:rsidRPr="00214232" w:rsidR="00DF75A6">
        <w:t>?</w:t>
      </w:r>
      <w:bookmarkEnd w:id="28"/>
    </w:p>
    <w:p w:rsidRPr="00063ED7" w:rsidR="00214232" w:rsidP="00860693" w:rsidRDefault="005F417E" w14:paraId="3455AC7D" w14:textId="5417B652">
      <w:r w:rsidRPr="00063ED7">
        <w:t xml:space="preserve">Public dialogue is a process during which members of the public interact with </w:t>
      </w:r>
      <w:r w:rsidR="009C43CF">
        <w:t>academics</w:t>
      </w:r>
      <w:r w:rsidRPr="00063ED7">
        <w:t>, stakeholders and policy makers to deliberate on issues relevant to future decisions.</w:t>
      </w:r>
    </w:p>
    <w:p w:rsidR="00860693" w:rsidP="00860693" w:rsidRDefault="005F417E" w14:paraId="7EC36BD7" w14:textId="77777777">
      <w:r w:rsidRPr="00063ED7">
        <w:t xml:space="preserve">Public dialogue enables constructive conversations amongst diverse groups of citizens on topics which are often complex or controversial. </w:t>
      </w:r>
    </w:p>
    <w:p w:rsidRPr="00063ED7" w:rsidR="005F417E" w:rsidP="005F417E" w:rsidRDefault="005F417E" w14:paraId="4985C67B" w14:textId="5F313B79">
      <w:r w:rsidRPr="00063ED7">
        <w:t xml:space="preserve">Public dialogue was chosen as the format to ensure that participants are given time and a level playing field to discuss the issues that matter to individuals, to communities and to society. Public dialogue is: </w:t>
      </w:r>
    </w:p>
    <w:p w:rsidRPr="009F2003" w:rsidR="005F417E" w:rsidP="003057BA" w:rsidRDefault="46803C24" w14:paraId="2C1C4536" w14:textId="1F5AB2F4">
      <w:pPr>
        <w:pStyle w:val="HVMBullets"/>
        <w:numPr>
          <w:ilvl w:val="0"/>
          <w:numId w:val="44"/>
        </w:numPr>
        <w:rPr>
          <w:color w:val="000000" w:themeColor="text1"/>
        </w:rPr>
      </w:pPr>
      <w:r w:rsidRPr="009F2003">
        <w:rPr>
          <w:b/>
          <w:color w:val="000000" w:themeColor="text1"/>
        </w:rPr>
        <w:t>Informed:</w:t>
      </w:r>
      <w:r w:rsidRPr="009F2003">
        <w:rPr>
          <w:color w:val="000000" w:themeColor="text1"/>
        </w:rPr>
        <w:t xml:space="preserve"> evidence is provided </w:t>
      </w:r>
      <w:r w:rsidRPr="009F2003" w:rsidR="70D4C574">
        <w:rPr>
          <w:color w:val="000000" w:themeColor="text1"/>
        </w:rPr>
        <w:t xml:space="preserve">on </w:t>
      </w:r>
      <w:r w:rsidRPr="009F2003" w:rsidR="1B7F221C">
        <w:rPr>
          <w:color w:val="000000" w:themeColor="text1"/>
        </w:rPr>
        <w:t>what</w:t>
      </w:r>
      <w:r w:rsidRPr="009F2003">
        <w:rPr>
          <w:color w:val="000000" w:themeColor="text1"/>
        </w:rPr>
        <w:t xml:space="preserve"> </w:t>
      </w:r>
      <w:r w:rsidRPr="009F2003" w:rsidR="7DD96137">
        <w:rPr>
          <w:color w:val="000000" w:themeColor="text1"/>
        </w:rPr>
        <w:t>AI</w:t>
      </w:r>
      <w:r w:rsidRPr="009F2003" w:rsidR="1B7F221C">
        <w:rPr>
          <w:color w:val="000000" w:themeColor="text1"/>
        </w:rPr>
        <w:t xml:space="preserve"> is,</w:t>
      </w:r>
      <w:r w:rsidRPr="009F2003" w:rsidR="7178A283">
        <w:rPr>
          <w:color w:val="000000" w:themeColor="text1"/>
        </w:rPr>
        <w:t xml:space="preserve"> and its current and potential uses</w:t>
      </w:r>
      <w:r w:rsidRPr="009F2003" w:rsidR="6350CA94">
        <w:rPr>
          <w:color w:val="000000" w:themeColor="text1"/>
        </w:rPr>
        <w:t>,</w:t>
      </w:r>
      <w:r w:rsidRPr="009F2003">
        <w:rPr>
          <w:color w:val="000000" w:themeColor="text1"/>
        </w:rPr>
        <w:t xml:space="preserve"> so that participants can give their opinions on where public input adds most value; access is given to specialists in their field</w:t>
      </w:r>
      <w:r w:rsidRPr="009F2003" w:rsidR="150C506D">
        <w:rPr>
          <w:color w:val="000000" w:themeColor="text1"/>
        </w:rPr>
        <w:t>.</w:t>
      </w:r>
    </w:p>
    <w:p w:rsidRPr="009F2003" w:rsidR="005F417E" w:rsidP="003057BA" w:rsidRDefault="46803C24" w14:paraId="5397EB01" w14:textId="7603BFCD">
      <w:pPr>
        <w:pStyle w:val="HVMBullets"/>
        <w:numPr>
          <w:ilvl w:val="0"/>
          <w:numId w:val="44"/>
        </w:numPr>
        <w:rPr>
          <w:color w:val="000000" w:themeColor="text1"/>
        </w:rPr>
      </w:pPr>
      <w:r w:rsidRPr="009F2003">
        <w:rPr>
          <w:b/>
          <w:color w:val="000000" w:themeColor="text1"/>
        </w:rPr>
        <w:t>Two way:</w:t>
      </w:r>
      <w:r w:rsidRPr="009F2003">
        <w:rPr>
          <w:color w:val="000000" w:themeColor="text1"/>
        </w:rPr>
        <w:t xml:space="preserve"> participants </w:t>
      </w:r>
      <w:r w:rsidRPr="009F2003" w:rsidR="254491B2">
        <w:rPr>
          <w:color w:val="000000" w:themeColor="text1"/>
        </w:rPr>
        <w:t>and specialists</w:t>
      </w:r>
      <w:r w:rsidRPr="009F2003">
        <w:rPr>
          <w:color w:val="000000" w:themeColor="text1"/>
        </w:rPr>
        <w:t xml:space="preserve"> all give </w:t>
      </w:r>
      <w:r w:rsidRPr="009F2003" w:rsidR="254491B2">
        <w:rPr>
          <w:color w:val="000000" w:themeColor="text1"/>
        </w:rPr>
        <w:t xml:space="preserve">and take </w:t>
      </w:r>
      <w:r w:rsidRPr="009F2003">
        <w:rPr>
          <w:color w:val="000000" w:themeColor="text1"/>
        </w:rPr>
        <w:t>something away from the proces</w:t>
      </w:r>
      <w:r w:rsidRPr="009F2003" w:rsidR="3F1A06CE">
        <w:rPr>
          <w:color w:val="000000" w:themeColor="text1"/>
        </w:rPr>
        <w:t>s</w:t>
      </w:r>
      <w:r w:rsidRPr="009F2003" w:rsidR="590EE58C">
        <w:rPr>
          <w:color w:val="000000" w:themeColor="text1"/>
        </w:rPr>
        <w:t>.</w:t>
      </w:r>
      <w:r w:rsidRPr="009F2003">
        <w:rPr>
          <w:color w:val="000000" w:themeColor="text1"/>
        </w:rPr>
        <w:t xml:space="preserve"> </w:t>
      </w:r>
    </w:p>
    <w:p w:rsidRPr="00063ED7" w:rsidR="005F417E" w:rsidP="003057BA" w:rsidRDefault="005F417E" w14:paraId="061F5CA9" w14:textId="24ED8766">
      <w:pPr>
        <w:pStyle w:val="HVMBullets"/>
        <w:numPr>
          <w:ilvl w:val="0"/>
          <w:numId w:val="44"/>
        </w:numPr>
      </w:pPr>
      <w:r w:rsidRPr="009F2003">
        <w:rPr>
          <w:b/>
          <w:color w:val="000000" w:themeColor="text1"/>
        </w:rPr>
        <w:t>Facilitated</w:t>
      </w:r>
      <w:r w:rsidRPr="009F2003" w:rsidR="003E0D51">
        <w:rPr>
          <w:b/>
          <w:color w:val="000000" w:themeColor="text1"/>
        </w:rPr>
        <w:t>:</w:t>
      </w:r>
      <w:r w:rsidRPr="009F2003">
        <w:rPr>
          <w:color w:val="000000" w:themeColor="text1"/>
        </w:rPr>
        <w:t xml:space="preserve"> </w:t>
      </w:r>
      <w:r w:rsidRPr="00063ED7">
        <w:t>the process is carefully structured to ensure that participants receive the right amount and detail of information, a diverse range of views are heard and taken into account and the discussion is not dominated by particular individuals or issues</w:t>
      </w:r>
      <w:r w:rsidR="007F76FC">
        <w:t>.</w:t>
      </w:r>
      <w:r w:rsidRPr="00063ED7">
        <w:t xml:space="preserve"> </w:t>
      </w:r>
    </w:p>
    <w:p w:rsidR="00987A82" w:rsidP="00A53DFC" w:rsidRDefault="005F1075" w14:paraId="7F77846F" w14:textId="4555C7F2">
      <w:pPr>
        <w:pStyle w:val="Heading2"/>
        <w:spacing w:after="160"/>
      </w:pPr>
      <w:bookmarkStart w:name="_Toc180053889" w:id="29"/>
      <w:r>
        <w:t xml:space="preserve">1.4 </w:t>
      </w:r>
      <w:r w:rsidR="00F11191">
        <w:t>Who were the p</w:t>
      </w:r>
      <w:r w:rsidRPr="00930FC6" w:rsidR="00972090">
        <w:t>articipants</w:t>
      </w:r>
      <w:r w:rsidR="00F11191">
        <w:t>?</w:t>
      </w:r>
      <w:bookmarkEnd w:id="29"/>
    </w:p>
    <w:p w:rsidR="00C515D0" w:rsidP="5DFC2582" w:rsidRDefault="7921198C" w14:paraId="5AD65CBD" w14:textId="6F9B7395">
      <w:pPr>
        <w:autoSpaceDE w:val="0"/>
        <w:autoSpaceDN w:val="0"/>
        <w:adjustRightInd w:val="0"/>
        <w:rPr>
          <w:rFonts w:cs="Helvetica"/>
          <w:color w:val="000000"/>
        </w:rPr>
      </w:pPr>
      <w:r w:rsidRPr="5DFC2582">
        <w:rPr>
          <w:rFonts w:cs="Helvetica"/>
          <w:color w:val="000000"/>
        </w:rPr>
        <w:t>This dialogue involved 4</w:t>
      </w:r>
      <w:r w:rsidRPr="5DFC2582" w:rsidR="58FE0E41">
        <w:rPr>
          <w:rFonts w:cs="Helvetica"/>
          <w:color w:val="000000"/>
        </w:rPr>
        <w:t>0</w:t>
      </w:r>
      <w:r w:rsidRPr="5DFC2582">
        <w:rPr>
          <w:rFonts w:cs="Helvetica"/>
          <w:color w:val="000000"/>
        </w:rPr>
        <w:t xml:space="preserve"> public participants in total</w:t>
      </w:r>
      <w:r w:rsidRPr="5DFC2582" w:rsidR="4D0D9373">
        <w:rPr>
          <w:rFonts w:cs="Helvetica"/>
          <w:color w:val="000000"/>
        </w:rPr>
        <w:t xml:space="preserve">, </w:t>
      </w:r>
      <w:r w:rsidRPr="5DFC2582">
        <w:rPr>
          <w:rFonts w:cs="Helvetica"/>
          <w:color w:val="000000"/>
        </w:rPr>
        <w:t xml:space="preserve">21 participants based in/around Liverpool </w:t>
      </w:r>
      <w:r w:rsidRPr="5DFC2582" w:rsidR="4D0D9373">
        <w:rPr>
          <w:rFonts w:cs="Helvetica"/>
          <w:color w:val="000000"/>
        </w:rPr>
        <w:t xml:space="preserve">and </w:t>
      </w:r>
      <w:r w:rsidRPr="5DFC2582" w:rsidR="58FE0E41">
        <w:rPr>
          <w:rFonts w:cs="Helvetica"/>
          <w:color w:val="000000"/>
        </w:rPr>
        <w:t>19</w:t>
      </w:r>
      <w:r w:rsidRPr="5DFC2582" w:rsidR="4D0D9373">
        <w:rPr>
          <w:rFonts w:cs="Helvetica"/>
          <w:color w:val="000000"/>
        </w:rPr>
        <w:t xml:space="preserve"> in/around Cambridge.</w:t>
      </w:r>
      <w:r w:rsidRPr="5DFC2582" w:rsidR="004649D0">
        <w:rPr>
          <w:rStyle w:val="FootnoteReference"/>
          <w:rFonts w:cs="Helvetica"/>
          <w:color w:val="000000"/>
        </w:rPr>
        <w:footnoteReference w:id="2"/>
      </w:r>
      <w:r w:rsidRPr="5DFC2582" w:rsidR="4D0D9373">
        <w:rPr>
          <w:rFonts w:cs="Helvetica"/>
          <w:color w:val="000000"/>
        </w:rPr>
        <w:t xml:space="preserve"> </w:t>
      </w:r>
      <w:r w:rsidRPr="5DFC2582" w:rsidR="1F51D76C">
        <w:rPr>
          <w:rFonts w:cs="Helvetica"/>
          <w:color w:val="000000"/>
        </w:rPr>
        <w:t>B</w:t>
      </w:r>
      <w:r w:rsidRPr="5DFC2582">
        <w:rPr>
          <w:rFonts w:cs="Helvetica"/>
          <w:color w:val="000000"/>
        </w:rPr>
        <w:t>oth groups broadly reflect</w:t>
      </w:r>
      <w:r w:rsidRPr="5DFC2582" w:rsidR="1F51D76C">
        <w:rPr>
          <w:rFonts w:cs="Helvetica"/>
          <w:color w:val="000000"/>
        </w:rPr>
        <w:t>ed</w:t>
      </w:r>
      <w:r w:rsidRPr="5DFC2582">
        <w:rPr>
          <w:rFonts w:cs="Helvetica"/>
          <w:color w:val="000000"/>
        </w:rPr>
        <w:t xml:space="preserve"> the UK population in terms of age, gender, life stage, social grade, household income and ethnicity. </w:t>
      </w:r>
      <w:r w:rsidRPr="5DFC2582" w:rsidR="24815CC6">
        <w:rPr>
          <w:rFonts w:cs="Helvetica"/>
          <w:color w:val="000000"/>
        </w:rPr>
        <w:t xml:space="preserve">The recruitment specialists iThoughts managed the </w:t>
      </w:r>
      <w:r w:rsidRPr="5DFC2582" w:rsidR="64CBEF9F">
        <w:rPr>
          <w:rFonts w:cs="Helvetica"/>
          <w:color w:val="000000"/>
        </w:rPr>
        <w:t>process</w:t>
      </w:r>
      <w:r w:rsidRPr="5DFC2582" w:rsidR="6FACD1A9">
        <w:rPr>
          <w:rFonts w:cs="Helvetica"/>
          <w:color w:val="000000"/>
        </w:rPr>
        <w:t>. P</w:t>
      </w:r>
      <w:r w:rsidRPr="5DFC2582" w:rsidR="465B89C7">
        <w:rPr>
          <w:rFonts w:cs="Helvetica"/>
          <w:color w:val="000000"/>
        </w:rPr>
        <w:t>otential participants were</w:t>
      </w:r>
      <w:r w:rsidRPr="5DFC2582" w:rsidR="713116A9">
        <w:rPr>
          <w:rFonts w:cs="Helvetica"/>
          <w:color w:val="000000"/>
        </w:rPr>
        <w:t xml:space="preserve"> </w:t>
      </w:r>
      <w:r w:rsidRPr="5DFC2582" w:rsidR="465B89C7">
        <w:rPr>
          <w:rFonts w:cs="Helvetica"/>
          <w:color w:val="000000"/>
        </w:rPr>
        <w:t xml:space="preserve">asked </w:t>
      </w:r>
      <w:r w:rsidRPr="5DFC2582" w:rsidR="50AFCC3E">
        <w:rPr>
          <w:rFonts w:cs="Helvetica"/>
          <w:color w:val="000000"/>
        </w:rPr>
        <w:t xml:space="preserve">how much they feel they already know about AI, the extent to which it plays a role in their lives and </w:t>
      </w:r>
      <w:r w:rsidRPr="5DFC2582" w:rsidR="710AE3C8">
        <w:rPr>
          <w:rFonts w:cs="Helvetica"/>
          <w:color w:val="000000"/>
        </w:rPr>
        <w:t>how hopeful the</w:t>
      </w:r>
      <w:r w:rsidRPr="5DFC2582" w:rsidR="448D6CD2">
        <w:rPr>
          <w:rFonts w:cs="Helvetica"/>
          <w:color w:val="000000"/>
        </w:rPr>
        <w:t>y</w:t>
      </w:r>
      <w:r w:rsidRPr="5DFC2582" w:rsidR="710AE3C8">
        <w:rPr>
          <w:rFonts w:cs="Helvetica"/>
          <w:color w:val="000000"/>
        </w:rPr>
        <w:t xml:space="preserve"> feel about its future use in </w:t>
      </w:r>
      <w:r w:rsidRPr="5DFC2582" w:rsidR="39F9419C">
        <w:rPr>
          <w:rFonts w:cs="Helvetica"/>
          <w:color w:val="000000"/>
        </w:rPr>
        <w:t>energy, crime and policing, education and health</w:t>
      </w:r>
      <w:r w:rsidRPr="5DFC2582" w:rsidR="3484E945">
        <w:rPr>
          <w:rFonts w:cs="Helvetica"/>
          <w:color w:val="000000"/>
        </w:rPr>
        <w:t xml:space="preserve">, to achieve a </w:t>
      </w:r>
      <w:r w:rsidRPr="5DFC2582" w:rsidR="6FACD1A9">
        <w:rPr>
          <w:rFonts w:cs="Helvetica"/>
          <w:color w:val="000000"/>
        </w:rPr>
        <w:t>range of knowledge and views</w:t>
      </w:r>
      <w:r w:rsidRPr="5DFC2582" w:rsidR="5A758E46">
        <w:rPr>
          <w:rFonts w:cs="Helvetica"/>
          <w:color w:val="000000"/>
        </w:rPr>
        <w:t>.</w:t>
      </w:r>
      <w:r w:rsidRPr="5DFC2582" w:rsidR="00C8696B">
        <w:rPr>
          <w:rStyle w:val="FootnoteReference"/>
          <w:rFonts w:cs="Helvetica"/>
          <w:color w:val="000000"/>
        </w:rPr>
        <w:footnoteReference w:id="3"/>
      </w:r>
      <w:r w:rsidRPr="5DFC2582" w:rsidR="3484E945">
        <w:rPr>
          <w:rFonts w:cs="Helvetica"/>
          <w:color w:val="000000"/>
        </w:rPr>
        <w:t xml:space="preserve"> </w:t>
      </w:r>
      <w:r w:rsidRPr="5DFC2582" w:rsidR="04014FE9">
        <w:rPr>
          <w:rFonts w:cs="Helvetica"/>
          <w:color w:val="000000"/>
        </w:rPr>
        <w:t xml:space="preserve">Participants received </w:t>
      </w:r>
      <w:r w:rsidRPr="5DFC2582" w:rsidR="6D6A05E3">
        <w:rPr>
          <w:rFonts w:cs="Helvetica"/>
          <w:color w:val="000000"/>
        </w:rPr>
        <w:t xml:space="preserve">£180 </w:t>
      </w:r>
      <w:r w:rsidRPr="5DFC2582" w:rsidR="5806F37B">
        <w:rPr>
          <w:rFonts w:cs="Helvetica"/>
          <w:color w:val="000000"/>
        </w:rPr>
        <w:t>as</w:t>
      </w:r>
      <w:r w:rsidRPr="5DFC2582" w:rsidR="6D6A05E3">
        <w:rPr>
          <w:rFonts w:cs="Helvetica"/>
          <w:color w:val="000000"/>
        </w:rPr>
        <w:t xml:space="preserve"> recognition of their time</w:t>
      </w:r>
      <w:r w:rsidRPr="5DFC2582" w:rsidR="1E601D14">
        <w:rPr>
          <w:rFonts w:cs="Helvetica"/>
          <w:color w:val="000000"/>
        </w:rPr>
        <w:t>.</w:t>
      </w:r>
    </w:p>
    <w:p w:rsidR="002D0EC0" w:rsidP="00A71436" w:rsidRDefault="005F1075" w14:paraId="2302581B" w14:textId="3A8E9EBA">
      <w:pPr>
        <w:pStyle w:val="Heading2"/>
        <w:spacing w:after="160"/>
      </w:pPr>
      <w:bookmarkStart w:name="_Toc180053890" w:id="30"/>
      <w:r>
        <w:t xml:space="preserve">1.5 </w:t>
      </w:r>
      <w:r w:rsidR="00E07454">
        <w:t>What did participants in the dialogue do?</w:t>
      </w:r>
      <w:bookmarkEnd w:id="30"/>
    </w:p>
    <w:p w:rsidR="003603AB" w:rsidP="00A71436" w:rsidRDefault="00B64D07" w14:paraId="797161C9" w14:textId="0FF0B47D">
      <w:r>
        <w:t xml:space="preserve">Before taking part in </w:t>
      </w:r>
      <w:r w:rsidR="003B5312">
        <w:t>the</w:t>
      </w:r>
      <w:r>
        <w:t xml:space="preserve"> day</w:t>
      </w:r>
      <w:r w:rsidR="00845EF9">
        <w:t>-</w:t>
      </w:r>
      <w:r>
        <w:t>long dialogue workshop,</w:t>
      </w:r>
      <w:r w:rsidR="00916EAF">
        <w:t xml:space="preserve"> participants </w:t>
      </w:r>
      <w:r w:rsidR="00511775">
        <w:t>looked at</w:t>
      </w:r>
      <w:r w:rsidR="009A0EA5">
        <w:t xml:space="preserve"> </w:t>
      </w:r>
      <w:r w:rsidR="00CB5FC3">
        <w:t xml:space="preserve">a </w:t>
      </w:r>
      <w:r w:rsidR="009A0EA5">
        <w:t>dedicated webpage which explained the purpose and format</w:t>
      </w:r>
      <w:r w:rsidR="003B5312">
        <w:t xml:space="preserve"> of the day. </w:t>
      </w:r>
      <w:r w:rsidR="008E47F7">
        <w:t>They also watched</w:t>
      </w:r>
      <w:r w:rsidR="003B5312">
        <w:t xml:space="preserve"> </w:t>
      </w:r>
      <w:r w:rsidR="00583311">
        <w:t>a video introduction to AI</w:t>
      </w:r>
      <w:r w:rsidR="00D469E0">
        <w:rPr>
          <w:rStyle w:val="FootnoteReference"/>
        </w:rPr>
        <w:footnoteReference w:id="4"/>
      </w:r>
      <w:r w:rsidR="00583311">
        <w:t xml:space="preserve"> and </w:t>
      </w:r>
      <w:r w:rsidR="00F34DC0">
        <w:t xml:space="preserve">short videos </w:t>
      </w:r>
      <w:r w:rsidR="00322A2C">
        <w:t xml:space="preserve">recorded by </w:t>
      </w:r>
      <w:r w:rsidR="00F34DC0">
        <w:t>the specialists at</w:t>
      </w:r>
      <w:r w:rsidR="00883E9E">
        <w:t>tending</w:t>
      </w:r>
      <w:r w:rsidR="00F34DC0">
        <w:t xml:space="preserve"> </w:t>
      </w:r>
      <w:r w:rsidR="00322A2C">
        <w:t>the</w:t>
      </w:r>
      <w:r w:rsidR="008E47F7">
        <w:t>ir</w:t>
      </w:r>
      <w:r w:rsidR="00F34DC0">
        <w:t xml:space="preserve"> workshop </w:t>
      </w:r>
      <w:r w:rsidR="00883E9E">
        <w:t>in which</w:t>
      </w:r>
      <w:r w:rsidR="00F34DC0">
        <w:t xml:space="preserve"> they introduced themselves</w:t>
      </w:r>
      <w:r w:rsidR="00CE01D5">
        <w:t xml:space="preserve"> and their research</w:t>
      </w:r>
      <w:r w:rsidR="00883E9E">
        <w:t xml:space="preserve"> interest</w:t>
      </w:r>
      <w:r w:rsidR="00CE01D5">
        <w:t>s</w:t>
      </w:r>
      <w:r w:rsidR="002C48D8">
        <w:t xml:space="preserve"> </w:t>
      </w:r>
      <w:r w:rsidR="00883E9E">
        <w:t xml:space="preserve">in </w:t>
      </w:r>
      <w:r w:rsidR="002C48D8">
        <w:t>AI</w:t>
      </w:r>
      <w:r w:rsidR="00F96F05">
        <w:rPr>
          <w:rStyle w:val="FootnoteReference"/>
        </w:rPr>
        <w:footnoteReference w:id="5"/>
      </w:r>
      <w:r w:rsidR="00CE01D5">
        <w:t>.</w:t>
      </w:r>
      <w:r w:rsidR="00ED32E7">
        <w:t xml:space="preserve"> </w:t>
      </w:r>
    </w:p>
    <w:p w:rsidR="00A24501" w:rsidP="00A71436" w:rsidRDefault="00896167" w14:paraId="2E4120C0" w14:textId="7222C9CB">
      <w:r>
        <w:t xml:space="preserve">The workshop </w:t>
      </w:r>
      <w:r w:rsidR="00B456E1">
        <w:t xml:space="preserve">began with a welcome, introductions and </w:t>
      </w:r>
      <w:r w:rsidR="006C6F6C">
        <w:t xml:space="preserve">visual voting </w:t>
      </w:r>
      <w:r w:rsidR="0045193C">
        <w:t xml:space="preserve">(Menti) </w:t>
      </w:r>
      <w:r w:rsidR="006C6F6C">
        <w:t>questions</w:t>
      </w:r>
      <w:r w:rsidR="00343BD0">
        <w:t>.</w:t>
      </w:r>
      <w:r w:rsidR="006C6F6C">
        <w:t xml:space="preserve"> </w:t>
      </w:r>
      <w:r w:rsidR="00343BD0">
        <w:t xml:space="preserve">Participants were asked </w:t>
      </w:r>
      <w:r w:rsidR="00AC5AE4">
        <w:t>what words came to mind when they thought about ‘artificial intelligence’</w:t>
      </w:r>
      <w:r w:rsidR="00343BD0">
        <w:t>,</w:t>
      </w:r>
      <w:r w:rsidR="00AC5AE4">
        <w:t xml:space="preserve"> and for one concern and one hope </w:t>
      </w:r>
      <w:r w:rsidR="00D12446">
        <w:t>associated</w:t>
      </w:r>
      <w:r w:rsidR="00AC5AE4">
        <w:t xml:space="preserve"> with AI</w:t>
      </w:r>
      <w:r w:rsidR="00343BD0">
        <w:t>.</w:t>
      </w:r>
      <w:r w:rsidR="0045193C">
        <w:rPr>
          <w:rStyle w:val="FootnoteReference"/>
        </w:rPr>
        <w:footnoteReference w:id="6"/>
      </w:r>
      <w:r w:rsidR="00AC5AE4">
        <w:t xml:space="preserve"> </w:t>
      </w:r>
    </w:p>
    <w:p w:rsidR="00A71436" w:rsidP="00A71436" w:rsidRDefault="33C2ED50" w14:paraId="57886A24" w14:textId="643C4194">
      <w:r>
        <w:t>Small group</w:t>
      </w:r>
      <w:r w:rsidR="7531429F">
        <w:t>s</w:t>
      </w:r>
      <w:r>
        <w:t xml:space="preserve"> discussions followed</w:t>
      </w:r>
      <w:r w:rsidR="2AF24F17">
        <w:t xml:space="preserve">, with the participants </w:t>
      </w:r>
      <w:r w:rsidR="4BCA2A85">
        <w:t>on tables dedicated to one of</w:t>
      </w:r>
      <w:r w:rsidR="7531429F">
        <w:t xml:space="preserve"> the four government missions</w:t>
      </w:r>
      <w:r w:rsidR="4BCA2A85">
        <w:t>: health</w:t>
      </w:r>
      <w:r w:rsidR="55ACC292">
        <w:t>;</w:t>
      </w:r>
      <w:r w:rsidR="4BCA2A85">
        <w:t xml:space="preserve"> education</w:t>
      </w:r>
      <w:r w:rsidR="55ACC292">
        <w:t>;</w:t>
      </w:r>
      <w:r w:rsidR="4BCA2A85">
        <w:t xml:space="preserve"> crime </w:t>
      </w:r>
      <w:r w:rsidR="3A185FD3">
        <w:t>and</w:t>
      </w:r>
      <w:r w:rsidR="4BCA2A85">
        <w:t xml:space="preserve"> policing</w:t>
      </w:r>
      <w:r w:rsidR="55ACC292">
        <w:t>;</w:t>
      </w:r>
      <w:r w:rsidR="4BCA2A85">
        <w:t xml:space="preserve"> and energy </w:t>
      </w:r>
      <w:r w:rsidR="01D1AA2F">
        <w:t>and</w:t>
      </w:r>
      <w:r w:rsidR="4BCA2A85">
        <w:t xml:space="preserve"> net zero. </w:t>
      </w:r>
      <w:r w:rsidR="1582D698">
        <w:t xml:space="preserve">Following small group introductions, participants reviewed a prepared list of </w:t>
      </w:r>
      <w:r w:rsidR="599AEA6B">
        <w:t xml:space="preserve">current </w:t>
      </w:r>
      <w:r w:rsidR="1582D698">
        <w:t>issues</w:t>
      </w:r>
      <w:r w:rsidR="005B6F3D">
        <w:rPr>
          <w:rStyle w:val="FootnoteReference"/>
        </w:rPr>
        <w:footnoteReference w:id="7"/>
      </w:r>
      <w:r w:rsidR="672ABCF2">
        <w:t xml:space="preserve"> for their mission and were asked to add any they thought were missing. Each participant then chose </w:t>
      </w:r>
      <w:r w:rsidR="4E37C2DC">
        <w:t xml:space="preserve">1-2 issues they wanted to discuss in the context of AI and public services. </w:t>
      </w:r>
    </w:p>
    <w:p w:rsidR="00746F19" w:rsidP="00A71436" w:rsidRDefault="00D86E90" w14:paraId="126800E6" w14:textId="7AB3FEBD">
      <w:pPr>
        <w:spacing w:before="120"/>
      </w:pPr>
      <w:r>
        <w:t xml:space="preserve">Each small group had one or more AI specialists. Their role was to listen to participants </w:t>
      </w:r>
      <w:r w:rsidR="00A57715">
        <w:t>and share their knowledge and exp</w:t>
      </w:r>
      <w:r w:rsidR="004E224A">
        <w:t>erience of how AI is and could be used in th</w:t>
      </w:r>
      <w:r w:rsidR="00444D07">
        <w:t>e mission</w:t>
      </w:r>
      <w:r w:rsidR="004E224A">
        <w:t xml:space="preserve"> area.</w:t>
      </w:r>
      <w:r w:rsidR="00A71436">
        <w:t xml:space="preserve"> </w:t>
      </w:r>
      <w:r w:rsidR="008D0815">
        <w:t>Before lunch, participants gathered together to listen to</w:t>
      </w:r>
      <w:r w:rsidR="0064134D">
        <w:t xml:space="preserve"> and ask questions of</w:t>
      </w:r>
      <w:r w:rsidR="008D0815">
        <w:t xml:space="preserve"> a </w:t>
      </w:r>
      <w:r w:rsidR="0064134D">
        <w:t>specialist panel discussion on ‘</w:t>
      </w:r>
      <w:r w:rsidRPr="0064134D" w:rsidR="0064134D">
        <w:t>what’s needed to help make sure AI benefits society</w:t>
      </w:r>
      <w:r w:rsidR="0064134D">
        <w:t xml:space="preserve">’.  </w:t>
      </w:r>
    </w:p>
    <w:p w:rsidRPr="00987A82" w:rsidR="00987A82" w:rsidP="00987A82" w:rsidRDefault="00746F19" w14:paraId="5B6700FD" w14:textId="077B5F91">
      <w:r>
        <w:t xml:space="preserve">After lunch, participants joined a new mission area </w:t>
      </w:r>
      <w:r w:rsidR="00445BAF">
        <w:t xml:space="preserve">and repeated the morning’s activity. The final small group discussion of the day </w:t>
      </w:r>
      <w:r w:rsidR="0001183E">
        <w:t xml:space="preserve">explored the question: </w:t>
      </w:r>
      <w:r w:rsidRPr="0001183E" w:rsidR="0001183E">
        <w:t>what needs to happen for AI to be developed for public benefit</w:t>
      </w:r>
      <w:r w:rsidR="004D093F">
        <w:t>?</w:t>
      </w:r>
      <w:r w:rsidR="00B41B27">
        <w:t xml:space="preserve"> The day ended wit</w:t>
      </w:r>
      <w:r w:rsidR="00AA3B03">
        <w:t xml:space="preserve">h next steps and revisited the </w:t>
      </w:r>
      <w:r w:rsidR="00D724C4">
        <w:t>M</w:t>
      </w:r>
      <w:r w:rsidR="00AA3B03">
        <w:t>enti questions o</w:t>
      </w:r>
      <w:r w:rsidR="002D3DCE">
        <w:t>n</w:t>
      </w:r>
      <w:r w:rsidR="00AA3B03">
        <w:t xml:space="preserve"> words associated with AI, concerns and hopes. </w:t>
      </w:r>
    </w:p>
    <w:p w:rsidR="00972090" w:rsidP="00A71436" w:rsidRDefault="005F1075" w14:paraId="1C68D782" w14:textId="793D4000">
      <w:pPr>
        <w:pStyle w:val="Heading2"/>
        <w:spacing w:after="160"/>
      </w:pPr>
      <w:bookmarkStart w:name="_Toc180053891" w:id="31"/>
      <w:r>
        <w:t xml:space="preserve">1.6 </w:t>
      </w:r>
      <w:r w:rsidRPr="00930FC6" w:rsidR="00972090">
        <w:t xml:space="preserve">Analysis </w:t>
      </w:r>
      <w:r>
        <w:t>and</w:t>
      </w:r>
      <w:r w:rsidRPr="00930FC6" w:rsidR="00972090">
        <w:t xml:space="preserve"> reporting method</w:t>
      </w:r>
      <w:bookmarkEnd w:id="31"/>
    </w:p>
    <w:p w:rsidR="0AC64899" w:rsidRDefault="692239F1" w14:paraId="6C9731E1" w14:textId="3AEA8F9C">
      <w:r>
        <w:t>The workshop discussions were audio recorded</w:t>
      </w:r>
      <w:r w:rsidR="120DF241">
        <w:t xml:space="preserve"> with participant permission</w:t>
      </w:r>
      <w:r>
        <w:t xml:space="preserve"> and transcribed.  The transcripts were read and </w:t>
      </w:r>
      <w:r w:rsidR="5A16A7AC">
        <w:t>analysed</w:t>
      </w:r>
      <w:r>
        <w:t xml:space="preserve"> by the reporting team</w:t>
      </w:r>
      <w:r w:rsidR="7F427C7D">
        <w:t xml:space="preserve"> (facilitators from the Cambridge and Liverpool workshops). </w:t>
      </w:r>
      <w:r w:rsidR="431AEB85">
        <w:t>During the writing process, t</w:t>
      </w:r>
      <w:r w:rsidR="5A16A7AC">
        <w:t xml:space="preserve">he team met twice to review their </w:t>
      </w:r>
      <w:r w:rsidR="431AEB85">
        <w:t>analysis and f</w:t>
      </w:r>
      <w:r w:rsidR="5A16A7AC">
        <w:t>indings</w:t>
      </w:r>
      <w:r w:rsidR="431AEB85">
        <w:t xml:space="preserve">. </w:t>
      </w:r>
      <w:r w:rsidR="0EEEF7B5">
        <w:t xml:space="preserve">Quotes have been used to illustrate points. </w:t>
      </w:r>
    </w:p>
    <w:p w:rsidR="003E2831" w:rsidP="00C70037" w:rsidRDefault="0098008C" w14:paraId="41AAAF36" w14:textId="7A5A36DA">
      <w:pPr>
        <w:pStyle w:val="Heading1"/>
        <w:numPr>
          <w:ilvl w:val="0"/>
          <w:numId w:val="41"/>
        </w:numPr>
        <w:ind w:left="1077"/>
        <w:rPr/>
      </w:pPr>
      <w:bookmarkStart w:name="_Toc180053892" w:id="32"/>
      <w:bookmarkStart w:name="_Toc180578499" w:id="33"/>
      <w:r w:rsidR="0065794A">
        <w:rPr/>
        <w:t>O</w:t>
      </w:r>
      <w:r w:rsidR="003E2831">
        <w:rPr/>
        <w:t xml:space="preserve">verarching public </w:t>
      </w:r>
      <w:r w:rsidR="00AA67F3">
        <w:rPr/>
        <w:t>aspirations</w:t>
      </w:r>
      <w:r w:rsidR="003E2831">
        <w:rPr/>
        <w:t xml:space="preserve"> and </w:t>
      </w:r>
      <w:r w:rsidR="00AA67F3">
        <w:rPr/>
        <w:t>concerns</w:t>
      </w:r>
      <w:r w:rsidR="003E2831">
        <w:rPr/>
        <w:t xml:space="preserve"> for AI in public services</w:t>
      </w:r>
      <w:bookmarkEnd w:id="32"/>
      <w:bookmarkEnd w:id="33"/>
    </w:p>
    <w:p w:rsidRPr="00615547" w:rsidR="00615547" w:rsidP="670BC5EF" w:rsidRDefault="00615547" w14:paraId="27626B59" w14:textId="16A51E39">
      <w:pPr>
        <w:spacing w:before="0" w:beforeAutospacing="off" w:after="0" w:afterAutospacing="off"/>
        <w:rPr>
          <w:rFonts w:ascii="Arial" w:hAnsi="Arial" w:eastAsia="Arial" w:cs="Arial"/>
          <w:noProof w:val="0"/>
          <w:sz w:val="22"/>
          <w:szCs w:val="22"/>
          <w:lang w:val="en-GB"/>
        </w:rPr>
      </w:pPr>
    </w:p>
    <w:p w:rsidRPr="00615547" w:rsidR="00615547" w:rsidP="670BC5EF" w:rsidRDefault="00615547" w14:paraId="5A30A897" w14:textId="36D371DC">
      <w:pPr>
        <w:spacing w:before="0" w:beforeAutospacing="off" w:after="0" w:afterAutospacing="off"/>
        <w:rPr>
          <w:rFonts w:ascii="Arial" w:hAnsi="Arial" w:eastAsia="Arial" w:cs="Arial"/>
          <w:noProof w:val="0"/>
          <w:sz w:val="22"/>
          <w:szCs w:val="22"/>
          <w:lang w:val="en-GB"/>
        </w:rPr>
      </w:pPr>
      <w:r w:rsidRPr="670BC5EF" w:rsidR="1FC8CAC8">
        <w:rPr>
          <w:rFonts w:ascii="Arial" w:hAnsi="Arial" w:eastAsia="Arial" w:cs="Arial"/>
          <w:noProof w:val="0"/>
          <w:sz w:val="22"/>
          <w:szCs w:val="22"/>
          <w:lang w:val="en-GB"/>
        </w:rPr>
        <w:t xml:space="preserve">Several common themes </w:t>
      </w:r>
      <w:r w:rsidRPr="670BC5EF" w:rsidR="1FC8CAC8">
        <w:rPr>
          <w:rFonts w:ascii="Arial" w:hAnsi="Arial" w:eastAsia="Arial" w:cs="Arial"/>
          <w:noProof w:val="0"/>
          <w:sz w:val="22"/>
          <w:szCs w:val="22"/>
          <w:lang w:val="en-GB"/>
        </w:rPr>
        <w:t>emerged</w:t>
      </w:r>
      <w:r w:rsidRPr="670BC5EF" w:rsidR="1FC8CAC8">
        <w:rPr>
          <w:rFonts w:ascii="Arial" w:hAnsi="Arial" w:eastAsia="Arial" w:cs="Arial"/>
          <w:noProof w:val="0"/>
          <w:sz w:val="22"/>
          <w:szCs w:val="22"/>
          <w:lang w:val="en-GB"/>
        </w:rPr>
        <w:t xml:space="preserve"> from discussions about aspirations and concerns related to the use of AI across the four mission areas; these are outlined here. The specific aspirations and concerns for each mission are examined in detail in the following chapters.</w:t>
      </w:r>
    </w:p>
    <w:p w:rsidRPr="00615547" w:rsidR="00615547" w:rsidP="670BC5EF" w:rsidRDefault="00615547" w14:paraId="7AFC8815" w14:textId="4BC6B2EB">
      <w:pPr>
        <w:spacing w:after="0"/>
        <w:rPr>
          <w:rFonts w:eastAsia="Times New Roman" w:cs="Arial"/>
        </w:rPr>
      </w:pPr>
      <w:bookmarkStart w:name="_Toc180053893" w:id="34"/>
    </w:p>
    <w:p w:rsidRPr="0065794A" w:rsidR="003E2831" w:rsidP="00C70037" w:rsidRDefault="0065794A" w14:paraId="4C108A3A" w14:textId="06362016">
      <w:pPr>
        <w:pStyle w:val="Heading2"/>
        <w:ind w:left="567" w:hanging="567"/>
      </w:pPr>
      <w:r>
        <w:t>2.1</w:t>
      </w:r>
      <w:bookmarkStart w:name="_Hlk180050039" w:id="35"/>
      <w:r w:rsidR="007253FA">
        <w:t xml:space="preserve"> </w:t>
      </w:r>
      <w:r w:rsidRPr="0065794A" w:rsidR="003E2831">
        <w:t xml:space="preserve">AI helping to reduce administrative burden on over-stretched public services and free up staff </w:t>
      </w:r>
      <w:r w:rsidR="00A925AD">
        <w:t xml:space="preserve">time </w:t>
      </w:r>
      <w:r w:rsidRPr="0065794A" w:rsidR="003E2831">
        <w:t>for human interactions</w:t>
      </w:r>
      <w:bookmarkEnd w:id="34"/>
      <w:bookmarkEnd w:id="35"/>
    </w:p>
    <w:p w:rsidR="00052C74" w:rsidP="005346E7" w:rsidRDefault="473898BB" w14:paraId="3940A32C" w14:textId="6040C577">
      <w:r>
        <w:t xml:space="preserve">The potential for AI to release </w:t>
      </w:r>
      <w:r w:rsidR="6B11BF52">
        <w:t xml:space="preserve">nurses, doctors, teachers and the police from </w:t>
      </w:r>
      <w:r w:rsidR="26E53AE6">
        <w:t>repetitive</w:t>
      </w:r>
      <w:r w:rsidR="0E217E4F">
        <w:t xml:space="preserve">, box ticking </w:t>
      </w:r>
      <w:r w:rsidR="6B11BF52">
        <w:t xml:space="preserve">paperwork </w:t>
      </w:r>
      <w:r w:rsidR="0E217E4F">
        <w:t xml:space="preserve">and administration is </w:t>
      </w:r>
      <w:r w:rsidR="61D047ED">
        <w:t xml:space="preserve">strongly </w:t>
      </w:r>
      <w:r w:rsidR="0E217E4F">
        <w:t>welcomed</w:t>
      </w:r>
      <w:r w:rsidR="61D047ED">
        <w:t xml:space="preserve"> by many participants</w:t>
      </w:r>
      <w:r w:rsidR="0E217E4F">
        <w:t xml:space="preserve">. </w:t>
      </w:r>
      <w:r w:rsidR="61D047ED">
        <w:t xml:space="preserve">They </w:t>
      </w:r>
      <w:r w:rsidR="3F6C726B">
        <w:t>hope to see frontline staff freed up to spend more time with patients, pupils and th</w:t>
      </w:r>
      <w:r w:rsidR="191DDA8C">
        <w:t xml:space="preserve">ose affected by crime. </w:t>
      </w:r>
      <w:r w:rsidR="12656D20">
        <w:t>In turn</w:t>
      </w:r>
      <w:r w:rsidR="09192484">
        <w:t>,</w:t>
      </w:r>
      <w:r w:rsidR="12656D20">
        <w:t xml:space="preserve"> they hope that this will increase job satisfaction</w:t>
      </w:r>
      <w:r w:rsidR="3309BA80">
        <w:t xml:space="preserve">, </w:t>
      </w:r>
      <w:r w:rsidR="12656D20">
        <w:t xml:space="preserve">reduce levels of </w:t>
      </w:r>
      <w:r w:rsidR="30C3ED1D">
        <w:t>workplace</w:t>
      </w:r>
      <w:r w:rsidR="7596D902">
        <w:t xml:space="preserve"> stress</w:t>
      </w:r>
      <w:r w:rsidR="3DB2F8F6">
        <w:t>,</w:t>
      </w:r>
      <w:r w:rsidR="7596D902">
        <w:t xml:space="preserve"> and improve retention rates. </w:t>
      </w:r>
      <w:r w:rsidR="12656D20">
        <w:t xml:space="preserve"> </w:t>
      </w:r>
      <w:r w:rsidR="191DDA8C">
        <w:t xml:space="preserve"> </w:t>
      </w:r>
    </w:p>
    <w:p w:rsidR="00D6407D" w:rsidP="00C70037" w:rsidRDefault="001022DD" w14:paraId="12757F15" w14:textId="486654B4">
      <w:pPr>
        <w:spacing w:before="120"/>
        <w:jc w:val="center"/>
        <w:rPr>
          <w:rFonts w:eastAsia="Arial" w:cs="Arial"/>
          <w:szCs w:val="22"/>
        </w:rPr>
      </w:pPr>
      <w:r w:rsidRPr="2569ADAA">
        <w:rPr>
          <w:rFonts w:eastAsia="Arial" w:cs="Arial"/>
          <w:i/>
          <w:iCs/>
          <w:color w:val="5963F5" w:themeColor="accent2"/>
          <w:szCs w:val="22"/>
        </w:rPr>
        <w:t xml:space="preserve">I was talking to a nurse in the NHS the other week, and she was really high up, I think she was like a Band 6 or 7, and she went, "The jobs that I have to do that I shouldn't be doing, and the paperwork that I have to do that I shouldn't be doing, I just want to care for the patients," and I think that's the same with a teacher. </w:t>
      </w:r>
      <w:r w:rsidRPr="00810EB6" w:rsidR="00810EB6">
        <w:rPr>
          <w:rFonts w:eastAsia="Arial" w:cs="Arial"/>
          <w:szCs w:val="22"/>
        </w:rPr>
        <w:t xml:space="preserve">Public Participant, </w:t>
      </w:r>
      <w:r w:rsidRPr="00810EB6">
        <w:rPr>
          <w:rFonts w:eastAsia="Arial" w:cs="Arial"/>
          <w:szCs w:val="22"/>
        </w:rPr>
        <w:t>Liverpool</w:t>
      </w:r>
    </w:p>
    <w:p w:rsidR="00DB06D7" w:rsidP="00AE1372" w:rsidRDefault="008643CD" w14:paraId="21103EE1" w14:textId="2FE454FA">
      <w:pPr>
        <w:spacing w:after="0"/>
      </w:pPr>
      <w:r>
        <w:t>The dialogue’s focus on issues specific to public services, such as workloads and staff retention, shifted discussions away from a more general concern about job losses, which many participants expressed spontaneously in the opening discussions. This concern remained implicit in reflections around the importance of AI not replacing staff, but enabling them to do their jobs more effectively (see below)</w:t>
      </w:r>
      <w:r w:rsidR="006D504A">
        <w:t>.</w:t>
      </w:r>
    </w:p>
    <w:p w:rsidRPr="008643CD" w:rsidR="008643CD" w:rsidP="00AE1372" w:rsidRDefault="008643CD" w14:paraId="14F16735" w14:textId="77777777">
      <w:pPr>
        <w:spacing w:after="0"/>
      </w:pPr>
    </w:p>
    <w:p w:rsidRPr="00930FC6" w:rsidR="008643CD" w:rsidP="008643CD" w:rsidRDefault="008643CD" w14:paraId="12B02D0E" w14:textId="1F40A995">
      <w:pPr>
        <w:pStyle w:val="Heading2"/>
        <w:ind w:left="709" w:hanging="709"/>
      </w:pPr>
      <w:bookmarkStart w:name="_Toc180053895" w:id="36"/>
      <w:bookmarkStart w:name="_Toc180053894" w:id="37"/>
      <w:r>
        <w:t>2.2 AI acting as a co-pilot for human expertise: enhancing but not replacing</w:t>
      </w:r>
      <w:bookmarkEnd w:id="36"/>
      <w:r>
        <w:t xml:space="preserve"> it</w:t>
      </w:r>
    </w:p>
    <w:p w:rsidR="008643CD" w:rsidP="008643CD" w:rsidRDefault="008643CD" w14:paraId="0BBD1BAD" w14:textId="4D902DF8">
      <w:r>
        <w:t>The words ‘co-pilot’ and ‘balance’ often came up during discussions about AI and public services. In many situations, particularly those that are about decision making, rather than administration, participants are clear that they think it is essential that a human is involved. Participants see the benefit of AI helping to analyse large data sets and share findings, but think these should be assessed and applied to real life situations by a human. This is about both judgement and accountability. Co-pilot scenarios include:</w:t>
      </w:r>
    </w:p>
    <w:p w:rsidR="008643CD" w:rsidP="008643CD" w:rsidRDefault="008643CD" w14:paraId="70DB680D" w14:textId="77777777">
      <w:pPr>
        <w:pStyle w:val="Bullets"/>
      </w:pPr>
      <w:r>
        <w:t>Assessing and reporting on scans for signs of cancer</w:t>
      </w:r>
    </w:p>
    <w:p w:rsidR="008643CD" w:rsidP="008643CD" w:rsidRDefault="008643CD" w14:paraId="2C33C15F" w14:textId="77777777">
      <w:pPr>
        <w:pStyle w:val="Bullets"/>
      </w:pPr>
      <w:r>
        <w:t>Tailoring education materials to school children</w:t>
      </w:r>
    </w:p>
    <w:p w:rsidR="008643CD" w:rsidP="008643CD" w:rsidRDefault="008643CD" w14:paraId="588E1CB9" w14:textId="77777777">
      <w:pPr>
        <w:pStyle w:val="Bullets"/>
      </w:pPr>
      <w:r>
        <w:t>Helping in the selection process for police recruitment</w:t>
      </w:r>
    </w:p>
    <w:p w:rsidR="008643CD" w:rsidP="008643CD" w:rsidRDefault="008643CD" w14:paraId="5EF0BC6C" w14:textId="77777777">
      <w:pPr>
        <w:spacing w:before="120"/>
        <w:jc w:val="center"/>
        <w:rPr>
          <w:rFonts w:eastAsia="Arial" w:cs="Arial"/>
          <w:szCs w:val="22"/>
        </w:rPr>
      </w:pPr>
      <w:r w:rsidRPr="2569ADAA">
        <w:rPr>
          <w:rFonts w:eastAsia="Arial" w:cs="Arial"/>
          <w:i/>
          <w:iCs/>
          <w:color w:val="5963F5" w:themeColor="accent2"/>
          <w:szCs w:val="22"/>
        </w:rPr>
        <w:t xml:space="preserve">As long as we don't think it's a solution on its own. It's part of a wider solution. I think it could be a really big help. </w:t>
      </w:r>
      <w:r>
        <w:rPr>
          <w:rFonts w:eastAsia="Arial" w:cs="Arial"/>
          <w:i/>
          <w:iCs/>
          <w:color w:val="5963F5" w:themeColor="accent2"/>
          <w:szCs w:val="22"/>
        </w:rPr>
        <w:t>A</w:t>
      </w:r>
      <w:r w:rsidRPr="2569ADAA">
        <w:rPr>
          <w:rFonts w:eastAsia="Arial" w:cs="Arial"/>
          <w:i/>
          <w:iCs/>
          <w:color w:val="5963F5" w:themeColor="accent2"/>
          <w:szCs w:val="22"/>
        </w:rPr>
        <w:t>lthough these systems see a lot, they don't see things with human eyes. It becomes really important to have ways that the human perspective can creep back in. Humans can sometimes see things that they don't see.</w:t>
      </w:r>
      <w:r>
        <w:rPr>
          <w:rFonts w:eastAsia="Arial" w:cs="Arial"/>
          <w:i/>
          <w:iCs/>
          <w:color w:val="5963F5" w:themeColor="accent2"/>
          <w:szCs w:val="22"/>
        </w:rPr>
        <w:t xml:space="preserve"> </w:t>
      </w:r>
      <w:r w:rsidRPr="007C39AE">
        <w:rPr>
          <w:rFonts w:eastAsia="Arial" w:cs="Arial"/>
          <w:szCs w:val="22"/>
        </w:rPr>
        <w:t>Public Participant, Liverpool</w:t>
      </w:r>
    </w:p>
    <w:p w:rsidR="003E2831" w:rsidP="009606F8" w:rsidRDefault="003E2831" w14:paraId="3DFB2E56" w14:textId="5039EF1F">
      <w:pPr>
        <w:pStyle w:val="Heading2"/>
        <w:ind w:left="709" w:hanging="709"/>
      </w:pPr>
      <w:r>
        <w:t>2.</w:t>
      </w:r>
      <w:r w:rsidR="008643CD">
        <w:t>3</w:t>
      </w:r>
      <w:r>
        <w:t xml:space="preserve"> AI speeding up processes, systems and data sharing for more immediate benefits</w:t>
      </w:r>
      <w:bookmarkEnd w:id="37"/>
    </w:p>
    <w:p w:rsidR="009E5568" w:rsidP="2569ADAA" w:rsidRDefault="5F21A278" w14:paraId="1DAF82A0" w14:textId="088B1EF1">
      <w:r>
        <w:t>Participants saw AI playing</w:t>
      </w:r>
      <w:r w:rsidR="7AE33F7C">
        <w:t xml:space="preserve"> a role in accelerating</w:t>
      </w:r>
      <w:r w:rsidR="25970235">
        <w:t xml:space="preserve"> and improving</w:t>
      </w:r>
      <w:r w:rsidR="7AE33F7C">
        <w:t xml:space="preserve"> data analysis</w:t>
      </w:r>
      <w:r w:rsidR="0D18B35D">
        <w:t>, with the result that people engaging with public services would experience more effective services, both in terms of speed and quality</w:t>
      </w:r>
      <w:r w:rsidR="1A35CA95">
        <w:t xml:space="preserve">. </w:t>
      </w:r>
      <w:r w:rsidR="24070F4C">
        <w:t>Examples of this include</w:t>
      </w:r>
      <w:r w:rsidR="15F1C4A0">
        <w:t>:</w:t>
      </w:r>
    </w:p>
    <w:p w:rsidR="2569ADAA" w:rsidP="009E5568" w:rsidRDefault="15F1C4A0" w14:paraId="041713AB" w14:textId="295475BD">
      <w:pPr>
        <w:pStyle w:val="Bullets"/>
      </w:pPr>
      <w:r>
        <w:t>S</w:t>
      </w:r>
      <w:r w:rsidR="143DE483">
        <w:t>peeding up drug development</w:t>
      </w:r>
      <w:r>
        <w:t xml:space="preserve"> and maintaining or improving</w:t>
      </w:r>
      <w:r w:rsidR="143DE483">
        <w:t xml:space="preserve"> </w:t>
      </w:r>
      <w:r w:rsidR="175C3B64">
        <w:t xml:space="preserve">patient </w:t>
      </w:r>
      <w:r w:rsidR="143DE483">
        <w:t>safe</w:t>
      </w:r>
      <w:r>
        <w:t>t</w:t>
      </w:r>
      <w:r w:rsidR="143DE483">
        <w:t>y</w:t>
      </w:r>
      <w:r w:rsidR="238EA8D4">
        <w:t xml:space="preserve"> by using AI to model </w:t>
      </w:r>
      <w:r w:rsidR="3F16747E">
        <w:t xml:space="preserve">drug </w:t>
      </w:r>
      <w:r w:rsidR="238EA8D4">
        <w:t xml:space="preserve">efficacy and potential </w:t>
      </w:r>
      <w:r w:rsidR="4FACDE4D">
        <w:t>side effects</w:t>
      </w:r>
      <w:r w:rsidR="238EA8D4">
        <w:t xml:space="preserve"> in different scenarios and populations  </w:t>
      </w:r>
      <w:r w:rsidR="143DE483">
        <w:t xml:space="preserve"> </w:t>
      </w:r>
    </w:p>
    <w:p w:rsidR="009E5568" w:rsidP="009E5568" w:rsidRDefault="3ADA4BA4" w14:paraId="74FF55B0" w14:textId="37AFEB7E">
      <w:pPr>
        <w:pStyle w:val="Bullets"/>
      </w:pPr>
      <w:r>
        <w:t xml:space="preserve">Reducing the time for criminal cases to come to trial through AI </w:t>
      </w:r>
      <w:r w:rsidR="2547ED72">
        <w:t>analysis of evidence</w:t>
      </w:r>
      <w:r w:rsidR="48B05981">
        <w:t xml:space="preserve"> and streamlining of administrative processes</w:t>
      </w:r>
    </w:p>
    <w:p w:rsidR="007C7B03" w:rsidP="009E5568" w:rsidRDefault="003E3C9C" w14:paraId="0489C57D" w14:textId="1DC33245">
      <w:pPr>
        <w:pStyle w:val="Bullets"/>
      </w:pPr>
      <w:r>
        <w:t>Assess</w:t>
      </w:r>
      <w:r w:rsidR="002C4A92">
        <w:t>ing</w:t>
      </w:r>
      <w:r>
        <w:t xml:space="preserve"> applications for special educational needs </w:t>
      </w:r>
      <w:r w:rsidR="00707540">
        <w:t>more quickly to reduce the length of time children wait to receive the support they need</w:t>
      </w:r>
    </w:p>
    <w:p w:rsidR="001F46A2" w:rsidP="006D504A" w:rsidRDefault="0D7CC008" w14:paraId="0D129237" w14:textId="7084726D">
      <w:pPr>
        <w:pStyle w:val="Bullets"/>
      </w:pPr>
      <w:r>
        <w:t xml:space="preserve">Managing </w:t>
      </w:r>
      <w:r w:rsidR="3BD373DA">
        <w:t xml:space="preserve">the </w:t>
      </w:r>
      <w:r>
        <w:t>national energy grid more effectively</w:t>
      </w:r>
      <w:r w:rsidR="5D5DC5DC">
        <w:t>,</w:t>
      </w:r>
      <w:r w:rsidR="004329ED">
        <w:t xml:space="preserve"> </w:t>
      </w:r>
      <w:r w:rsidR="2FD8E681">
        <w:t>increas</w:t>
      </w:r>
      <w:r w:rsidR="659AE7F5">
        <w:t>ing</w:t>
      </w:r>
      <w:r w:rsidR="2FD8E681">
        <w:t xml:space="preserve"> our energy efficiency and self-sufficiency</w:t>
      </w:r>
      <w:r w:rsidR="4FACDE4D">
        <w:t>.</w:t>
      </w:r>
    </w:p>
    <w:p w:rsidRPr="009606F8" w:rsidR="006D504A" w:rsidP="006D504A" w:rsidRDefault="006D504A" w14:paraId="2426B157" w14:textId="77777777">
      <w:pPr>
        <w:pStyle w:val="Bullets"/>
        <w:numPr>
          <w:ilvl w:val="0"/>
          <w:numId w:val="0"/>
        </w:numPr>
        <w:ind w:left="720"/>
      </w:pPr>
    </w:p>
    <w:p w:rsidRPr="00930FC6" w:rsidR="003E2831" w:rsidP="009606F8" w:rsidRDefault="449AFBB1" w14:paraId="605E597F" w14:textId="14CEB70E">
      <w:pPr>
        <w:pStyle w:val="Heading2"/>
        <w:ind w:left="709" w:hanging="709"/>
      </w:pPr>
      <w:bookmarkStart w:name="_Toc180053896" w:id="38"/>
      <w:r>
        <w:t xml:space="preserve">2.4 </w:t>
      </w:r>
      <w:r w:rsidRPr="4501C72C" w:rsidR="004329ED">
        <w:t>Ensuring a shift to AI-enabled services does not exclude or disadvantage people not using digital tools</w:t>
      </w:r>
      <w:r w:rsidR="004329ED">
        <w:t xml:space="preserve"> </w:t>
      </w:r>
      <w:bookmarkEnd w:id="38"/>
    </w:p>
    <w:p w:rsidRPr="009606F8" w:rsidR="004471C0" w:rsidP="009606F8" w:rsidRDefault="004471C0" w14:paraId="05F7890D" w14:textId="4648D0F6">
      <w:r>
        <w:t xml:space="preserve">Choice is important. Participants </w:t>
      </w:r>
      <w:r w:rsidR="000C680C">
        <w:t xml:space="preserve">want </w:t>
      </w:r>
      <w:r w:rsidR="00FC0C80">
        <w:t xml:space="preserve">non-AI </w:t>
      </w:r>
      <w:r w:rsidR="000C680C">
        <w:t xml:space="preserve">options available to those not using digital tools or those that </w:t>
      </w:r>
      <w:r w:rsidR="00FC0C80">
        <w:t>prefer not to have AI involved in their interaction with a public service.</w:t>
      </w:r>
      <w:r w:rsidR="00790F21">
        <w:t xml:space="preserve"> </w:t>
      </w:r>
      <w:r w:rsidR="003E3248">
        <w:t xml:space="preserve">Participants are concerned that </w:t>
      </w:r>
      <w:r w:rsidR="002C44FA">
        <w:t xml:space="preserve">the proliferation of </w:t>
      </w:r>
      <w:r w:rsidR="003E3248">
        <w:t xml:space="preserve">AI may </w:t>
      </w:r>
      <w:r w:rsidR="002C44FA">
        <w:t xml:space="preserve">lead to greater disadvantage for </w:t>
      </w:r>
      <w:r w:rsidR="003E3248">
        <w:t xml:space="preserve">those not using </w:t>
      </w:r>
      <w:r w:rsidR="002C44FA">
        <w:t xml:space="preserve">digital tools. </w:t>
      </w:r>
    </w:p>
    <w:p w:rsidR="6F539DCD" w:rsidP="009606F8" w:rsidRDefault="5617835E" w14:paraId="69C1029B" w14:textId="1E6B9943">
      <w:pPr>
        <w:jc w:val="center"/>
      </w:pPr>
      <w:r w:rsidRPr="6F539DCD">
        <w:rPr>
          <w:rFonts w:eastAsia="Arial" w:cs="Arial"/>
          <w:i/>
          <w:iCs/>
          <w:color w:val="5963F5" w:themeColor="accent2"/>
          <w:sz w:val="24"/>
        </w:rPr>
        <w:t xml:space="preserve">I want to see it physically. I want to be able to put it in my filing. I know it might make me sound old-fashioned, but that's my generation. </w:t>
      </w:r>
      <w:r w:rsidRPr="0096085D" w:rsidR="005127D4">
        <w:rPr>
          <w:rFonts w:eastAsia="Arial" w:cs="Arial"/>
          <w:szCs w:val="22"/>
        </w:rPr>
        <w:t xml:space="preserve">Public Participant, </w:t>
      </w:r>
      <w:r w:rsidRPr="0096085D">
        <w:rPr>
          <w:rFonts w:eastAsia="Arial" w:cs="Arial"/>
          <w:szCs w:val="22"/>
        </w:rPr>
        <w:t>Liverpool</w:t>
      </w:r>
    </w:p>
    <w:p w:rsidR="003E2831" w:rsidP="00AF7431" w:rsidRDefault="449AFBB1" w14:paraId="1E9C4CA2" w14:textId="6A4B6107">
      <w:pPr>
        <w:pStyle w:val="Heading2"/>
        <w:ind w:left="709" w:hanging="709"/>
      </w:pPr>
      <w:bookmarkStart w:name="_Toc180053897" w:id="39"/>
      <w:r>
        <w:t xml:space="preserve">2.5  </w:t>
      </w:r>
      <w:r w:rsidR="00BB2841">
        <w:t>E</w:t>
      </w:r>
      <w:r w:rsidR="5D95F516">
        <w:t>xacerbating e</w:t>
      </w:r>
      <w:r>
        <w:t xml:space="preserve">xisting discrimination: </w:t>
      </w:r>
      <w:r w:rsidR="5D95F516">
        <w:t xml:space="preserve">a </w:t>
      </w:r>
      <w:r>
        <w:t xml:space="preserve">lack of diversity </w:t>
      </w:r>
      <w:r w:rsidR="1EE619A5">
        <w:t>and</w:t>
      </w:r>
      <w:r>
        <w:t xml:space="preserve"> accuracy in data </w:t>
      </w:r>
      <w:r w:rsidR="00BB2841">
        <w:t xml:space="preserve">sources </w:t>
      </w:r>
      <w:r>
        <w:t>used in AI models</w:t>
      </w:r>
      <w:bookmarkEnd w:id="39"/>
    </w:p>
    <w:p w:rsidR="00F566B5" w:rsidP="00F566B5" w:rsidRDefault="00F566B5" w14:paraId="4EB2FA6E" w14:textId="05221AAC">
      <w:r>
        <w:t xml:space="preserve">Throughout our </w:t>
      </w:r>
      <w:r w:rsidR="00220800">
        <w:t xml:space="preserve">conversations, participants questioned how comprehensive and representative the data that AI models are using actually is. </w:t>
      </w:r>
      <w:r w:rsidR="00D85A8F">
        <w:t xml:space="preserve">The risk of AI systems making </w:t>
      </w:r>
      <w:r w:rsidR="00B15B9F">
        <w:t>mistakes is a serious and worrying prospect</w:t>
      </w:r>
      <w:r w:rsidR="00FE42E5">
        <w:t xml:space="preserve">, particularly when it comes to decisions about our health, education and public safety. </w:t>
      </w:r>
    </w:p>
    <w:p w:rsidRPr="00891155" w:rsidR="00891155" w:rsidP="00891155" w:rsidRDefault="00891155" w14:paraId="331D3D82" w14:textId="2CAEF327">
      <w:pPr>
        <w:pStyle w:val="Quote"/>
      </w:pPr>
      <w:r w:rsidRPr="00891155">
        <w:t>If AI is data-driven, which it is, how would you be able to stop any false data from becoming part of this AI, basically? If they're taking the data from journals and stuff, obviously that's going to be correct, but there's going to also be a lot of incorrect data out there. How can we differentiate between the two different things?</w:t>
      </w:r>
      <w:r>
        <w:t xml:space="preserve"> </w:t>
      </w:r>
      <w:r w:rsidRPr="0096085D" w:rsidR="0096085D">
        <w:rPr>
          <w:i w:val="0"/>
          <w:iCs w:val="0"/>
          <w:color w:val="auto"/>
        </w:rPr>
        <w:t>Public Participant</w:t>
      </w:r>
      <w:r w:rsidR="0096085D">
        <w:rPr>
          <w:i w:val="0"/>
          <w:iCs w:val="0"/>
          <w:color w:val="auto"/>
        </w:rPr>
        <w:t>,</w:t>
      </w:r>
      <w:r w:rsidRPr="0096085D" w:rsidR="0096085D">
        <w:rPr>
          <w:i w:val="0"/>
          <w:iCs w:val="0"/>
          <w:color w:val="auto"/>
        </w:rPr>
        <w:t xml:space="preserve"> </w:t>
      </w:r>
      <w:r w:rsidRPr="0096085D">
        <w:rPr>
          <w:i w:val="0"/>
          <w:iCs w:val="0"/>
          <w:color w:val="auto"/>
        </w:rPr>
        <w:t>Liverpool</w:t>
      </w:r>
      <w:r w:rsidRPr="0096085D">
        <w:rPr>
          <w:color w:val="auto"/>
        </w:rPr>
        <w:t xml:space="preserve"> </w:t>
      </w:r>
    </w:p>
    <w:p w:rsidR="000C4403" w:rsidP="000C4403" w:rsidRDefault="000C4403" w14:paraId="2AF070FF" w14:textId="77777777">
      <w:pPr>
        <w:pStyle w:val="Bullets"/>
        <w:numPr>
          <w:ilvl w:val="0"/>
          <w:numId w:val="0"/>
        </w:numPr>
        <w:ind w:left="360"/>
      </w:pPr>
      <w:bookmarkStart w:name="_Toc180053898" w:id="40"/>
    </w:p>
    <w:p w:rsidRPr="000C4403" w:rsidR="000C4403" w:rsidP="000C4403" w:rsidRDefault="449AFBB1" w14:paraId="7D0F551D" w14:textId="31DF2C6D">
      <w:pPr>
        <w:pStyle w:val="Bullets"/>
        <w:numPr>
          <w:ilvl w:val="0"/>
          <w:numId w:val="0"/>
        </w:numPr>
        <w:rPr>
          <w:b/>
          <w:color w:val="05385E" w:themeColor="accent1"/>
          <w:sz w:val="28"/>
          <w:szCs w:val="28"/>
        </w:rPr>
      </w:pPr>
      <w:r w:rsidRPr="000C4403">
        <w:rPr>
          <w:b/>
          <w:color w:val="05385E" w:themeColor="accent1"/>
          <w:sz w:val="28"/>
          <w:szCs w:val="28"/>
        </w:rPr>
        <w:t xml:space="preserve">2.6 </w:t>
      </w:r>
      <w:r w:rsidRPr="000C4403" w:rsidR="000C4403">
        <w:rPr>
          <w:b/>
          <w:color w:val="05385E" w:themeColor="accent1"/>
          <w:sz w:val="28"/>
          <w:szCs w:val="28"/>
        </w:rPr>
        <w:t xml:space="preserve">Diminishing personal interactions: the need to avoid ‘AI-ing everything’, which could </w:t>
      </w:r>
      <w:r w:rsidR="000C4403">
        <w:rPr>
          <w:b/>
          <w:color w:val="05385E" w:themeColor="accent1"/>
          <w:sz w:val="28"/>
          <w:szCs w:val="28"/>
        </w:rPr>
        <w:t>hinder</w:t>
      </w:r>
      <w:r w:rsidRPr="000C4403" w:rsidR="000C4403">
        <w:rPr>
          <w:b/>
          <w:color w:val="05385E" w:themeColor="accent1"/>
          <w:sz w:val="28"/>
          <w:szCs w:val="28"/>
        </w:rPr>
        <w:t xml:space="preserve"> social connection and increase screen time</w:t>
      </w:r>
    </w:p>
    <w:bookmarkEnd w:id="40"/>
    <w:p w:rsidR="00F566B5" w:rsidP="00C305B7" w:rsidRDefault="63B794C4" w14:paraId="30C186FA" w14:textId="59292ABF">
      <w:r>
        <w:t>Participants find it easy to imagine a future w</w:t>
      </w:r>
      <w:r w:rsidR="1AC151C5">
        <w:t>h</w:t>
      </w:r>
      <w:r>
        <w:t>ere humankind has become too reliant on AI</w:t>
      </w:r>
      <w:r w:rsidR="6038E176">
        <w:t xml:space="preserve">. They fear the consequences of </w:t>
      </w:r>
      <w:r>
        <w:t>los</w:t>
      </w:r>
      <w:r w:rsidR="6038E176">
        <w:t>ing</w:t>
      </w:r>
      <w:r>
        <w:t xml:space="preserve"> touch with </w:t>
      </w:r>
      <w:r w:rsidR="25A00F16">
        <w:t xml:space="preserve">the fundamentals of </w:t>
      </w:r>
      <w:r w:rsidR="00C57CB8">
        <w:t>the human experience, including</w:t>
      </w:r>
      <w:r w:rsidR="25A00F16">
        <w:t xml:space="preserve"> </w:t>
      </w:r>
      <w:r w:rsidR="00C57CB8">
        <w:t xml:space="preserve">social </w:t>
      </w:r>
      <w:r w:rsidR="25A00F16">
        <w:t>connection</w:t>
      </w:r>
      <w:r w:rsidR="00C57CB8">
        <w:t>s</w:t>
      </w:r>
      <w:r w:rsidR="25A00F16">
        <w:t>, contact with nature</w:t>
      </w:r>
      <w:r w:rsidR="361D2A61">
        <w:t>,</w:t>
      </w:r>
      <w:r w:rsidR="000C4403">
        <w:t xml:space="preserve"> </w:t>
      </w:r>
      <w:r w:rsidR="3E383A8D">
        <w:t xml:space="preserve">and </w:t>
      </w:r>
      <w:r w:rsidR="00A45BA7">
        <w:t xml:space="preserve">the process of </w:t>
      </w:r>
      <w:r w:rsidR="3E383A8D">
        <w:t>creating i</w:t>
      </w:r>
      <w:r w:rsidR="6038E176">
        <w:t>d</w:t>
      </w:r>
      <w:r w:rsidR="3E383A8D">
        <w:t xml:space="preserve">eas, art and objects. </w:t>
      </w:r>
      <w:r w:rsidR="1AC151C5">
        <w:t>Participants are particularly concerned about the impact on children who</w:t>
      </w:r>
      <w:r w:rsidR="50EE3685">
        <w:t>, th</w:t>
      </w:r>
      <w:r w:rsidR="1DB154BC">
        <w:t>r</w:t>
      </w:r>
      <w:r w:rsidR="50EE3685">
        <w:t xml:space="preserve">ough AI, may spend more time interacting with screens and less time </w:t>
      </w:r>
      <w:r w:rsidR="6CAF6A12">
        <w:t>experiencing</w:t>
      </w:r>
      <w:r w:rsidR="50EE3685">
        <w:t xml:space="preserve"> the real world. </w:t>
      </w:r>
    </w:p>
    <w:p w:rsidR="008B19DE" w:rsidP="008B19DE" w:rsidRDefault="00D44FCB" w14:paraId="43AA6407" w14:textId="215C1136">
      <w:pPr>
        <w:spacing w:before="160"/>
        <w:jc w:val="center"/>
        <w:rPr>
          <w:i/>
          <w:iCs/>
          <w:color w:val="5963F5" w:themeColor="accent2"/>
        </w:rPr>
      </w:pPr>
      <w:r>
        <w:rPr>
          <w:i/>
          <w:iCs/>
          <w:color w:val="5963F5" w:themeColor="accent2"/>
        </w:rPr>
        <w:t>I</w:t>
      </w:r>
      <w:r w:rsidRPr="00D44FCB">
        <w:rPr>
          <w:i/>
          <w:iCs/>
          <w:color w:val="5963F5" w:themeColor="accent2"/>
        </w:rPr>
        <w:t>t could possibly dumb down the population if we get that much used to using AI and we're not using our practical skills and our hands and we're just constantly pressing the screen for answers. We're not using our brain. It's like we will</w:t>
      </w:r>
      <w:r>
        <w:rPr>
          <w:i/>
          <w:iCs/>
          <w:color w:val="5963F5" w:themeColor="accent2"/>
        </w:rPr>
        <w:t xml:space="preserve">, </w:t>
      </w:r>
      <w:r w:rsidRPr="00D44FCB">
        <w:rPr>
          <w:i/>
          <w:iCs/>
          <w:color w:val="5963F5" w:themeColor="accent2"/>
        </w:rPr>
        <w:t>over generations, it's a possibility that we could become a bit stupider [chuckles]</w:t>
      </w:r>
      <w:r w:rsidR="00D9227F">
        <w:rPr>
          <w:i/>
          <w:iCs/>
          <w:color w:val="5963F5" w:themeColor="accent2"/>
        </w:rPr>
        <w:t>.</w:t>
      </w:r>
      <w:r w:rsidRPr="00D44FCB">
        <w:rPr>
          <w:i/>
          <w:iCs/>
          <w:color w:val="5963F5" w:themeColor="accent2"/>
        </w:rPr>
        <w:t xml:space="preserve"> We're going to devolve instead of evolve, basically. </w:t>
      </w:r>
      <w:r w:rsidRPr="002D6153" w:rsidR="002D6153">
        <w:t xml:space="preserve">Public Participant, </w:t>
      </w:r>
      <w:r w:rsidRPr="00D44FCB">
        <w:t>Liverpool</w:t>
      </w:r>
      <w:r w:rsidRPr="00D44FCB">
        <w:rPr>
          <w:i/>
          <w:iCs/>
          <w:color w:val="5963F5" w:themeColor="accent2"/>
        </w:rPr>
        <w:t xml:space="preserve"> </w:t>
      </w:r>
    </w:p>
    <w:p w:rsidRPr="008B19DE" w:rsidR="00BE36A6" w:rsidP="008B19DE" w:rsidRDefault="008B19DE" w14:paraId="2C3FA9A6" w14:textId="687DECA2">
      <w:pPr>
        <w:rPr>
          <w:i/>
          <w:iCs/>
          <w:color w:val="5963F5" w:themeColor="accent2"/>
        </w:rPr>
      </w:pPr>
      <w:r>
        <w:rPr>
          <w:i/>
          <w:iCs/>
          <w:color w:val="5963F5" w:themeColor="accent2"/>
        </w:rPr>
        <w:br w:type="page"/>
      </w:r>
    </w:p>
    <w:p w:rsidR="00463B86" w:rsidP="009B2DF5" w:rsidRDefault="0037113F" w14:paraId="7BC16F2F" w14:textId="77777777">
      <w:pPr>
        <w:pStyle w:val="Heading1"/>
        <w:numPr>
          <w:ilvl w:val="0"/>
          <w:numId w:val="41"/>
        </w:numPr>
      </w:pPr>
      <w:bookmarkStart w:name="_Toc180053899" w:id="41"/>
      <w:bookmarkStart w:name="_Toc180578500" w:id="42"/>
      <w:r>
        <w:t>Health and AI</w:t>
      </w:r>
      <w:bookmarkEnd w:id="41"/>
      <w:bookmarkEnd w:id="42"/>
      <w:r>
        <w:t xml:space="preserve"> </w:t>
      </w:r>
    </w:p>
    <w:p w:rsidRPr="00420641" w:rsidR="0037113F" w:rsidP="00420641" w:rsidRDefault="38F52E68" w14:paraId="727A1BC4" w14:textId="45EFA027">
      <w:pPr>
        <w:pStyle w:val="Heading2"/>
        <w:rPr>
          <w:color w:val="0E2841" w:themeColor="text2"/>
        </w:rPr>
      </w:pPr>
      <w:bookmarkStart w:name="_Toc180053900" w:id="43"/>
      <w:r w:rsidRPr="5DFC2582">
        <w:rPr>
          <w:color w:val="0E2841" w:themeColor="text2"/>
        </w:rPr>
        <w:t>Provide medics with insights from data that can inform their decision making, accelerate progress in critical research, and reduce administrative burdens on frontline health workers</w:t>
      </w:r>
      <w:bookmarkEnd w:id="43"/>
    </w:p>
    <w:p w:rsidRPr="00D230F5" w:rsidR="00D230F5" w:rsidP="008B19DE" w:rsidRDefault="0037113F" w14:paraId="72EECDA5" w14:textId="66D481C1">
      <w:pPr>
        <w:pStyle w:val="Heading2"/>
      </w:pPr>
      <w:bookmarkStart w:name="_Toc180053901" w:id="44"/>
      <w:r>
        <w:t xml:space="preserve">3.1 </w:t>
      </w:r>
      <w:r w:rsidR="007A092E">
        <w:t>Key themes around AI and health</w:t>
      </w:r>
      <w:bookmarkEnd w:id="44"/>
    </w:p>
    <w:p w:rsidR="00D230F5" w:rsidP="00D230F5" w:rsidRDefault="3743393C" w14:paraId="1A6FEA17" w14:textId="139C1DA5">
      <w:r>
        <w:t>The NHS is under more strain than ever before.</w:t>
      </w:r>
      <w:r w:rsidR="00222516">
        <w:t xml:space="preserve"> </w:t>
      </w:r>
      <w:r>
        <w:t xml:space="preserve">This was the underlying theme throughout our conversations on health and AI at both workshop locations. </w:t>
      </w:r>
      <w:r w:rsidR="2E10B441">
        <w:t>However,</w:t>
      </w:r>
      <w:r>
        <w:t xml:space="preserve"> participants think that </w:t>
      </w:r>
      <w:r w:rsidR="3592332D">
        <w:t>decisions on the use</w:t>
      </w:r>
      <w:r w:rsidR="06317FE2">
        <w:t xml:space="preserve"> of AI</w:t>
      </w:r>
      <w:r w:rsidR="66269723">
        <w:t xml:space="preserve"> in the NHS</w:t>
      </w:r>
      <w:r w:rsidR="3592332D">
        <w:t xml:space="preserve"> should not be made as a quick fix</w:t>
      </w:r>
      <w:r w:rsidR="66269723">
        <w:t>,</w:t>
      </w:r>
      <w:r w:rsidR="3592332D">
        <w:t xml:space="preserve"> in desperation</w:t>
      </w:r>
      <w:r w:rsidR="06317FE2">
        <w:t xml:space="preserve">, but be </w:t>
      </w:r>
      <w:r>
        <w:t>careful</w:t>
      </w:r>
      <w:r w:rsidR="66269723">
        <w:t>ly</w:t>
      </w:r>
      <w:r>
        <w:t xml:space="preserve"> plann</w:t>
      </w:r>
      <w:r w:rsidR="06317FE2">
        <w:t>ed</w:t>
      </w:r>
      <w:r>
        <w:t xml:space="preserve">. Some participants spoke about looking at the use of AI in the NHS and its consequences in the round. </w:t>
      </w:r>
      <w:r w:rsidR="115DD3A1">
        <w:t xml:space="preserve">They also highlighted the difficulty of introducing new technologies or systems into a resource-constrained environment. </w:t>
      </w:r>
    </w:p>
    <w:p w:rsidRPr="008B19DE" w:rsidR="0037113F" w:rsidP="008B19DE" w:rsidRDefault="00D230F5" w14:paraId="70D6589C" w14:textId="72869E7E">
      <w:pPr>
        <w:pStyle w:val="Quote"/>
        <w:rPr>
          <w:i w:val="0"/>
          <w:iCs w:val="0"/>
          <w:color w:val="000000" w:themeColor="text1"/>
        </w:rPr>
      </w:pPr>
      <w:r>
        <w:t>A</w:t>
      </w:r>
      <w:r w:rsidRPr="00A548AC">
        <w:t xml:space="preserve"> systematic concern with the way that the NHS is currently structured, and we need to be looking at these things as linked issues</w:t>
      </w:r>
      <w:r>
        <w:t xml:space="preserve">. </w:t>
      </w:r>
      <w:r w:rsidRPr="00245442" w:rsidR="00245442">
        <w:rPr>
          <w:i w:val="0"/>
          <w:iCs w:val="0"/>
          <w:color w:val="auto"/>
        </w:rPr>
        <w:t xml:space="preserve">Public Participant, </w:t>
      </w:r>
      <w:r w:rsidRPr="00D230F5">
        <w:rPr>
          <w:i w:val="0"/>
          <w:iCs w:val="0"/>
          <w:color w:val="000000" w:themeColor="text1"/>
        </w:rPr>
        <w:t>Cambridge</w:t>
      </w:r>
    </w:p>
    <w:p w:rsidR="00D12CA0" w:rsidP="008B19DE" w:rsidRDefault="0037113F" w14:paraId="0A28B84F" w14:textId="395AB2E2">
      <w:pPr>
        <w:pStyle w:val="Heading2"/>
      </w:pPr>
      <w:bookmarkStart w:name="_Toc180053902" w:id="45"/>
      <w:r w:rsidRPr="00A94010">
        <w:t xml:space="preserve">3.2 </w:t>
      </w:r>
      <w:r w:rsidR="004C6E56">
        <w:t xml:space="preserve">AI aspirations </w:t>
      </w:r>
      <w:r w:rsidRPr="00A94010">
        <w:t>specific to health:</w:t>
      </w:r>
      <w:bookmarkEnd w:id="45"/>
      <w:r w:rsidRPr="00A94010">
        <w:t xml:space="preserve"> </w:t>
      </w:r>
    </w:p>
    <w:p w:rsidR="008C3DA6" w:rsidP="003D1A2F" w:rsidRDefault="16ABED87" w14:paraId="7E3B2E5E" w14:textId="748F0911">
      <w:bookmarkStart w:name="_Hlk179966496" w:id="46"/>
      <w:r>
        <w:t xml:space="preserve">During </w:t>
      </w:r>
      <w:r w:rsidR="1D541338">
        <w:t xml:space="preserve">the </w:t>
      </w:r>
      <w:r>
        <w:t>conversations</w:t>
      </w:r>
      <w:r w:rsidR="1D541338">
        <w:t xml:space="preserve"> between participants and specialists,</w:t>
      </w:r>
      <w:r>
        <w:t xml:space="preserve"> these areas emerged as </w:t>
      </w:r>
      <w:r w:rsidR="0D5A52CA">
        <w:t xml:space="preserve">significant </w:t>
      </w:r>
      <w:r w:rsidR="2D60E985">
        <w:t>opportunities for AI to improve the health of the UK and the NHS</w:t>
      </w:r>
      <w:bookmarkEnd w:id="46"/>
      <w:r w:rsidR="2D60E985">
        <w:t>:</w:t>
      </w:r>
      <w:r w:rsidR="00085AF8">
        <w:br/>
      </w:r>
    </w:p>
    <w:p w:rsidR="001C64A2" w:rsidP="003D1A2F" w:rsidRDefault="003229E1" w14:paraId="6A52A557" w14:textId="2A306362">
      <w:r>
        <w:rPr>
          <w:noProof/>
          <w14:ligatures w14:val="standardContextual"/>
        </w:rPr>
        <mc:AlternateContent>
          <mc:Choice Requires="wps">
            <w:drawing>
              <wp:anchor distT="0" distB="0" distL="114300" distR="114300" simplePos="0" relativeHeight="251658244" behindDoc="0" locked="0" layoutInCell="1" allowOverlap="1" wp14:anchorId="6614A35F" wp14:editId="3CFB8838">
                <wp:simplePos x="0" y="0"/>
                <wp:positionH relativeFrom="column">
                  <wp:posOffset>2933895</wp:posOffset>
                </wp:positionH>
                <wp:positionV relativeFrom="paragraph">
                  <wp:posOffset>85529</wp:posOffset>
                </wp:positionV>
                <wp:extent cx="1987715" cy="690880"/>
                <wp:effectExtent l="0" t="0" r="0" b="0"/>
                <wp:wrapNone/>
                <wp:docPr id="1653493103" name="Rectangle: Rounded Corners 1"/>
                <wp:cNvGraphicFramePr/>
                <a:graphic xmlns:a="http://schemas.openxmlformats.org/drawingml/2006/main">
                  <a:graphicData uri="http://schemas.microsoft.com/office/word/2010/wordprocessingShape">
                    <wps:wsp>
                      <wps:cNvSpPr/>
                      <wps:spPr>
                        <a:xfrm>
                          <a:off x="0" y="0"/>
                          <a:ext cx="1987715" cy="690880"/>
                        </a:xfrm>
                        <a:prstGeom prst="roundRect">
                          <a:avLst/>
                        </a:prstGeom>
                        <a:solidFill>
                          <a:srgbClr val="87E3C7"/>
                        </a:solidFill>
                        <a:ln w="12700" cap="flat" cmpd="sng" algn="ctr">
                          <a:noFill/>
                          <a:prstDash val="solid"/>
                          <a:miter lim="800000"/>
                        </a:ln>
                        <a:effectLst/>
                      </wps:spPr>
                      <wps:txbx>
                        <w:txbxContent>
                          <w:p w:rsidRPr="00AA4B4B" w:rsidR="00636992" w:rsidP="00AA4B4B" w:rsidRDefault="00636992" w14:paraId="50854556" w14:textId="044ED85E">
                            <w:pPr>
                              <w:jc w:val="center"/>
                              <w:rPr>
                                <w:sz w:val="20"/>
                                <w:szCs w:val="22"/>
                              </w:rPr>
                            </w:pPr>
                            <w:r w:rsidRPr="00522B89">
                              <w:rPr>
                                <w:b/>
                                <w:bCs/>
                                <w:color w:val="05385E" w:themeColor="accent1"/>
                              </w:rPr>
                              <w:t xml:space="preserve">Preventing </w:t>
                            </w:r>
                            <w:r>
                              <w:rPr>
                                <w:b/>
                                <w:bCs/>
                                <w:color w:val="05385E" w:themeColor="accent1"/>
                              </w:rPr>
                              <w:t>p</w:t>
                            </w:r>
                            <w:r w:rsidRPr="00522B89">
                              <w:rPr>
                                <w:b/>
                                <w:bCs/>
                                <w:color w:val="05385E" w:themeColor="accent1"/>
                              </w:rPr>
                              <w:t xml:space="preserve">oor </w:t>
                            </w:r>
                            <w:r>
                              <w:rPr>
                                <w:b/>
                                <w:bCs/>
                                <w:color w:val="05385E" w:themeColor="accent1"/>
                              </w:rPr>
                              <w:t>h</w:t>
                            </w:r>
                            <w:r w:rsidRPr="00522B89">
                              <w:rPr>
                                <w:b/>
                                <w:bCs/>
                                <w:color w:val="05385E" w:themeColor="accent1"/>
                              </w:rPr>
                              <w:t>ealth</w:t>
                            </w:r>
                            <w:r>
                              <w:rPr>
                                <w:color w:val="05385E" w:themeColor="accent1"/>
                              </w:rPr>
                              <w:t xml:space="preserve">   </w:t>
                            </w:r>
                            <w:r w:rsidRPr="00AA4B4B">
                              <w:rPr>
                                <w:color w:val="05385E" w:themeColor="accent1"/>
                                <w:sz w:val="20"/>
                                <w:szCs w:val="22"/>
                              </w:rPr>
                              <w:t xml:space="preserve">e.g. </w:t>
                            </w:r>
                            <w:r>
                              <w:rPr>
                                <w:color w:val="05385E" w:themeColor="accent1"/>
                                <w:sz w:val="20"/>
                                <w:szCs w:val="22"/>
                              </w:rPr>
                              <w:t>early years interventions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5" style="position:absolute;margin-left:231pt;margin-top:6.75pt;width:156.5pt;height:54.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6614A3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">
                <v:stroke joinstyle="miter"/>
                <v:textbox>
                  <w:txbxContent>
                    <w:p w:rsidRPr="00AA4B4B" w:rsidR="00636992" w:rsidP="00AA4B4B" w:rsidRDefault="00636992" w14:paraId="50854556" w14:textId="044ED85E">
                      <w:pPr>
                        <w:jc w:val="center"/>
                        <w:rPr>
                          <w:sz w:val="20"/>
                          <w:szCs w:val="22"/>
                        </w:rPr>
                      </w:pPr>
                      <w:r w:rsidRPr="00522B89">
                        <w:rPr>
                          <w:b/>
                          <w:bCs/>
                          <w:color w:val="05385E" w:themeColor="accent1"/>
                        </w:rPr>
                        <w:t xml:space="preserve">Preventing </w:t>
                      </w:r>
                      <w:r>
                        <w:rPr>
                          <w:b/>
                          <w:bCs/>
                          <w:color w:val="05385E" w:themeColor="accent1"/>
                        </w:rPr>
                        <w:t>p</w:t>
                      </w:r>
                      <w:r w:rsidRPr="00522B89">
                        <w:rPr>
                          <w:b/>
                          <w:bCs/>
                          <w:color w:val="05385E" w:themeColor="accent1"/>
                        </w:rPr>
                        <w:t xml:space="preserve">oor </w:t>
                      </w:r>
                      <w:r>
                        <w:rPr>
                          <w:b/>
                          <w:bCs/>
                          <w:color w:val="05385E" w:themeColor="accent1"/>
                        </w:rPr>
                        <w:t>h</w:t>
                      </w:r>
                      <w:r w:rsidRPr="00522B89">
                        <w:rPr>
                          <w:b/>
                          <w:bCs/>
                          <w:color w:val="05385E" w:themeColor="accent1"/>
                        </w:rPr>
                        <w:t>ealth</w:t>
                      </w:r>
                      <w:r>
                        <w:rPr>
                          <w:color w:val="05385E" w:themeColor="accent1"/>
                        </w:rPr>
                        <w:t xml:space="preserve">   </w:t>
                      </w:r>
                      <w:r w:rsidRPr="00AA4B4B">
                        <w:rPr>
                          <w:color w:val="05385E" w:themeColor="accent1"/>
                          <w:sz w:val="20"/>
                          <w:szCs w:val="22"/>
                        </w:rPr>
                        <w:t xml:space="preserve">e.g. </w:t>
                      </w:r>
                      <w:r>
                        <w:rPr>
                          <w:color w:val="05385E" w:themeColor="accent1"/>
                          <w:sz w:val="20"/>
                          <w:szCs w:val="22"/>
                        </w:rPr>
                        <w:t>early years interventions</w:t>
                      </w:r>
                    </w:p>
                  </w:txbxContent>
                </v:textbox>
              </v:roundrect>
            </w:pict>
          </mc:Fallback>
        </mc:AlternateContent>
      </w:r>
      <w:r>
        <w:rPr>
          <w:noProof/>
          <w14:ligatures w14:val="standardContextual"/>
        </w:rPr>
        <mc:AlternateContent>
          <mc:Choice Requires="wps">
            <w:drawing>
              <wp:anchor distT="0" distB="0" distL="114300" distR="114300" simplePos="0" relativeHeight="251660346" behindDoc="0" locked="0" layoutInCell="1" allowOverlap="1" wp14:anchorId="7C443559" wp14:editId="2C76F6DF">
                <wp:simplePos x="0" y="0"/>
                <wp:positionH relativeFrom="column">
                  <wp:posOffset>553915</wp:posOffset>
                </wp:positionH>
                <wp:positionV relativeFrom="paragraph">
                  <wp:posOffset>95006</wp:posOffset>
                </wp:positionV>
                <wp:extent cx="2180493" cy="703385"/>
                <wp:effectExtent l="0" t="0" r="4445" b="0"/>
                <wp:wrapNone/>
                <wp:docPr id="1" name="Rectangle: Rounded Corners 1"/>
                <wp:cNvGraphicFramePr/>
                <a:graphic xmlns:a="http://schemas.openxmlformats.org/drawingml/2006/main">
                  <a:graphicData uri="http://schemas.microsoft.com/office/word/2010/wordprocessingShape">
                    <wps:wsp>
                      <wps:cNvSpPr/>
                      <wps:spPr>
                        <a:xfrm>
                          <a:off x="0" y="0"/>
                          <a:ext cx="2180493" cy="703385"/>
                        </a:xfrm>
                        <a:prstGeom prst="roundRect">
                          <a:avLst/>
                        </a:prstGeom>
                        <a:solidFill>
                          <a:srgbClr val="87E3C7"/>
                        </a:solidFill>
                        <a:ln w="12700" cap="flat" cmpd="sng" algn="ctr">
                          <a:noFill/>
                          <a:prstDash val="solid"/>
                          <a:miter lim="800000"/>
                        </a:ln>
                        <a:effectLst/>
                      </wps:spPr>
                      <wps:txbx>
                        <w:txbxContent>
                          <w:p w:rsidRPr="00DD508E" w:rsidR="00636992" w:rsidP="003229E1" w:rsidRDefault="00636992" w14:paraId="2091CFDF" w14:textId="77777777">
                            <w:pPr>
                              <w:jc w:val="center"/>
                              <w:rPr>
                                <w:sz w:val="20"/>
                                <w:szCs w:val="22"/>
                              </w:rPr>
                            </w:pPr>
                            <w:r>
                              <w:rPr>
                                <w:b/>
                                <w:bCs/>
                                <w:color w:val="05385E" w:themeColor="accent1"/>
                              </w:rPr>
                              <w:t>Free medics from paperwork</w:t>
                            </w:r>
                            <w:r w:rsidRPr="00522B89">
                              <w:rPr>
                                <w:color w:val="05385E" w:themeColor="accent1"/>
                              </w:rPr>
                              <w:t xml:space="preserve"> </w:t>
                            </w:r>
                            <w:r>
                              <w:rPr>
                                <w:color w:val="05385E" w:themeColor="accent1"/>
                                <w:sz w:val="20"/>
                                <w:szCs w:val="22"/>
                              </w:rPr>
                              <w:t>e.g. reduce missed appointments, manage NHS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6" style="position:absolute;margin-left:43.6pt;margin-top:7.5pt;width:171.7pt;height:55.4pt;z-index:251660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7C4435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">
                <v:stroke joinstyle="miter"/>
                <v:textbox>
                  <w:txbxContent>
                    <w:p w:rsidRPr="00DD508E" w:rsidR="00636992" w:rsidP="003229E1" w:rsidRDefault="00636992" w14:paraId="2091CFDF" w14:textId="77777777">
                      <w:pPr>
                        <w:jc w:val="center"/>
                        <w:rPr>
                          <w:sz w:val="20"/>
                          <w:szCs w:val="22"/>
                        </w:rPr>
                      </w:pPr>
                      <w:r>
                        <w:rPr>
                          <w:b/>
                          <w:bCs/>
                          <w:color w:val="05385E" w:themeColor="accent1"/>
                        </w:rPr>
                        <w:t>Free medics from paperwork</w:t>
                      </w:r>
                      <w:r w:rsidRPr="00522B89">
                        <w:rPr>
                          <w:color w:val="05385E" w:themeColor="accent1"/>
                        </w:rPr>
                        <w:t xml:space="preserve"> </w:t>
                      </w:r>
                      <w:r>
                        <w:rPr>
                          <w:color w:val="05385E" w:themeColor="accent1"/>
                          <w:sz w:val="20"/>
                          <w:szCs w:val="22"/>
                        </w:rPr>
                        <w:t>e.g. reduce missed appointments, manage NHS transport</w:t>
                      </w:r>
                    </w:p>
                  </w:txbxContent>
                </v:textbox>
              </v:roundrect>
            </w:pict>
          </mc:Fallback>
        </mc:AlternateContent>
      </w:r>
    </w:p>
    <w:p w:rsidR="001C64A2" w:rsidP="003D1A2F" w:rsidRDefault="001C64A2" w14:paraId="6A750B53" w14:textId="76FC5BC9"/>
    <w:p w:rsidR="001C64A2" w:rsidP="003D1A2F" w:rsidRDefault="001C64A2" w14:paraId="6E2AC5A9" w14:textId="77777777"/>
    <w:p w:rsidR="00275B3C" w:rsidP="00A94010" w:rsidRDefault="00275B3C" w14:paraId="0A654D81" w14:textId="512FAF6F">
      <w:pPr>
        <w:pStyle w:val="Heading3"/>
      </w:pPr>
      <w:bookmarkStart w:name="_Hlk179912820" w:id="47"/>
    </w:p>
    <w:bookmarkStart w:name="_Toc180053903" w:id="48"/>
    <w:p w:rsidR="00C9457D" w:rsidP="00A94010" w:rsidRDefault="007E48BF" w14:paraId="3D8FC4A9" w14:textId="77571C7C">
      <w:pPr>
        <w:pStyle w:val="Heading3"/>
      </w:pPr>
      <w:r>
        <w:rPr>
          <w:noProof/>
          <w14:ligatures w14:val="standardContextual"/>
        </w:rPr>
        <mc:AlternateContent>
          <mc:Choice Requires="wps">
            <w:drawing>
              <wp:anchor distT="0" distB="0" distL="114300" distR="114300" simplePos="0" relativeHeight="251658243" behindDoc="0" locked="0" layoutInCell="1" allowOverlap="1" wp14:anchorId="1794291D" wp14:editId="7C43392D">
                <wp:simplePos x="0" y="0"/>
                <wp:positionH relativeFrom="column">
                  <wp:posOffset>2951480</wp:posOffset>
                </wp:positionH>
                <wp:positionV relativeFrom="paragraph">
                  <wp:posOffset>93672</wp:posOffset>
                </wp:positionV>
                <wp:extent cx="1987550" cy="699135"/>
                <wp:effectExtent l="0" t="0" r="0" b="5715"/>
                <wp:wrapNone/>
                <wp:docPr id="2069658794" name="Rectangle: Rounded Corners 1"/>
                <wp:cNvGraphicFramePr/>
                <a:graphic xmlns:a="http://schemas.openxmlformats.org/drawingml/2006/main">
                  <a:graphicData uri="http://schemas.microsoft.com/office/word/2010/wordprocessingShape">
                    <wps:wsp>
                      <wps:cNvSpPr/>
                      <wps:spPr>
                        <a:xfrm>
                          <a:off x="0" y="0"/>
                          <a:ext cx="198755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17D49DBD" w14:textId="3A2770DC">
                            <w:pPr>
                              <w:spacing w:after="0"/>
                              <w:jc w:val="center"/>
                              <w:rPr>
                                <w:b/>
                                <w:bCs/>
                                <w:color w:val="05385E" w:themeColor="accent1"/>
                              </w:rPr>
                            </w:pPr>
                            <w:r w:rsidRPr="00522B89">
                              <w:rPr>
                                <w:b/>
                                <w:bCs/>
                                <w:color w:val="05385E" w:themeColor="accent1"/>
                              </w:rPr>
                              <w:t>Research</w:t>
                            </w:r>
                          </w:p>
                          <w:p w:rsidRPr="00AE404A" w:rsidR="00636992" w:rsidP="00C8554A" w:rsidRDefault="00636992" w14:paraId="52B40FE2" w14:textId="7EE97934">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speed up drug development </w:t>
                            </w:r>
                          </w:p>
                          <w:p w:rsidRPr="00DD508E" w:rsidR="00636992" w:rsidP="00C8554A" w:rsidRDefault="00636992" w14:paraId="60D24217"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7" style="position:absolute;margin-left:232.4pt;margin-top:7.4pt;width:156.5pt;height:55.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1794291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">
                <v:stroke joinstyle="miter"/>
                <v:textbox>
                  <w:txbxContent>
                    <w:p w:rsidRPr="00522B89" w:rsidR="00636992" w:rsidP="00C72A0B" w:rsidRDefault="00636992" w14:paraId="17D49DBD" w14:textId="3A2770DC">
                      <w:pPr>
                        <w:spacing w:after="0"/>
                        <w:jc w:val="center"/>
                        <w:rPr>
                          <w:b/>
                          <w:bCs/>
                          <w:color w:val="05385E" w:themeColor="accent1"/>
                        </w:rPr>
                      </w:pPr>
                      <w:r w:rsidRPr="00522B89">
                        <w:rPr>
                          <w:b/>
                          <w:bCs/>
                          <w:color w:val="05385E" w:themeColor="accent1"/>
                        </w:rPr>
                        <w:t>Research</w:t>
                      </w:r>
                    </w:p>
                    <w:p w:rsidRPr="00AE404A" w:rsidR="00636992" w:rsidP="00C8554A" w:rsidRDefault="00636992" w14:paraId="52B40FE2" w14:textId="7EE97934">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speed up drug development </w:t>
                      </w:r>
                    </w:p>
                    <w:p w:rsidRPr="00DD508E" w:rsidR="00636992" w:rsidP="00C8554A" w:rsidRDefault="00636992" w14:paraId="60D24217" w14:textId="77777777">
                      <w:pPr>
                        <w:jc w:val="center"/>
                        <w:rPr>
                          <w:sz w:val="20"/>
                          <w:szCs w:val="22"/>
                        </w:rPr>
                      </w:pPr>
                      <w:r>
                        <w:rPr>
                          <w:color w:val="05385E" w:themeColor="accent1"/>
                          <w:sz w:val="20"/>
                          <w:szCs w:val="22"/>
                        </w:rPr>
                        <w:t xml:space="preserve"> </w:t>
                      </w:r>
                    </w:p>
                  </w:txbxContent>
                </v:textbox>
              </v:roundrect>
            </w:pict>
          </mc:Fallback>
        </mc:AlternateContent>
      </w:r>
      <w:r>
        <w:rPr>
          <w:noProof/>
          <w14:ligatures w14:val="standardContextual"/>
        </w:rPr>
        <mc:AlternateContent>
          <mc:Choice Requires="wps">
            <w:drawing>
              <wp:anchor distT="0" distB="0" distL="114300" distR="114300" simplePos="0" relativeHeight="251658240" behindDoc="0" locked="0" layoutInCell="1" allowOverlap="1" wp14:anchorId="0D05F06C" wp14:editId="083F2C94">
                <wp:simplePos x="0" y="0"/>
                <wp:positionH relativeFrom="column">
                  <wp:posOffset>572135</wp:posOffset>
                </wp:positionH>
                <wp:positionV relativeFrom="paragraph">
                  <wp:posOffset>93672</wp:posOffset>
                </wp:positionV>
                <wp:extent cx="2082800" cy="699135"/>
                <wp:effectExtent l="0" t="0" r="0" b="5715"/>
                <wp:wrapNone/>
                <wp:docPr id="643518894"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75BDDAD3" w14:textId="1347BA46">
                            <w:pPr>
                              <w:spacing w:after="0"/>
                              <w:jc w:val="center"/>
                              <w:rPr>
                                <w:b/>
                                <w:bCs/>
                                <w:color w:val="05385E" w:themeColor="accent1"/>
                              </w:rPr>
                            </w:pPr>
                            <w:r w:rsidRPr="00522B89">
                              <w:rPr>
                                <w:b/>
                                <w:bCs/>
                                <w:color w:val="05385E" w:themeColor="accent1"/>
                              </w:rPr>
                              <w:t>Treatment</w:t>
                            </w:r>
                          </w:p>
                          <w:p w:rsidRPr="00AE404A" w:rsidR="00636992" w:rsidP="00C9457D" w:rsidRDefault="00636992" w14:paraId="5B3B1A58" w14:textId="7A93D284">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earlier diagnosis and multiple health conditions</w:t>
                            </w:r>
                          </w:p>
                          <w:p w:rsidRPr="00DD508E" w:rsidR="00636992" w:rsidP="00C9457D" w:rsidRDefault="00636992" w14:paraId="36DDE2E4" w14:textId="4016BD9A">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8" style="position:absolute;margin-left:45.05pt;margin-top:7.4pt;width:164pt;height:5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D05F06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">
                <v:stroke joinstyle="miter"/>
                <v:textbox>
                  <w:txbxContent>
                    <w:p w:rsidRPr="00522B89" w:rsidR="00636992" w:rsidP="00C72A0B" w:rsidRDefault="00636992" w14:paraId="75BDDAD3" w14:textId="1347BA46">
                      <w:pPr>
                        <w:spacing w:after="0"/>
                        <w:jc w:val="center"/>
                        <w:rPr>
                          <w:b/>
                          <w:bCs/>
                          <w:color w:val="05385E" w:themeColor="accent1"/>
                        </w:rPr>
                      </w:pPr>
                      <w:r w:rsidRPr="00522B89">
                        <w:rPr>
                          <w:b/>
                          <w:bCs/>
                          <w:color w:val="05385E" w:themeColor="accent1"/>
                        </w:rPr>
                        <w:t>Treatment</w:t>
                      </w:r>
                    </w:p>
                    <w:p w:rsidRPr="00AE404A" w:rsidR="00636992" w:rsidP="00C9457D" w:rsidRDefault="00636992" w14:paraId="5B3B1A58" w14:textId="7A93D284">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earlier diagnosis and multiple health conditions</w:t>
                      </w:r>
                    </w:p>
                    <w:p w:rsidRPr="00DD508E" w:rsidR="00636992" w:rsidP="00C9457D" w:rsidRDefault="00636992" w14:paraId="36DDE2E4" w14:textId="4016BD9A">
                      <w:pPr>
                        <w:jc w:val="center"/>
                        <w:rPr>
                          <w:sz w:val="20"/>
                          <w:szCs w:val="22"/>
                        </w:rPr>
                      </w:pPr>
                      <w:r>
                        <w:rPr>
                          <w:color w:val="05385E" w:themeColor="accent1"/>
                          <w:sz w:val="20"/>
                          <w:szCs w:val="22"/>
                        </w:rPr>
                        <w:t xml:space="preserve"> </w:t>
                      </w:r>
                    </w:p>
                  </w:txbxContent>
                </v:textbox>
              </v:roundrect>
            </w:pict>
          </mc:Fallback>
        </mc:AlternateContent>
      </w:r>
      <w:bookmarkEnd w:id="48"/>
    </w:p>
    <w:p w:rsidR="00C9457D" w:rsidP="00A94010" w:rsidRDefault="00C9457D" w14:paraId="5609658F" w14:textId="5DBB6B82">
      <w:pPr>
        <w:pStyle w:val="Heading3"/>
      </w:pPr>
    </w:p>
    <w:p w:rsidR="00C9457D" w:rsidP="00A94010" w:rsidRDefault="00C9457D" w14:paraId="641D3A6F" w14:textId="77777777">
      <w:pPr>
        <w:pStyle w:val="Heading3"/>
      </w:pPr>
    </w:p>
    <w:p w:rsidRPr="004F30FD" w:rsidR="00BF08D3" w:rsidP="004F30FD" w:rsidRDefault="00220DE4" w14:paraId="16CC3882" w14:textId="7E58D790">
      <w:pPr>
        <w:pStyle w:val="Heading3"/>
        <w:rPr>
          <w:rStyle w:val="Heading2Char"/>
          <w:b w:val="0"/>
          <w:szCs w:val="28"/>
        </w:rPr>
      </w:pPr>
      <w:bookmarkStart w:name="_Toc180053904" w:id="49"/>
      <w:r w:rsidRPr="004F30FD">
        <w:t>NHS a</w:t>
      </w:r>
      <w:r w:rsidRPr="004F30FD" w:rsidR="00BF08D3">
        <w:t>dministra</w:t>
      </w:r>
      <w:r w:rsidRPr="004F30FD">
        <w:t>tion</w:t>
      </w:r>
      <w:r w:rsidRPr="004F30FD" w:rsidR="000E0474">
        <w:t xml:space="preserve"> and logistical</w:t>
      </w:r>
      <w:r w:rsidRPr="004F30FD" w:rsidR="009831BD">
        <w:t xml:space="preserve"> planning</w:t>
      </w:r>
      <w:bookmarkEnd w:id="47"/>
      <w:r w:rsidR="002D3E35">
        <w:t>:</w:t>
      </w:r>
      <w:r w:rsidRPr="004F30FD" w:rsidR="00533EA6">
        <w:t xml:space="preserve"> </w:t>
      </w:r>
      <w:r w:rsidRPr="004F30FD" w:rsidR="006112B1">
        <w:t xml:space="preserve">free medics </w:t>
      </w:r>
      <w:r w:rsidRPr="004F30FD" w:rsidR="006112B1">
        <w:rPr>
          <w:rStyle w:val="Heading2Char"/>
          <w:b w:val="0"/>
          <w:szCs w:val="28"/>
        </w:rPr>
        <w:t>from paperwork</w:t>
      </w:r>
      <w:r w:rsidR="00E15C46">
        <w:rPr>
          <w:rStyle w:val="Heading2Char"/>
          <w:b w:val="0"/>
          <w:szCs w:val="28"/>
        </w:rPr>
        <w:t>,</w:t>
      </w:r>
      <w:r w:rsidRPr="004F30FD" w:rsidR="006112B1">
        <w:t xml:space="preserve"> </w:t>
      </w:r>
      <w:r w:rsidRPr="004F30FD" w:rsidR="00DD3194">
        <w:t xml:space="preserve">reduce </w:t>
      </w:r>
      <w:r w:rsidR="003229E1">
        <w:t>missed appointments</w:t>
      </w:r>
      <w:r w:rsidRPr="004F30FD" w:rsidR="00DD3194">
        <w:t xml:space="preserve">, </w:t>
      </w:r>
      <w:r w:rsidRPr="004F30FD" w:rsidR="00DD3194">
        <w:rPr>
          <w:rStyle w:val="Heading2Char"/>
          <w:b w:val="0"/>
          <w:szCs w:val="28"/>
        </w:rPr>
        <w:t xml:space="preserve">and </w:t>
      </w:r>
      <w:r w:rsidRPr="004F30FD" w:rsidR="00BC3F50">
        <w:rPr>
          <w:rStyle w:val="Heading2Char"/>
          <w:b w:val="0"/>
          <w:szCs w:val="28"/>
        </w:rPr>
        <w:t>help prioritise those who need care most</w:t>
      </w:r>
      <w:bookmarkEnd w:id="49"/>
    </w:p>
    <w:p w:rsidR="0016028D" w:rsidP="00781EEF" w:rsidRDefault="00E14932" w14:paraId="5594363C" w14:textId="5F53D6F4">
      <w:r>
        <w:t xml:space="preserve">The size and complexity of the NHS, combined with the levels of demand it is experiencing, mean that participants </w:t>
      </w:r>
      <w:r w:rsidR="001560CC">
        <w:t xml:space="preserve">think that there is a clear and </w:t>
      </w:r>
      <w:r w:rsidR="007040C9">
        <w:t xml:space="preserve">uncontroversial role for AI </w:t>
      </w:r>
      <w:r w:rsidR="00FA18AC">
        <w:t xml:space="preserve">to </w:t>
      </w:r>
      <w:r w:rsidR="001F5608">
        <w:t>take on some administrative tasks</w:t>
      </w:r>
      <w:r w:rsidR="00EC69ED">
        <w:t xml:space="preserve">. </w:t>
      </w:r>
      <w:r w:rsidR="0041733D">
        <w:t>A hot topic for participants, particularly in Liverpool, is NHS staff burnout</w:t>
      </w:r>
      <w:r w:rsidR="00B15F74">
        <w:t xml:space="preserve"> and the numbers leaving the service. They h</w:t>
      </w:r>
      <w:r w:rsidR="009E63E0">
        <w:t xml:space="preserve">ope that AI systems can help </w:t>
      </w:r>
      <w:r w:rsidR="00D43C53">
        <w:t>reduce the amount of form</w:t>
      </w:r>
      <w:r w:rsidR="005E3E32">
        <w:t>-</w:t>
      </w:r>
      <w:r w:rsidR="00D43C53">
        <w:t>filling and rep</w:t>
      </w:r>
      <w:r w:rsidR="005E3E32">
        <w:t>etitive</w:t>
      </w:r>
      <w:r w:rsidR="00D43C53">
        <w:t xml:space="preserve"> information</w:t>
      </w:r>
      <w:r w:rsidR="005E3E32">
        <w:t>-</w:t>
      </w:r>
      <w:r w:rsidR="00D43C53">
        <w:t xml:space="preserve">taking </w:t>
      </w:r>
      <w:r w:rsidR="007A2B57">
        <w:t>by frontline clinicians and nurses and free them u</w:t>
      </w:r>
      <w:r w:rsidR="00DB7A17">
        <w:t>p to spend</w:t>
      </w:r>
      <w:r w:rsidR="00597BDA">
        <w:t xml:space="preserve"> more</w:t>
      </w:r>
      <w:r w:rsidR="00DB7A17">
        <w:t xml:space="preserve"> time with patients. </w:t>
      </w:r>
    </w:p>
    <w:p w:rsidR="0016028D" w:rsidP="008B19DE" w:rsidRDefault="0016028D" w14:paraId="74B697B0" w14:textId="799D8ABD">
      <w:pPr>
        <w:pStyle w:val="Quote"/>
      </w:pPr>
      <w:r w:rsidRPr="0069396A">
        <w:t>My wife</w:t>
      </w:r>
      <w:r>
        <w:t xml:space="preserve"> [an NHS nurse]</w:t>
      </w:r>
      <w:r w:rsidRPr="0069396A">
        <w:t xml:space="preserve"> says that the paperwork side takes longer than the actual care.</w:t>
      </w:r>
      <w:r>
        <w:t xml:space="preserve"> </w:t>
      </w:r>
      <w:r w:rsidR="00245442">
        <w:rPr>
          <w:i w:val="0"/>
          <w:iCs w:val="0"/>
          <w:color w:val="auto"/>
        </w:rPr>
        <w:t>Public Participant, L</w:t>
      </w:r>
      <w:r w:rsidRPr="00DB7A17">
        <w:rPr>
          <w:i w:val="0"/>
          <w:iCs w:val="0"/>
          <w:color w:val="auto"/>
        </w:rPr>
        <w:t xml:space="preserve">iverpool </w:t>
      </w:r>
    </w:p>
    <w:p w:rsidR="008B19DE" w:rsidP="008B19DE" w:rsidRDefault="70929C19" w14:paraId="4C14E20B" w14:textId="50D94D4A">
      <w:r>
        <w:t>Participants see the p</w:t>
      </w:r>
      <w:r w:rsidR="7883DE0B">
        <w:t xml:space="preserve">otential for an AI tool to listen to your </w:t>
      </w:r>
      <w:r>
        <w:t>health</w:t>
      </w:r>
      <w:r w:rsidR="7883DE0B">
        <w:t xml:space="preserve"> appointment and then take notes</w:t>
      </w:r>
      <w:r w:rsidR="7EEFFB33">
        <w:t>. They also th</w:t>
      </w:r>
      <w:r w:rsidR="5B295088">
        <w:t>ink</w:t>
      </w:r>
      <w:r w:rsidR="7EEFFB33">
        <w:t xml:space="preserve"> </w:t>
      </w:r>
      <w:r w:rsidR="42BD7EA2">
        <w:t>AI could make</w:t>
      </w:r>
      <w:r w:rsidR="00956743">
        <w:t xml:space="preserve"> the</w:t>
      </w:r>
      <w:r w:rsidR="42BD7EA2">
        <w:t xml:space="preserve"> repeat prescription process more user</w:t>
      </w:r>
      <w:r w:rsidR="2B2CD641">
        <w:t>-</w:t>
      </w:r>
      <w:r w:rsidR="42BD7EA2">
        <w:t>friendly, help with medicine adherence</w:t>
      </w:r>
      <w:r w:rsidR="293E219D">
        <w:t>,</w:t>
      </w:r>
      <w:r w:rsidR="45C77866">
        <w:t xml:space="preserve"> </w:t>
      </w:r>
      <w:r w:rsidR="42BD7EA2">
        <w:t xml:space="preserve">reduce medicine wastage by </w:t>
      </w:r>
      <w:r w:rsidR="4D5900D5">
        <w:t>sending</w:t>
      </w:r>
      <w:r w:rsidR="08157CD5">
        <w:t xml:space="preserve"> people</w:t>
      </w:r>
      <w:r w:rsidR="4D5900D5">
        <w:t xml:space="preserve"> reminders of </w:t>
      </w:r>
      <w:r w:rsidR="762B8309">
        <w:t>when to order repeat prescriptions</w:t>
      </w:r>
      <w:r w:rsidR="6487467B">
        <w:t>,</w:t>
      </w:r>
      <w:r w:rsidR="08157CD5">
        <w:t xml:space="preserve"> and also </w:t>
      </w:r>
      <w:r w:rsidR="00956743">
        <w:t xml:space="preserve">potentially check that medicines had been taken. </w:t>
      </w:r>
    </w:p>
    <w:p w:rsidR="00533EA6" w:rsidP="008B19DE" w:rsidRDefault="7883DE0B" w14:paraId="1579F254" w14:textId="1ECBE635">
      <w:r>
        <w:t>Another</w:t>
      </w:r>
      <w:r w:rsidR="4503FED1">
        <w:t xml:space="preserve"> area identified </w:t>
      </w:r>
      <w:r w:rsidR="00956743">
        <w:t xml:space="preserve">for AI </w:t>
      </w:r>
      <w:r w:rsidR="4503FED1">
        <w:t xml:space="preserve">is appointment management. </w:t>
      </w:r>
      <w:r w:rsidR="6DFE7C44">
        <w:t xml:space="preserve">Participants think that in a service that is so over-stretched, it is </w:t>
      </w:r>
      <w:r w:rsidR="731A46CD">
        <w:t xml:space="preserve">unacceptable that clinician time is wasted </w:t>
      </w:r>
      <w:r w:rsidR="3B444E2E">
        <w:t xml:space="preserve">by people not attending appointments. They hope that AI could </w:t>
      </w:r>
      <w:r w:rsidR="75101F3A">
        <w:t xml:space="preserve">identify potential DNAs </w:t>
      </w:r>
      <w:r w:rsidR="00222516">
        <w:t xml:space="preserve"> or Did Not Attends, </w:t>
      </w:r>
      <w:r w:rsidR="75101F3A">
        <w:t>and send tailored communication o</w:t>
      </w:r>
      <w:r w:rsidR="39DEFEEA">
        <w:t>n</w:t>
      </w:r>
      <w:r w:rsidR="75101F3A">
        <w:t xml:space="preserve"> appointment times to </w:t>
      </w:r>
      <w:r w:rsidR="31D3873B">
        <w:t>help ensure attendance.</w:t>
      </w:r>
    </w:p>
    <w:p w:rsidRPr="00245442" w:rsidR="00362C09" w:rsidP="00362C09" w:rsidRDefault="00362C09" w14:paraId="7AF951D3" w14:textId="2C18A6AE">
      <w:pPr>
        <w:pStyle w:val="Quote"/>
        <w:rPr>
          <w:i w:val="0"/>
          <w:iCs w:val="0"/>
          <w:color w:val="auto"/>
        </w:rPr>
      </w:pPr>
      <w:r w:rsidRPr="00362C09">
        <w:t>Maybe people who miss appointments, their AI could track their missing appointments, and they could try to contact them via different channels, not only letters that come to the post and see which way they respond better. Maybe AI could study that and then use that channel for those patients. Not the one-size-fits-all for everyone sending the letter.</w:t>
      </w:r>
      <w:r>
        <w:t xml:space="preserve"> </w:t>
      </w:r>
      <w:r w:rsidRPr="00245442" w:rsidR="00245442">
        <w:rPr>
          <w:i w:val="0"/>
          <w:iCs w:val="0"/>
          <w:color w:val="auto"/>
        </w:rPr>
        <w:t xml:space="preserve">Public Participant, </w:t>
      </w:r>
      <w:r w:rsidRPr="00245442">
        <w:rPr>
          <w:i w:val="0"/>
          <w:iCs w:val="0"/>
          <w:color w:val="auto"/>
        </w:rPr>
        <w:t>Liverpool</w:t>
      </w:r>
    </w:p>
    <w:p w:rsidR="001F3078" w:rsidP="008B19DE" w:rsidRDefault="00E872C4" w14:paraId="1FE0CD5D" w14:textId="3CC63C79">
      <w:pPr>
        <w:spacing w:before="120"/>
      </w:pPr>
      <w:r>
        <w:t>S</w:t>
      </w:r>
      <w:r w:rsidR="001F3078">
        <w:t xml:space="preserve">ome participants think </w:t>
      </w:r>
      <w:r>
        <w:t xml:space="preserve">because </w:t>
      </w:r>
      <w:r w:rsidR="001F3078">
        <w:t xml:space="preserve">this is an administrative </w:t>
      </w:r>
      <w:r w:rsidR="00881F39">
        <w:t xml:space="preserve">improvement </w:t>
      </w:r>
      <w:r>
        <w:t xml:space="preserve">public consultation </w:t>
      </w:r>
      <w:r w:rsidR="00881F39">
        <w:t xml:space="preserve">would not </w:t>
      </w:r>
      <w:r>
        <w:t xml:space="preserve">be </w:t>
      </w:r>
      <w:r w:rsidR="00881F39">
        <w:t>ne</w:t>
      </w:r>
      <w:r>
        <w:t>cessary</w:t>
      </w:r>
      <w:r w:rsidR="00881F39">
        <w:t xml:space="preserve"> </w:t>
      </w:r>
      <w:r w:rsidR="0001139B">
        <w:t>before</w:t>
      </w:r>
      <w:r w:rsidR="00881F39">
        <w:t xml:space="preserve"> introduc</w:t>
      </w:r>
      <w:r w:rsidR="0001139B">
        <w:t>ing AI for</w:t>
      </w:r>
      <w:r>
        <w:t xml:space="preserve"> appointment management</w:t>
      </w:r>
      <w:r w:rsidR="005D31F3">
        <w:t xml:space="preserve">. </w:t>
      </w:r>
    </w:p>
    <w:p w:rsidR="00DB7A17" w:rsidP="008B19DE" w:rsidRDefault="0016028D" w14:paraId="31E1C020" w14:textId="6480F453">
      <w:pPr>
        <w:pStyle w:val="Quote"/>
      </w:pPr>
      <w:r>
        <w:t>I</w:t>
      </w:r>
      <w:r w:rsidRPr="00881F39" w:rsidR="007F2137">
        <w:t>f you currently have software that arranges your appointments, you don't ask the public before upgrading the software. It's like that.</w:t>
      </w:r>
      <w:r w:rsidR="007F2137">
        <w:t xml:space="preserve"> </w:t>
      </w:r>
      <w:r w:rsidRPr="00245442" w:rsidR="00245442">
        <w:rPr>
          <w:i w:val="0"/>
          <w:iCs w:val="0"/>
          <w:color w:val="auto"/>
        </w:rPr>
        <w:t>Public Participant,</w:t>
      </w:r>
      <w:r w:rsidRPr="00245442" w:rsidR="00245442">
        <w:rPr>
          <w:color w:val="auto"/>
        </w:rPr>
        <w:t xml:space="preserve"> </w:t>
      </w:r>
      <w:r w:rsidRPr="0016028D" w:rsidR="007F2137">
        <w:rPr>
          <w:i w:val="0"/>
          <w:iCs w:val="0"/>
          <w:color w:val="auto"/>
        </w:rPr>
        <w:t>Liverpool</w:t>
      </w:r>
      <w:r w:rsidR="007F2137">
        <w:t xml:space="preserve"> </w:t>
      </w:r>
    </w:p>
    <w:p w:rsidR="008B19DE" w:rsidP="008B19DE" w:rsidRDefault="00DB7A17" w14:paraId="4DA2F780" w14:textId="54F402B7">
      <w:r>
        <w:t>Participants said they have already seen a trend to</w:t>
      </w:r>
      <w:r w:rsidR="001B3189">
        <w:t>wards</w:t>
      </w:r>
      <w:r>
        <w:t xml:space="preserve"> automati</w:t>
      </w:r>
      <w:r w:rsidR="001B3189">
        <w:t xml:space="preserve">ng or </w:t>
      </w:r>
      <w:r>
        <w:t>digitis</w:t>
      </w:r>
      <w:r w:rsidR="001B3189">
        <w:t>ing</w:t>
      </w:r>
      <w:r>
        <w:t xml:space="preserve"> appointments and prescriptions (</w:t>
      </w:r>
      <w:r w:rsidR="00C03F22">
        <w:t>e.g. my</w:t>
      </w:r>
      <w:r>
        <w:t xml:space="preserve">GP app and others) and see AI as a continuation of this. </w:t>
      </w:r>
    </w:p>
    <w:p w:rsidR="000C44AA" w:rsidP="008B19DE" w:rsidRDefault="006F6ADC" w14:paraId="329A3A5B" w14:textId="799C5139">
      <w:r>
        <w:t xml:space="preserve">AI </w:t>
      </w:r>
      <w:r w:rsidR="002548E1">
        <w:t>helping to</w:t>
      </w:r>
      <w:r w:rsidR="00C653F7">
        <w:t xml:space="preserve"> </w:t>
      </w:r>
      <w:r w:rsidR="002548E1">
        <w:t>prioritise</w:t>
      </w:r>
      <w:r>
        <w:t xml:space="preserve"> who needs care most urgently </w:t>
      </w:r>
      <w:r w:rsidR="00C653F7">
        <w:t>is seen as more complex</w:t>
      </w:r>
      <w:r w:rsidR="000D1004">
        <w:t>, compared to those mentioned above,</w:t>
      </w:r>
      <w:r w:rsidR="00A934E9">
        <w:t xml:space="preserve"> </w:t>
      </w:r>
      <w:r w:rsidR="00C653F7">
        <w:t>but</w:t>
      </w:r>
      <w:r w:rsidR="002548E1">
        <w:t xml:space="preserve"> </w:t>
      </w:r>
      <w:r w:rsidR="00C653F7">
        <w:t xml:space="preserve">potentially </w:t>
      </w:r>
      <w:r w:rsidR="00A934E9">
        <w:t xml:space="preserve">highly valuable for an over-stretched NHS. </w:t>
      </w:r>
      <w:r w:rsidR="00D35E65">
        <w:t>The way this would work in practice</w:t>
      </w:r>
      <w:r w:rsidR="003E231B">
        <w:t xml:space="preserve"> was not discussed at length (e.g. what data would be used to make prioritisation decisions), but </w:t>
      </w:r>
      <w:r w:rsidR="00BD616E">
        <w:t>participants th</w:t>
      </w:r>
      <w:r w:rsidR="000D1004">
        <w:t>ink</w:t>
      </w:r>
      <w:r w:rsidR="00BD616E">
        <w:t xml:space="preserve"> that AI’s abilities to make fast decisions on </w:t>
      </w:r>
      <w:r w:rsidR="00701F9D">
        <w:t xml:space="preserve">large quantities of data could be useful in this prioritisation role. </w:t>
      </w:r>
      <w:r w:rsidR="00D35E65">
        <w:t xml:space="preserve"> </w:t>
      </w:r>
    </w:p>
    <w:p w:rsidR="000C44AA" w:rsidP="000C44AA" w:rsidRDefault="00583D0F" w14:paraId="22A19863" w14:textId="234E586F">
      <w:pPr>
        <w:pStyle w:val="Quote"/>
      </w:pPr>
      <w:r>
        <w:t>M</w:t>
      </w:r>
      <w:r w:rsidR="000C44AA">
        <w:t xml:space="preserve">aybe it was like a triage system because it could stop the buildup on GPs for people who go for colds and just stupid stuff. </w:t>
      </w:r>
      <w:r>
        <w:t>I</w:t>
      </w:r>
      <w:r w:rsidR="000C44AA">
        <w:t>t'd be like, "No. You don't need this service, just cold and flu tablets," or some tips.</w:t>
      </w:r>
      <w:r w:rsidR="00B3404B">
        <w:t xml:space="preserve"> </w:t>
      </w:r>
      <w:r w:rsidR="00245442">
        <w:rPr>
          <w:i w:val="0"/>
          <w:iCs w:val="0"/>
          <w:color w:val="auto"/>
        </w:rPr>
        <w:t>Public Participant, L</w:t>
      </w:r>
      <w:r w:rsidRPr="00B3404B" w:rsidR="00B3404B">
        <w:rPr>
          <w:i w:val="0"/>
          <w:iCs w:val="0"/>
          <w:color w:val="auto"/>
        </w:rPr>
        <w:t>iverpool</w:t>
      </w:r>
    </w:p>
    <w:p w:rsidR="000E08D8" w:rsidP="008B19DE" w:rsidRDefault="00B3404B" w14:paraId="31810B2C" w14:textId="074A50E8">
      <w:pPr>
        <w:pStyle w:val="Quote"/>
      </w:pPr>
      <w:r>
        <w:t>W</w:t>
      </w:r>
      <w:r w:rsidR="000C44AA">
        <w:t xml:space="preserve">ith hospitals where you could maybe possibly have a check-in system where before you go to the hospital, you've got to phone, tell them what it is. You run that through the system, which could then signpost you to a more appropriate place. </w:t>
      </w:r>
      <w:bookmarkStart w:name="_Hlk179915641" w:id="50"/>
      <w:r w:rsidR="00A013FB">
        <w:rPr>
          <w:i w:val="0"/>
          <w:iCs w:val="0"/>
          <w:color w:val="auto"/>
        </w:rPr>
        <w:t>Public Participant, L</w:t>
      </w:r>
      <w:r w:rsidRPr="00B3404B" w:rsidR="000C44AA">
        <w:rPr>
          <w:i w:val="0"/>
          <w:iCs w:val="0"/>
          <w:color w:val="auto"/>
        </w:rPr>
        <w:t>iverpool</w:t>
      </w:r>
      <w:bookmarkEnd w:id="50"/>
      <w:r w:rsidR="000C44AA">
        <w:t xml:space="preserve"> </w:t>
      </w:r>
    </w:p>
    <w:p w:rsidR="00A3681B" w:rsidP="00A3681B" w:rsidRDefault="2D7A8D53" w14:paraId="534CC578" w14:textId="61E3C585">
      <w:r>
        <w:t xml:space="preserve">Other </w:t>
      </w:r>
      <w:r w:rsidR="489EFBB4">
        <w:t xml:space="preserve">administrative and logistical tasks that participants believe could benefit from AI </w:t>
      </w:r>
      <w:r w:rsidR="1B305B2E">
        <w:t>include:</w:t>
      </w:r>
    </w:p>
    <w:p w:rsidR="00A3681B" w:rsidP="00222516" w:rsidRDefault="489EFBB4" w14:paraId="11E7616D" w14:textId="0F4B470A">
      <w:pPr>
        <w:pStyle w:val="ListParagraph"/>
        <w:numPr>
          <w:ilvl w:val="0"/>
          <w:numId w:val="2"/>
        </w:numPr>
      </w:pPr>
      <w:r>
        <w:t>NHS transport</w:t>
      </w:r>
      <w:r w:rsidR="699D1248">
        <w:t>, which could be</w:t>
      </w:r>
      <w:r>
        <w:t xml:space="preserve"> </w:t>
      </w:r>
      <w:r w:rsidR="690C3459">
        <w:t xml:space="preserve">made </w:t>
      </w:r>
      <w:r w:rsidR="55AC5153">
        <w:t>more efficient</w:t>
      </w:r>
      <w:r w:rsidR="3BC067B3">
        <w:t xml:space="preserve"> by better planning of patient journeys that currently use</w:t>
      </w:r>
      <w:r w:rsidR="690C3459">
        <w:t xml:space="preserve"> taxis</w:t>
      </w:r>
      <w:r w:rsidR="68C8C754">
        <w:t>; and</w:t>
      </w:r>
    </w:p>
    <w:p w:rsidR="00A3681B" w:rsidP="00222516" w:rsidRDefault="68C8C754" w14:paraId="45725186" w14:textId="6D87161B">
      <w:pPr>
        <w:pStyle w:val="ListParagraph"/>
        <w:numPr>
          <w:ilvl w:val="0"/>
          <w:numId w:val="2"/>
        </w:numPr>
      </w:pPr>
      <w:r>
        <w:t>Planning the location and provision of health services, by using</w:t>
      </w:r>
      <w:r w:rsidR="7C99A837">
        <w:t>,</w:t>
      </w:r>
      <w:r w:rsidR="690C3459">
        <w:t xml:space="preserve"> AI to help </w:t>
      </w:r>
      <w:r w:rsidR="7105BD3A">
        <w:t xml:space="preserve">review complex sets of housing, </w:t>
      </w:r>
      <w:r w:rsidR="30F6260F">
        <w:t xml:space="preserve">demographic, </w:t>
      </w:r>
      <w:r w:rsidR="7105BD3A">
        <w:t>health outcomes and other data</w:t>
      </w:r>
      <w:r w:rsidR="10F65402">
        <w:t>.</w:t>
      </w:r>
    </w:p>
    <w:p w:rsidRPr="004F30FD" w:rsidR="00AB12D9" w:rsidP="004F30FD" w:rsidRDefault="00BA00A9" w14:paraId="257E9439" w14:textId="38EE9287">
      <w:pPr>
        <w:pStyle w:val="Heading3"/>
      </w:pPr>
      <w:bookmarkStart w:name="_Toc180053905" w:id="51"/>
      <w:r w:rsidRPr="004F30FD">
        <w:rPr>
          <w:rStyle w:val="Heading2Char"/>
          <w:b w:val="0"/>
          <w:szCs w:val="28"/>
        </w:rPr>
        <w:t>Preventing poor health</w:t>
      </w:r>
      <w:r w:rsidRPr="004F30FD" w:rsidR="0055648C">
        <w:rPr>
          <w:rStyle w:val="Heading2Char"/>
          <w:b w:val="0"/>
          <w:szCs w:val="28"/>
        </w:rPr>
        <w:t xml:space="preserve">: </w:t>
      </w:r>
      <w:r w:rsidRPr="004F30FD" w:rsidR="00466363">
        <w:rPr>
          <w:rStyle w:val="Heading2Char"/>
          <w:b w:val="0"/>
          <w:szCs w:val="28"/>
        </w:rPr>
        <w:t xml:space="preserve">identifying </w:t>
      </w:r>
      <w:r w:rsidRPr="004F30FD" w:rsidR="00A803DC">
        <w:rPr>
          <w:rStyle w:val="Heading2Char"/>
          <w:b w:val="0"/>
          <w:szCs w:val="28"/>
        </w:rPr>
        <w:t xml:space="preserve">communities at risk </w:t>
      </w:r>
      <w:r w:rsidRPr="004F30FD" w:rsidR="0055648C">
        <w:rPr>
          <w:rStyle w:val="Heading2Char"/>
          <w:b w:val="0"/>
          <w:szCs w:val="28"/>
        </w:rPr>
        <w:t>and predicting</w:t>
      </w:r>
      <w:r w:rsidRPr="004F30FD" w:rsidR="0055648C">
        <w:t xml:space="preserve"> pandemics</w:t>
      </w:r>
      <w:bookmarkEnd w:id="51"/>
    </w:p>
    <w:p w:rsidRPr="00AB12D9" w:rsidR="009C59AB" w:rsidP="009C59AB" w:rsidRDefault="57D928A5" w14:paraId="7B2864A6" w14:textId="7267EDAF">
      <w:r>
        <w:t xml:space="preserve">The </w:t>
      </w:r>
      <w:r w:rsidR="4EC5C7D1">
        <w:t xml:space="preserve">discussion-starters </w:t>
      </w:r>
      <w:r>
        <w:t xml:space="preserve">shared with participants at the start of our health conversations focused on current issues, such as </w:t>
      </w:r>
      <w:r w:rsidR="6AE9CB3F">
        <w:t xml:space="preserve">difficulties accessing NHS dentistry and </w:t>
      </w:r>
      <w:r w:rsidR="4B4AA839">
        <w:t xml:space="preserve">poorer cancer outcomes compared to other countries. </w:t>
      </w:r>
      <w:r w:rsidR="08BFC47E">
        <w:t>Even so, opportunities for AI in preventing poor health</w:t>
      </w:r>
      <w:r w:rsidR="64701FEE">
        <w:t xml:space="preserve"> and care outcomes</w:t>
      </w:r>
      <w:r w:rsidR="08BFC47E">
        <w:t xml:space="preserve"> were </w:t>
      </w:r>
      <w:r w:rsidR="5FF3F3BF">
        <w:t>discussed and drew interest and support from several participants.</w:t>
      </w:r>
      <w:r w:rsidR="5659B55F">
        <w:t xml:space="preserve"> </w:t>
      </w:r>
      <w:r w:rsidR="7A1C08AB">
        <w:t>In Liverpool, one of the specialists spoke about t</w:t>
      </w:r>
      <w:r w:rsidR="7E99793B">
        <w:t xml:space="preserve">he city’s </w:t>
      </w:r>
      <w:r w:rsidR="7A1C08AB">
        <w:t>Building Attachment and Bond</w:t>
      </w:r>
      <w:r w:rsidR="582873E9">
        <w:t>s</w:t>
      </w:r>
      <w:r w:rsidR="7A1C08AB">
        <w:t xml:space="preserve"> Service:</w:t>
      </w:r>
      <w:r w:rsidR="7E99793B">
        <w:t xml:space="preserve"> a service where c</w:t>
      </w:r>
      <w:r w:rsidRPr="5DFC2582" w:rsidR="7A1C08AB">
        <w:rPr>
          <w:rFonts w:eastAsia="Arial" w:cs="Arial"/>
        </w:rPr>
        <w:t xml:space="preserve">ommunity psychologists help parents facing difficult situations to avoid having their child taken into care. The success rate </w:t>
      </w:r>
      <w:r w:rsidRPr="5DFC2582" w:rsidR="7E99793B">
        <w:rPr>
          <w:rFonts w:eastAsia="Arial" w:cs="Arial"/>
        </w:rPr>
        <w:t xml:space="preserve">was reported to be </w:t>
      </w:r>
      <w:r w:rsidRPr="5DFC2582" w:rsidR="7A1C08AB">
        <w:rPr>
          <w:rFonts w:eastAsia="Arial" w:cs="Arial"/>
        </w:rPr>
        <w:t>more than 80%.</w:t>
      </w:r>
      <w:r w:rsidRPr="5DFC2582" w:rsidR="64701FEE">
        <w:rPr>
          <w:rFonts w:eastAsia="Arial" w:cs="Arial"/>
        </w:rPr>
        <w:t xml:space="preserve"> Participants can see a role for AI in </w:t>
      </w:r>
      <w:r w:rsidRPr="5DFC2582" w:rsidR="1FC53D66">
        <w:rPr>
          <w:rFonts w:eastAsia="Arial" w:cs="Arial"/>
        </w:rPr>
        <w:t xml:space="preserve">analysing and reporting on </w:t>
      </w:r>
      <w:r w:rsidRPr="5DFC2582" w:rsidR="2B2672D2">
        <w:rPr>
          <w:rFonts w:eastAsia="Arial" w:cs="Arial"/>
        </w:rPr>
        <w:t xml:space="preserve">different data sets to help identify and support individuals and families in need of early intervention. </w:t>
      </w:r>
    </w:p>
    <w:p w:rsidR="009C59AB" w:rsidP="008B19DE" w:rsidRDefault="009C59AB" w14:paraId="341DFA0C" w14:textId="550138D0">
      <w:pPr>
        <w:pStyle w:val="Quote"/>
      </w:pPr>
      <w:r w:rsidRPr="00F00618">
        <w:t>It's trying to enhance the whole community, isn't it? Not just a person or an entity. Prevention is always better than a cure</w:t>
      </w:r>
      <w:r w:rsidR="009724D8">
        <w:t>.</w:t>
      </w:r>
      <w:r w:rsidRPr="00F00618">
        <w:t xml:space="preserve"> </w:t>
      </w:r>
      <w:r w:rsidR="00F609A0">
        <w:t>S</w:t>
      </w:r>
      <w:r w:rsidRPr="00F00618" w:rsidR="00F609A0">
        <w:t>o,</w:t>
      </w:r>
      <w:r w:rsidRPr="00F00618">
        <w:t xml:space="preserve"> if you could put something in place that's going to benefit a whole community, 10 or 15 years down the line if they're all healthy, then that whole community is going to save the NHS </w:t>
      </w:r>
      <w:r w:rsidR="0057769C">
        <w:t>‘</w:t>
      </w:r>
      <w:r w:rsidRPr="00F00618">
        <w:t>X</w:t>
      </w:r>
      <w:r w:rsidR="0057769C">
        <w:t>’</w:t>
      </w:r>
      <w:r w:rsidRPr="00F00618">
        <w:t xml:space="preserve"> amount of money because of the things that were put in place 15 years before. Which could be AI, looking at it and seeing where it's needed and putting the facilities in place to stop the strain on the NHS down the line. </w:t>
      </w:r>
      <w:r w:rsidR="00A013FB">
        <w:rPr>
          <w:i w:val="0"/>
          <w:iCs w:val="0"/>
          <w:color w:val="auto"/>
        </w:rPr>
        <w:t>Public Participant, L</w:t>
      </w:r>
      <w:r w:rsidRPr="009724D8" w:rsidR="009724D8">
        <w:rPr>
          <w:i w:val="0"/>
          <w:iCs w:val="0"/>
          <w:color w:val="auto"/>
        </w:rPr>
        <w:t>iverpool</w:t>
      </w:r>
    </w:p>
    <w:p w:rsidR="0058232E" w:rsidP="0058232E" w:rsidRDefault="00605D4D" w14:paraId="71D42ABE" w14:textId="4566FDA0">
      <w:r>
        <w:t xml:space="preserve">Another prevention role for AI </w:t>
      </w:r>
      <w:r w:rsidR="00C17121">
        <w:t xml:space="preserve">supported by several participants </w:t>
      </w:r>
      <w:r>
        <w:t xml:space="preserve">is in </w:t>
      </w:r>
      <w:r w:rsidR="008B0948">
        <w:t>predicting pandemics early on by u</w:t>
      </w:r>
      <w:r w:rsidR="0058232E">
        <w:t>s</w:t>
      </w:r>
      <w:r w:rsidR="008B0948">
        <w:t>ing and joining up</w:t>
      </w:r>
      <w:r w:rsidR="0058232E">
        <w:t xml:space="preserve"> data to look for patterns of infection</w:t>
      </w:r>
      <w:r w:rsidR="008B0948">
        <w:t xml:space="preserve"> and </w:t>
      </w:r>
      <w:r w:rsidR="0058232E">
        <w:t xml:space="preserve">symptoms in the population. </w:t>
      </w:r>
    </w:p>
    <w:p w:rsidRPr="001050C1" w:rsidR="001050C1" w:rsidP="00A5273E" w:rsidRDefault="00BF08D3" w14:paraId="7DBD7CAE" w14:textId="5DACC76D">
      <w:pPr>
        <w:pStyle w:val="Heading3"/>
      </w:pPr>
      <w:bookmarkStart w:name="_Toc180053906" w:id="52"/>
      <w:r w:rsidRPr="00AE6046">
        <w:t>Treatment</w:t>
      </w:r>
      <w:r w:rsidRPr="00AE6046" w:rsidR="006D2A55">
        <w:t xml:space="preserve">: intelligent screening, </w:t>
      </w:r>
      <w:r w:rsidRPr="00AE6046" w:rsidR="00CF2934">
        <w:t>faster diagnosis, tailored treatment</w:t>
      </w:r>
      <w:r w:rsidR="00AE6046">
        <w:t xml:space="preserve"> based on better health data</w:t>
      </w:r>
      <w:bookmarkEnd w:id="52"/>
    </w:p>
    <w:p w:rsidR="009B2CAF" w:rsidP="009B2CAF" w:rsidRDefault="2BDA8019" w14:paraId="1189A974" w14:textId="181657B9">
      <w:r>
        <w:t xml:space="preserve">Smarter use of </w:t>
      </w:r>
      <w:r w:rsidR="0C91D308">
        <w:t xml:space="preserve">health data is the aspiration that runs through many participant </w:t>
      </w:r>
      <w:r w:rsidR="6C694E68">
        <w:t>discussions o</w:t>
      </w:r>
      <w:r w:rsidR="4A220DC5">
        <w:t xml:space="preserve">n how AI can improve treatments in the future. </w:t>
      </w:r>
      <w:r w:rsidR="6C694E68">
        <w:t xml:space="preserve">Some </w:t>
      </w:r>
      <w:r w:rsidR="03B4F638">
        <w:t>want to see a m</w:t>
      </w:r>
      <w:r w:rsidR="7D454EEF">
        <w:t>ore intelligence</w:t>
      </w:r>
      <w:r w:rsidR="4B5F4F91">
        <w:t>-</w:t>
      </w:r>
      <w:r w:rsidR="7D454EEF">
        <w:t xml:space="preserve">led approach to </w:t>
      </w:r>
      <w:r w:rsidR="03B4F638">
        <w:t xml:space="preserve">health </w:t>
      </w:r>
      <w:r w:rsidR="7D454EEF">
        <w:t>screening</w:t>
      </w:r>
      <w:r w:rsidR="03B4F638">
        <w:t>. R</w:t>
      </w:r>
      <w:r w:rsidR="7D454EEF">
        <w:t xml:space="preserve">ather than being </w:t>
      </w:r>
      <w:r w:rsidR="42BBC3F2">
        <w:t xml:space="preserve">largely </w:t>
      </w:r>
      <w:r w:rsidR="7D454EEF">
        <w:t>age</w:t>
      </w:r>
      <w:r w:rsidR="4B5F4F91">
        <w:t>-</w:t>
      </w:r>
      <w:r w:rsidR="7D454EEF">
        <w:t xml:space="preserve">based, </w:t>
      </w:r>
      <w:r w:rsidR="702CB7A5">
        <w:t xml:space="preserve">participants hope that AI could be used to analyse people’s </w:t>
      </w:r>
      <w:r w:rsidR="42BBC3F2">
        <w:t xml:space="preserve">health data, including their family history, to target </w:t>
      </w:r>
      <w:r w:rsidR="46C4F72A">
        <w:t xml:space="preserve">screening based on their individual risk.  </w:t>
      </w:r>
    </w:p>
    <w:p w:rsidRPr="006D372B" w:rsidR="009B2CAF" w:rsidP="008B19DE" w:rsidRDefault="009B2CAF" w14:paraId="685BA478" w14:textId="26A8032C">
      <w:pPr>
        <w:pStyle w:val="Quote"/>
        <w:rPr>
          <w:i w:val="0"/>
          <w:iCs w:val="0"/>
          <w:color w:val="auto"/>
        </w:rPr>
      </w:pPr>
      <w:r>
        <w:t xml:space="preserve">If there's a family history of certain illnesses, then you should be called in earlier to get screened for it. </w:t>
      </w:r>
      <w:r w:rsidR="00A013FB">
        <w:rPr>
          <w:i w:val="0"/>
          <w:iCs w:val="0"/>
          <w:color w:val="auto"/>
        </w:rPr>
        <w:t>Public Participant, L</w:t>
      </w:r>
      <w:r w:rsidRPr="006D372B">
        <w:rPr>
          <w:i w:val="0"/>
          <w:iCs w:val="0"/>
          <w:color w:val="auto"/>
        </w:rPr>
        <w:t xml:space="preserve">iverpool </w:t>
      </w:r>
    </w:p>
    <w:p w:rsidRPr="00B7020F" w:rsidR="00B7020F" w:rsidP="00B7020F" w:rsidRDefault="001D173D" w14:paraId="6DF2793C" w14:textId="7F99D08B">
      <w:pPr>
        <w:rPr>
          <w:rFonts w:eastAsia="Arial" w:cs="Arial"/>
        </w:rPr>
      </w:pPr>
      <w:r>
        <w:t>There are more contrasting views on the role of AI in determining a diagnosis.</w:t>
      </w:r>
      <w:r w:rsidR="00B0248E">
        <w:t xml:space="preserve"> A </w:t>
      </w:r>
      <w:r w:rsidR="00D312BF">
        <w:t>few</w:t>
      </w:r>
      <w:r w:rsidR="00763D53">
        <w:t xml:space="preserve"> participants</w:t>
      </w:r>
      <w:r w:rsidR="00D312BF">
        <w:t xml:space="preserve"> think that </w:t>
      </w:r>
      <w:r w:rsidR="00B0248E">
        <w:t xml:space="preserve">if the </w:t>
      </w:r>
      <w:r w:rsidR="00B3550D">
        <w:t>data for decision making is of a high enough quality, the AI woul</w:t>
      </w:r>
      <w:r w:rsidR="00763D53">
        <w:t xml:space="preserve">d </w:t>
      </w:r>
      <w:r w:rsidR="005C00B1">
        <w:t xml:space="preserve">make the diagnosis and recommend treatment </w:t>
      </w:r>
      <w:r w:rsidR="00763D53">
        <w:t>faster and more decisive</w:t>
      </w:r>
      <w:r w:rsidR="005C00B1">
        <w:t>ly</w:t>
      </w:r>
      <w:r w:rsidR="00763D53">
        <w:t xml:space="preserve"> that </w:t>
      </w:r>
      <w:r w:rsidR="008B169B">
        <w:t xml:space="preserve">several clinicians.  </w:t>
      </w:r>
    </w:p>
    <w:p w:rsidRPr="00917E70" w:rsidR="00917E70" w:rsidP="00917E70" w:rsidRDefault="00917E70" w14:paraId="7C5438B3" w14:textId="07CAB7CA">
      <w:pPr>
        <w:spacing w:before="160"/>
        <w:jc w:val="center"/>
      </w:pPr>
      <w:r>
        <w:rPr>
          <w:i/>
          <w:iCs/>
          <w:color w:val="5963F5" w:themeColor="accent2"/>
        </w:rPr>
        <w:t>T</w:t>
      </w:r>
      <w:r w:rsidRPr="00D82C21">
        <w:rPr>
          <w:i/>
          <w:iCs/>
          <w:color w:val="5963F5" w:themeColor="accent2"/>
        </w:rPr>
        <w:t>here’s always a debate on whether to take any surgical intervention, and with a condition like mine, the specialists you speak to are always exceptionally reluctant to take any sort of surgical intervention because they’re almost scared of doing more damage than they would fix. Now, if an AI could suggest to me, “Well actually, it would improve x/y or z outcome to certainty to the 97th percentile,” I’d probably go, “Well, sign me up tomorrow</w:t>
      </w:r>
      <w:r w:rsidR="00CC6611">
        <w:rPr>
          <w:i/>
          <w:iCs/>
          <w:color w:val="5963F5" w:themeColor="accent2"/>
        </w:rPr>
        <w:t>.</w:t>
      </w:r>
      <w:r w:rsidR="00B97E2E">
        <w:rPr>
          <w:i/>
          <w:iCs/>
          <w:color w:val="5963F5" w:themeColor="accent2"/>
        </w:rPr>
        <w:t>”</w:t>
      </w:r>
      <w:r>
        <w:rPr>
          <w:i/>
          <w:iCs/>
          <w:color w:val="5963F5" w:themeColor="accent2"/>
        </w:rPr>
        <w:t xml:space="preserve"> </w:t>
      </w:r>
      <w:r w:rsidR="00A013FB">
        <w:t>Public Participant, C</w:t>
      </w:r>
      <w:r w:rsidRPr="00917E70">
        <w:t>ambridge</w:t>
      </w:r>
    </w:p>
    <w:p w:rsidR="005C00B1" w:rsidP="008B19DE" w:rsidRDefault="005C00B1" w14:paraId="6BD87840" w14:textId="35A47688">
      <w:pPr>
        <w:spacing w:before="120"/>
      </w:pPr>
      <w:r>
        <w:t xml:space="preserve">But for most participants, AI is a </w:t>
      </w:r>
      <w:r w:rsidR="00E31784">
        <w:t>‘</w:t>
      </w:r>
      <w:r>
        <w:t>co-pilot</w:t>
      </w:r>
      <w:r w:rsidR="00E31784">
        <w:t xml:space="preserve">’ for clinicians, </w:t>
      </w:r>
      <w:r w:rsidR="00A850D5">
        <w:t xml:space="preserve">because </w:t>
      </w:r>
      <w:r w:rsidR="00AA5F47">
        <w:t xml:space="preserve">they expect </w:t>
      </w:r>
      <w:r w:rsidR="00A850D5">
        <w:t xml:space="preserve">a person to be responsible for </w:t>
      </w:r>
      <w:r w:rsidR="00AA5F47">
        <w:t xml:space="preserve">a diagnosis and treatment decision. </w:t>
      </w:r>
    </w:p>
    <w:p w:rsidR="005C00B1" w:rsidP="005C00B1" w:rsidRDefault="005C00B1" w14:paraId="6D255E66" w14:textId="031B3138">
      <w:pPr>
        <w:pStyle w:val="Quote"/>
        <w:rPr>
          <w:i w:val="0"/>
          <w:iCs w:val="0"/>
          <w:color w:val="auto"/>
        </w:rPr>
      </w:pPr>
      <w:r>
        <w:t>I wouldn’t just want to rely on the technology for something big like that, because obviously it’s a lifechanging situation. They start the treatment and then later on you find out, “Oh no, actually, it wasn’t.” So</w:t>
      </w:r>
      <w:r w:rsidR="009C4D5F">
        <w:t>,</w:t>
      </w:r>
      <w:r>
        <w:t xml:space="preserve"> what happens with that? </w:t>
      </w:r>
      <w:r w:rsidR="00A013FB">
        <w:rPr>
          <w:i w:val="0"/>
          <w:iCs w:val="0"/>
          <w:color w:val="auto"/>
        </w:rPr>
        <w:t>Public Participant, C</w:t>
      </w:r>
      <w:r w:rsidRPr="00392C3D">
        <w:rPr>
          <w:i w:val="0"/>
          <w:iCs w:val="0"/>
          <w:color w:val="auto"/>
        </w:rPr>
        <w:t>ambridge</w:t>
      </w:r>
    </w:p>
    <w:p w:rsidR="00170F49" w:rsidP="008B19DE" w:rsidRDefault="00695623" w14:paraId="6740829E" w14:textId="25B6533A">
      <w:pPr>
        <w:spacing w:before="120"/>
      </w:pPr>
      <w:r>
        <w:t xml:space="preserve">Participants foresee situations where AI has helped an individual </w:t>
      </w:r>
      <w:r w:rsidR="000B2531">
        <w:t xml:space="preserve">gather more </w:t>
      </w:r>
      <w:r w:rsidR="00170F49">
        <w:t xml:space="preserve">comprehensive and accurate </w:t>
      </w:r>
      <w:r w:rsidR="000B2531">
        <w:t xml:space="preserve">data about their condition, through monitoring, to bring to their </w:t>
      </w:r>
      <w:r w:rsidR="001E0DB7">
        <w:t>medical appointment. This would give the clinician more information to</w:t>
      </w:r>
      <w:r w:rsidR="00394089">
        <w:t xml:space="preserve"> identify the most effective treatment. </w:t>
      </w:r>
      <w:r w:rsidR="000B2531">
        <w:t xml:space="preserve"> </w:t>
      </w:r>
    </w:p>
    <w:p w:rsidRPr="00BF08D3" w:rsidR="00BF08D3" w:rsidP="00BF08D3" w:rsidRDefault="00BF08D3" w14:paraId="1C3A3E0B" w14:textId="7873435B">
      <w:pPr>
        <w:spacing w:before="160"/>
        <w:jc w:val="center"/>
        <w:rPr>
          <w:i/>
          <w:iCs/>
          <w:color w:val="5963F5" w:themeColor="accent2"/>
        </w:rPr>
      </w:pPr>
      <w:r w:rsidRPr="00BF08D3">
        <w:rPr>
          <w:i/>
          <w:iCs/>
          <w:color w:val="5963F5" w:themeColor="accent2"/>
        </w:rPr>
        <w:t xml:space="preserve">We thought AI could track the progression of it. </w:t>
      </w:r>
      <w:r w:rsidR="00FD1C85">
        <w:rPr>
          <w:i/>
          <w:iCs/>
          <w:color w:val="5963F5" w:themeColor="accent2"/>
        </w:rPr>
        <w:t>Y</w:t>
      </w:r>
      <w:r w:rsidRPr="00BF08D3">
        <w:rPr>
          <w:i/>
          <w:iCs/>
          <w:color w:val="5963F5" w:themeColor="accent2"/>
        </w:rPr>
        <w:t xml:space="preserve">ou have evidence and you have notes on yourself to back up </w:t>
      </w:r>
      <w:r w:rsidRPr="00BF08D3" w:rsidR="005C0C87">
        <w:rPr>
          <w:i/>
          <w:iCs/>
          <w:color w:val="5963F5" w:themeColor="accent2"/>
        </w:rPr>
        <w:t>everything,</w:t>
      </w:r>
      <w:r w:rsidRPr="00BF08D3">
        <w:rPr>
          <w:i/>
          <w:iCs/>
          <w:color w:val="5963F5" w:themeColor="accent2"/>
        </w:rPr>
        <w:t xml:space="preserve"> but you do eventually have to go to a doctor again.</w:t>
      </w:r>
      <w:r w:rsidRPr="00BF1861">
        <w:t xml:space="preserve"> </w:t>
      </w:r>
      <w:r w:rsidR="00A013FB">
        <w:t>Public Participant, L</w:t>
      </w:r>
      <w:r w:rsidRPr="00BF1861">
        <w:t>iverpool</w:t>
      </w:r>
    </w:p>
    <w:p w:rsidR="00957A24" w:rsidP="008B19DE" w:rsidRDefault="70A2C21F" w14:paraId="7E41C551" w14:textId="7BFF8504">
      <w:pPr>
        <w:spacing w:before="120"/>
      </w:pPr>
      <w:r>
        <w:t>Complex health problems such as multi-morbidity and polypharmacy are seen to be challenges that are data-rich and time-consuming, and therefore ripe for AI to analyse and offer advice on a personalised basis.</w:t>
      </w:r>
    </w:p>
    <w:p w:rsidR="00957A24" w:rsidP="00891816" w:rsidRDefault="006D0EC3" w14:paraId="0853EF79" w14:textId="32641FA6">
      <w:pPr>
        <w:pStyle w:val="Quote"/>
      </w:pPr>
      <w:r>
        <w:t>I</w:t>
      </w:r>
      <w:r w:rsidRPr="00891816" w:rsidR="00891816">
        <w:t>t must be so difficult for GPs to keep track of how medication reacts with other medication on an individual basis. If there's some database that shows all that, then it can only help, can't it?</w:t>
      </w:r>
      <w:r w:rsidR="00891816">
        <w:t xml:space="preserve"> </w:t>
      </w:r>
      <w:r w:rsidR="00A013FB">
        <w:rPr>
          <w:i w:val="0"/>
          <w:iCs w:val="0"/>
          <w:color w:val="auto"/>
        </w:rPr>
        <w:t>Public Participant, L</w:t>
      </w:r>
      <w:r w:rsidRPr="000D43D2" w:rsidR="00891816">
        <w:rPr>
          <w:i w:val="0"/>
          <w:iCs w:val="0"/>
          <w:color w:val="auto"/>
        </w:rPr>
        <w:t>iverpool</w:t>
      </w:r>
    </w:p>
    <w:p w:rsidR="006855BA" w:rsidP="008B19DE" w:rsidRDefault="70A2C21F" w14:paraId="5503FC4A" w14:textId="21E3CBDD">
      <w:pPr>
        <w:spacing w:before="120"/>
      </w:pPr>
      <w:r>
        <w:t>Hopes for AI-enabled</w:t>
      </w:r>
      <w:r w:rsidR="00222516">
        <w:t xml:space="preserve"> </w:t>
      </w:r>
      <w:r>
        <w:t>treatment go beyond just recommending a medication. Some participants hope to see AI play a role in helping people in a more holistic way</w:t>
      </w:r>
      <w:r w:rsidR="00FB3C5D">
        <w:t xml:space="preserve">, </w:t>
      </w:r>
      <w:r w:rsidR="0077795E">
        <w:t xml:space="preserve">by providing </w:t>
      </w:r>
      <w:ins w:author="Guest User" w:date="2024-10-21T10:32:00Z" w:id="53">
        <w:r>
          <w:t>support</w:t>
        </w:r>
      </w:ins>
      <w:r>
        <w:t xml:space="preserve"> </w:t>
      </w:r>
      <w:r w:rsidR="0077795E">
        <w:t xml:space="preserve">to make better lifestyle choices. </w:t>
      </w:r>
      <w:r w:rsidR="00672EE2">
        <w:t>Although</w:t>
      </w:r>
      <w:r w:rsidR="0077795E">
        <w:t xml:space="preserve"> they acknowledge that AI is not a substitute for a whole system approach to better health, which would go further than individual responsibility, to include environmental factors, education</w:t>
      </w:r>
      <w:r w:rsidR="00672EE2">
        <w:t>,</w:t>
      </w:r>
      <w:r w:rsidR="0077795E">
        <w:t xml:space="preserve"> incentives</w:t>
      </w:r>
      <w:r w:rsidR="00672EE2">
        <w:t xml:space="preserve"> and other measures</w:t>
      </w:r>
      <w:r>
        <w:t xml:space="preserve">. </w:t>
      </w:r>
    </w:p>
    <w:p w:rsidR="00F7676D" w:rsidP="00057861" w:rsidRDefault="00F7676D" w14:paraId="18204491" w14:textId="75A46AEB">
      <w:pPr>
        <w:pStyle w:val="Heading3"/>
      </w:pPr>
      <w:bookmarkStart w:name="_Toc180053907" w:id="54"/>
      <w:r>
        <w:t>Research</w:t>
      </w:r>
      <w:r w:rsidR="001D3173">
        <w:t xml:space="preserve">: accelerating </w:t>
      </w:r>
      <w:r w:rsidR="005413CA">
        <w:t xml:space="preserve">lab to clinic and tackling complex </w:t>
      </w:r>
      <w:r w:rsidR="00ED6BC9">
        <w:t>issues</w:t>
      </w:r>
      <w:bookmarkEnd w:id="54"/>
    </w:p>
    <w:p w:rsidR="00F7676D" w:rsidP="00F7676D" w:rsidRDefault="70BE8A8E" w14:paraId="5B270053" w14:textId="3296A5FE">
      <w:r>
        <w:t xml:space="preserve">Given the average time to </w:t>
      </w:r>
      <w:r w:rsidR="73CB7F7C">
        <w:t xml:space="preserve">develop a drug is 13-15 years, participants </w:t>
      </w:r>
      <w:r w:rsidR="7547960D">
        <w:t>think that there must be a way for AI to speed up new drug research</w:t>
      </w:r>
      <w:r w:rsidR="66CC5B52">
        <w:t xml:space="preserve"> and maintain or improve </w:t>
      </w:r>
      <w:r w:rsidR="07584C9F">
        <w:t>the evidence of efficacy</w:t>
      </w:r>
      <w:r w:rsidR="00CE20DD">
        <w:t xml:space="preserve">, for example by </w:t>
      </w:r>
      <w:r w:rsidR="7CE7C3FB">
        <w:t xml:space="preserve">modelling </w:t>
      </w:r>
      <w:r w:rsidR="00CE20DD">
        <w:t xml:space="preserve">multiple possible </w:t>
      </w:r>
      <w:r w:rsidR="7CE7C3FB">
        <w:t>scenarios</w:t>
      </w:r>
      <w:r w:rsidR="00CE20DD">
        <w:t>.</w:t>
      </w:r>
      <w:r w:rsidR="10F1D828">
        <w:t xml:space="preserve"> </w:t>
      </w:r>
      <w:r w:rsidR="00CE20DD">
        <w:t>A</w:t>
      </w:r>
      <w:r w:rsidR="0CBC0CB1">
        <w:t xml:space="preserve"> </w:t>
      </w:r>
      <w:r w:rsidR="0D0F1B7D">
        <w:t xml:space="preserve">small group </w:t>
      </w:r>
      <w:r w:rsidR="0CBC0CB1">
        <w:t xml:space="preserve">conversation </w:t>
      </w:r>
      <w:r w:rsidR="0D0F1B7D">
        <w:t>with a specialist in Liverpool led participants to hop</w:t>
      </w:r>
      <w:r w:rsidR="2FFF3EDA">
        <w:t>e</w:t>
      </w:r>
      <w:r w:rsidR="0D0F1B7D">
        <w:t xml:space="preserve"> </w:t>
      </w:r>
      <w:r w:rsidR="3844D438">
        <w:t xml:space="preserve">that </w:t>
      </w:r>
      <w:r w:rsidR="2EE14E71">
        <w:t xml:space="preserve">AI </w:t>
      </w:r>
      <w:r w:rsidR="56C54A69">
        <w:t xml:space="preserve">could be </w:t>
      </w:r>
      <w:r w:rsidR="12B4EB8D">
        <w:t xml:space="preserve">used </w:t>
      </w:r>
      <w:r w:rsidR="0100EE01">
        <w:t xml:space="preserve">by clinicians and researchers </w:t>
      </w:r>
      <w:r w:rsidR="12B4EB8D">
        <w:t>to</w:t>
      </w:r>
      <w:r w:rsidR="2EE14E71">
        <w:t xml:space="preserve"> understand</w:t>
      </w:r>
      <w:r w:rsidR="13E2C276">
        <w:t xml:space="preserve"> more about </w:t>
      </w:r>
      <w:r w:rsidR="7723E99D">
        <w:t xml:space="preserve">the </w:t>
      </w:r>
      <w:r w:rsidR="13E2C276">
        <w:t>side effects</w:t>
      </w:r>
      <w:r w:rsidR="7723E99D">
        <w:t xml:space="preserve"> of medicines</w:t>
      </w:r>
      <w:r w:rsidR="13E2C276">
        <w:t>,</w:t>
      </w:r>
      <w:r w:rsidR="7723E99D">
        <w:t xml:space="preserve"> including over</w:t>
      </w:r>
      <w:r w:rsidR="13E2C276">
        <w:t xml:space="preserve"> </w:t>
      </w:r>
      <w:r w:rsidR="2EE14E71">
        <w:t>the</w:t>
      </w:r>
      <w:r w:rsidR="2FFF3EDA">
        <w:t xml:space="preserve"> long</w:t>
      </w:r>
      <w:r w:rsidR="7723E99D">
        <w:t xml:space="preserve">er </w:t>
      </w:r>
      <w:r w:rsidR="2FFF3EDA">
        <w:t>term</w:t>
      </w:r>
      <w:r w:rsidR="7723E99D">
        <w:t>,</w:t>
      </w:r>
      <w:r w:rsidR="2FFF3EDA">
        <w:t xml:space="preserve"> </w:t>
      </w:r>
      <w:r w:rsidR="59D5B0E0">
        <w:t>an</w:t>
      </w:r>
      <w:r w:rsidR="00CE20DD">
        <w:t>d</w:t>
      </w:r>
      <w:r w:rsidR="59D5B0E0">
        <w:t xml:space="preserve"> to explore the potential for</w:t>
      </w:r>
      <w:r w:rsidR="3E648FE1">
        <w:t xml:space="preserve"> re-purposing</w:t>
      </w:r>
      <w:r w:rsidR="7723E99D">
        <w:t xml:space="preserve"> </w:t>
      </w:r>
      <w:r w:rsidR="3E648FE1">
        <w:t>med</w:t>
      </w:r>
      <w:r w:rsidR="2FFF3EDA">
        <w:t>ication</w:t>
      </w:r>
      <w:r w:rsidR="3E648FE1">
        <w:t>s</w:t>
      </w:r>
      <w:r w:rsidR="09A8D6FB">
        <w:t xml:space="preserve">. The idea was that AI could make </w:t>
      </w:r>
      <w:r w:rsidR="60D6CEB6">
        <w:t xml:space="preserve">this </w:t>
      </w:r>
      <w:r w:rsidR="745141FC">
        <w:t>type of research</w:t>
      </w:r>
      <w:r w:rsidR="09A8D6FB">
        <w:t xml:space="preserve"> more efficient and affordable</w:t>
      </w:r>
      <w:r w:rsidR="670D063A">
        <w:t>, and therefore appealing to pharmaceutical companies</w:t>
      </w:r>
      <w:r w:rsidR="76B0867C">
        <w:t xml:space="preserve"> to carry out</w:t>
      </w:r>
      <w:r w:rsidR="745141FC">
        <w:t xml:space="preserve">. </w:t>
      </w:r>
      <w:r w:rsidR="4AC77742">
        <w:t xml:space="preserve"> </w:t>
      </w:r>
    </w:p>
    <w:p w:rsidRPr="00580E17" w:rsidR="00F7676D" w:rsidP="008B19DE" w:rsidRDefault="00F7676D" w14:paraId="02446160" w14:textId="76C4751D">
      <w:pPr>
        <w:pStyle w:val="Quote"/>
        <w:rPr>
          <w:i w:val="0"/>
          <w:iCs w:val="0"/>
          <w:color w:val="auto"/>
        </w:rPr>
      </w:pPr>
      <w:r w:rsidRPr="004561FF">
        <w:t>15 years to develop a new drug does seem ridiculous when you get to 10 years and it doesn't work. AI should surely do something positive about that.</w:t>
      </w:r>
      <w:r>
        <w:t xml:space="preserve"> </w:t>
      </w:r>
      <w:r w:rsidR="00A013FB">
        <w:rPr>
          <w:i w:val="0"/>
          <w:iCs w:val="0"/>
          <w:color w:val="auto"/>
        </w:rPr>
        <w:t>Public Participant, L</w:t>
      </w:r>
      <w:r w:rsidRPr="00580E17">
        <w:rPr>
          <w:i w:val="0"/>
          <w:iCs w:val="0"/>
          <w:color w:val="auto"/>
        </w:rPr>
        <w:t>iverpool</w:t>
      </w:r>
    </w:p>
    <w:p w:rsidR="00340001" w:rsidP="008B19DE" w:rsidRDefault="005C5A08" w14:paraId="742B7B94" w14:textId="36DE4829">
      <w:r>
        <w:t xml:space="preserve">The UK’s richness in health data is seen as an opportunity for AI. </w:t>
      </w:r>
      <w:r w:rsidR="00A01DC9">
        <w:t>Participants hope</w:t>
      </w:r>
      <w:r w:rsidR="000A3FE2">
        <w:t xml:space="preserve"> that </w:t>
      </w:r>
      <w:r w:rsidR="008424FE">
        <w:t xml:space="preserve">discoveries around the causes of </w:t>
      </w:r>
      <w:r w:rsidR="00A515FB">
        <w:t xml:space="preserve">health conditions and which treatments work best will be accelerated by AI. </w:t>
      </w:r>
      <w:r>
        <w:t xml:space="preserve"> </w:t>
      </w:r>
    </w:p>
    <w:p w:rsidRPr="00B35D8B" w:rsidR="00D268E5" w:rsidP="00B35D8B" w:rsidRDefault="00340001" w14:paraId="6DA744A7" w14:textId="2D9B2FC2">
      <w:pPr>
        <w:pStyle w:val="Quote"/>
        <w:rPr>
          <w:i w:val="0"/>
          <w:iCs w:val="0"/>
          <w:color w:val="auto"/>
        </w:rPr>
      </w:pPr>
      <w:r>
        <w:t>The research side of it for diseases and healthcare. I think there are always people who are going through the data collected or doing the surveys or testing and looking at the trends, and that. You could have an algorithm that will look through it for you and it'll look for the stuff. Even the trends</w:t>
      </w:r>
      <w:r w:rsidR="00F50075">
        <w:t>,</w:t>
      </w:r>
      <w:r>
        <w:t xml:space="preserve"> like</w:t>
      </w:r>
      <w:r w:rsidR="00F50075">
        <w:t>,</w:t>
      </w:r>
      <w:r>
        <w:t xml:space="preserve"> why people have died. What medications are working best and what aren't? It takes the human time out of it so it might be a quicker fix. </w:t>
      </w:r>
      <w:r w:rsidR="00A013FB">
        <w:rPr>
          <w:i w:val="0"/>
          <w:iCs w:val="0"/>
          <w:color w:val="auto"/>
        </w:rPr>
        <w:t>Public Participant, L</w:t>
      </w:r>
      <w:r w:rsidRPr="00670A9F">
        <w:rPr>
          <w:i w:val="0"/>
          <w:iCs w:val="0"/>
          <w:color w:val="auto"/>
        </w:rPr>
        <w:t>iverpool</w:t>
      </w:r>
      <w:r w:rsidRPr="00670A9F" w:rsidR="00D268E5">
        <w:rPr>
          <w:i w:val="0"/>
          <w:iCs w:val="0"/>
          <w:color w:val="auto"/>
        </w:rPr>
        <w:t xml:space="preserve">  </w:t>
      </w:r>
    </w:p>
    <w:p w:rsidR="009049E5" w:rsidP="004F30FD" w:rsidRDefault="11FE9C56" w14:paraId="00DD153A" w14:textId="2F1CAF7D">
      <w:pPr>
        <w:pStyle w:val="Heading3"/>
      </w:pPr>
      <w:bookmarkStart w:name="_Toc180053908" w:id="55"/>
      <w:r>
        <w:t xml:space="preserve">The need to </w:t>
      </w:r>
      <w:r w:rsidR="00CE20DD">
        <w:t xml:space="preserve">make joined-up data </w:t>
      </w:r>
      <w:r w:rsidR="7A7622DB">
        <w:t>available for AI</w:t>
      </w:r>
      <w:bookmarkEnd w:id="55"/>
      <w:r w:rsidR="7A7622DB">
        <w:t xml:space="preserve"> </w:t>
      </w:r>
      <w:r w:rsidR="00CE20DD">
        <w:t>within the NHS</w:t>
      </w:r>
    </w:p>
    <w:p w:rsidR="007E591D" w:rsidP="00A95F4C" w:rsidRDefault="11FE9C56" w14:paraId="1C82725F" w14:textId="4DB4C835">
      <w:r>
        <w:t xml:space="preserve">Our conversations on </w:t>
      </w:r>
      <w:r w:rsidR="4279CB3B">
        <w:t>the issues faced by the NHS and the hopes for AI le</w:t>
      </w:r>
      <w:r w:rsidR="444D1283">
        <w:t>d</w:t>
      </w:r>
      <w:r w:rsidR="4279CB3B">
        <w:t xml:space="preserve"> to </w:t>
      </w:r>
      <w:r w:rsidR="77F19570">
        <w:t xml:space="preserve">the topic of sharing individual NHS health data. </w:t>
      </w:r>
      <w:r w:rsidR="208A2C9A">
        <w:t>Some participants were aware of the lack of joined</w:t>
      </w:r>
      <w:r w:rsidR="444D1283">
        <w:t>-</w:t>
      </w:r>
      <w:r w:rsidR="208A2C9A">
        <w:t>up data in the NHS (e.g. paramedics not able to see your GP data)</w:t>
      </w:r>
      <w:r w:rsidR="40749D89">
        <w:t>, but many were</w:t>
      </w:r>
      <w:r w:rsidR="00CE20DD">
        <w:t xml:space="preserve"> not,</w:t>
      </w:r>
      <w:r w:rsidR="40749D89">
        <w:t xml:space="preserve"> and were shocked by this</w:t>
      </w:r>
      <w:r w:rsidR="75F911EA">
        <w:t xml:space="preserve"> potential barrier to the effective use of AI in health. Participants </w:t>
      </w:r>
      <w:r w:rsidR="00DD4484">
        <w:t>call for</w:t>
      </w:r>
      <w:r w:rsidR="75F911EA">
        <w:t xml:space="preserve"> </w:t>
      </w:r>
      <w:r w:rsidR="00DD4484">
        <w:t>data to be shared</w:t>
      </w:r>
      <w:r w:rsidR="23BC42AD">
        <w:t xml:space="preserve"> </w:t>
      </w:r>
      <w:r w:rsidR="00DD4484">
        <w:t>within the NHS for the benefit of patients, without compromising security and confidentiality or being used for commercial purposes</w:t>
      </w:r>
      <w:r w:rsidR="00136441">
        <w:t xml:space="preserve"> -</w:t>
      </w:r>
      <w:r w:rsidR="00DD4484">
        <w:t xml:space="preserve"> </w:t>
      </w:r>
      <w:r w:rsidR="00136441">
        <w:t xml:space="preserve">a guardrail which should be included in </w:t>
      </w:r>
      <w:r w:rsidR="23BC42AD">
        <w:t>legislation</w:t>
      </w:r>
      <w:r w:rsidR="3F4FED62">
        <w:t xml:space="preserve">. </w:t>
      </w:r>
    </w:p>
    <w:p w:rsidRPr="00117810" w:rsidR="006850F0" w:rsidP="00117810" w:rsidRDefault="00C53334" w14:paraId="651BB1EC" w14:textId="402FF7B4">
      <w:pPr>
        <w:pStyle w:val="Quote"/>
        <w:rPr>
          <w:color w:val="auto"/>
        </w:rPr>
      </w:pPr>
      <w:r w:rsidRPr="00C53334">
        <w:t>I find it crazy how that information isn't passed on. It just really saves one's life. I just don't get that. Wouldn't anyone want that passed on?</w:t>
      </w:r>
      <w:r w:rsidRPr="00C55D49">
        <w:rPr>
          <w:i w:val="0"/>
          <w:iCs w:val="0"/>
          <w:color w:val="auto"/>
        </w:rPr>
        <w:t xml:space="preserve"> </w:t>
      </w:r>
      <w:r w:rsidR="00A013FB">
        <w:rPr>
          <w:i w:val="0"/>
          <w:iCs w:val="0"/>
          <w:color w:val="auto"/>
        </w:rPr>
        <w:t>Public Participant, L</w:t>
      </w:r>
      <w:r w:rsidRPr="00C55D49">
        <w:rPr>
          <w:i w:val="0"/>
          <w:iCs w:val="0"/>
          <w:color w:val="auto"/>
        </w:rPr>
        <w:t>iverpool</w:t>
      </w:r>
      <w:r w:rsidRPr="00C55D49">
        <w:rPr>
          <w:color w:val="auto"/>
        </w:rPr>
        <w:t xml:space="preserve"> </w:t>
      </w:r>
    </w:p>
    <w:p w:rsidRPr="004F30FD" w:rsidR="008D22E6" w:rsidP="004F30FD" w:rsidRDefault="0037113F" w14:paraId="38C676FB" w14:textId="078AB4BE">
      <w:pPr>
        <w:pStyle w:val="Heading2"/>
      </w:pPr>
      <w:bookmarkStart w:name="_Toc180053909" w:id="56"/>
      <w:r w:rsidRPr="004F30FD">
        <w:t xml:space="preserve">3.3 </w:t>
      </w:r>
      <w:r w:rsidRPr="004F30FD" w:rsidR="00F76E6C">
        <w:t>AI c</w:t>
      </w:r>
      <w:r w:rsidRPr="004F30FD" w:rsidR="005D39CD">
        <w:t>oncerns</w:t>
      </w:r>
      <w:r w:rsidRPr="004F30FD">
        <w:t xml:space="preserve"> specific to health:</w:t>
      </w:r>
      <w:bookmarkEnd w:id="56"/>
      <w:r w:rsidRPr="004F30FD">
        <w:t xml:space="preserve"> </w:t>
      </w:r>
    </w:p>
    <w:p w:rsidR="00F9714E" w:rsidP="00F2017E" w:rsidRDefault="00F9714E" w14:paraId="78346C2F" w14:textId="6DF2E334">
      <w:r>
        <w:t xml:space="preserve">Health is a fundamental of life.  It is </w:t>
      </w:r>
      <w:r w:rsidR="00373C6A">
        <w:t xml:space="preserve">part of the </w:t>
      </w:r>
      <w:r>
        <w:t xml:space="preserve">essence of you as a </w:t>
      </w:r>
      <w:r w:rsidR="00373C6A">
        <w:t xml:space="preserve">living </w:t>
      </w:r>
      <w:r>
        <w:t xml:space="preserve">being. For some participants, AI in health needs to be </w:t>
      </w:r>
      <w:r w:rsidR="00DC3FB9">
        <w:t xml:space="preserve">introduced with great care and should not act without human involvement. </w:t>
      </w:r>
    </w:p>
    <w:p w:rsidRPr="00DC3FB9" w:rsidR="00DC3FB9" w:rsidP="00DC3FB9" w:rsidRDefault="00DC3FB9" w14:paraId="30587D9E" w14:textId="6AD25E7C">
      <w:pPr>
        <w:spacing w:before="160"/>
        <w:jc w:val="center"/>
        <w:rPr>
          <w:i/>
          <w:iCs/>
          <w:color w:val="5963F5" w:themeColor="accent2"/>
        </w:rPr>
      </w:pPr>
      <w:r w:rsidRPr="00DC3FB9">
        <w:rPr>
          <w:i/>
          <w:iCs/>
          <w:color w:val="5963F5" w:themeColor="accent2"/>
        </w:rPr>
        <w:t>I think it’s healthcare</w:t>
      </w:r>
      <w:r w:rsidR="00430B37">
        <w:rPr>
          <w:i/>
          <w:iCs/>
          <w:color w:val="5963F5" w:themeColor="accent2"/>
        </w:rPr>
        <w:t>,</w:t>
      </w:r>
      <w:r w:rsidRPr="00DC3FB9">
        <w:rPr>
          <w:i/>
          <w:iCs/>
          <w:color w:val="5963F5" w:themeColor="accent2"/>
        </w:rPr>
        <w:t xml:space="preserve"> which you need to take very seriously. It’s not something like you get a robot or AI to suddenly deal with</w:t>
      </w:r>
      <w:r w:rsidR="006850F0">
        <w:rPr>
          <w:i/>
          <w:iCs/>
          <w:color w:val="5963F5" w:themeColor="accent2"/>
        </w:rPr>
        <w:t>.</w:t>
      </w:r>
      <w:r w:rsidRPr="00DC3FB9">
        <w:rPr>
          <w:i/>
          <w:iCs/>
          <w:color w:val="5963F5" w:themeColor="accent2"/>
        </w:rPr>
        <w:t xml:space="preserve"> It’s your health. Nevertheless, a human can make an error as well, I’m not saying that a human can’t, but it’s just a bit close. If it’s an AI, then I think it should be backed up with a human, which is probably already happening. </w:t>
      </w:r>
      <w:r w:rsidR="00A013FB">
        <w:t>Public Participant, C</w:t>
      </w:r>
      <w:r w:rsidRPr="00DC3FB9">
        <w:t>ambridge</w:t>
      </w:r>
    </w:p>
    <w:p w:rsidR="00F2017E" w:rsidP="00F2017E" w:rsidRDefault="00BD151C" w14:paraId="4206900A" w14:textId="065EA6DF">
      <w:r>
        <w:t xml:space="preserve">When discussing the areas </w:t>
      </w:r>
      <w:r w:rsidR="005A684E">
        <w:t xml:space="preserve">in health </w:t>
      </w:r>
      <w:r>
        <w:t>where AI has a more limited or no role</w:t>
      </w:r>
      <w:r w:rsidR="008A2121">
        <w:t xml:space="preserve"> or potential </w:t>
      </w:r>
      <w:r w:rsidR="00EF302C">
        <w:t xml:space="preserve">detrimental </w:t>
      </w:r>
      <w:r w:rsidR="008A2121">
        <w:t xml:space="preserve">impacts of </w:t>
      </w:r>
      <w:r w:rsidR="00EF302C">
        <w:t xml:space="preserve">AI, </w:t>
      </w:r>
      <w:r>
        <w:t>these are the areas that emerged:</w:t>
      </w:r>
    </w:p>
    <w:p w:rsidR="00BD151C" w:rsidP="00F2017E" w:rsidRDefault="0024153E" w14:paraId="08CEE71E" w14:textId="5DB36CC2">
      <w:r>
        <w:rPr>
          <w:noProof/>
          <w14:ligatures w14:val="standardContextual"/>
        </w:rPr>
        <mc:AlternateContent>
          <mc:Choice Requires="wps">
            <w:drawing>
              <wp:anchor distT="0" distB="0" distL="114300" distR="114300" simplePos="0" relativeHeight="251658246" behindDoc="0" locked="0" layoutInCell="1" allowOverlap="1" wp14:anchorId="7985AE97" wp14:editId="25A27E18">
                <wp:simplePos x="0" y="0"/>
                <wp:positionH relativeFrom="column">
                  <wp:posOffset>2919095</wp:posOffset>
                </wp:positionH>
                <wp:positionV relativeFrom="paragraph">
                  <wp:posOffset>149225</wp:posOffset>
                </wp:positionV>
                <wp:extent cx="1987550" cy="690880"/>
                <wp:effectExtent l="0" t="0" r="0" b="0"/>
                <wp:wrapNone/>
                <wp:docPr id="1224526562"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chemeClr val="accent4"/>
                        </a:solidFill>
                        <a:ln w="12700" cap="flat" cmpd="sng" algn="ctr">
                          <a:noFill/>
                          <a:prstDash val="solid"/>
                          <a:miter lim="800000"/>
                        </a:ln>
                        <a:effectLst/>
                      </wps:spPr>
                      <wps:txbx>
                        <w:txbxContent>
                          <w:p w:rsidR="00636992" w:rsidP="00136441" w:rsidRDefault="00636992" w14:paraId="116F07B1" w14:textId="55F52BD2">
                            <w:pPr>
                              <w:spacing w:after="0"/>
                              <w:contextualSpacing/>
                              <w:jc w:val="center"/>
                              <w:rPr>
                                <w:color w:val="05385E" w:themeColor="accent1"/>
                              </w:rPr>
                            </w:pPr>
                            <w:r>
                              <w:rPr>
                                <w:b/>
                                <w:bCs/>
                                <w:color w:val="05385E" w:themeColor="accent1"/>
                              </w:rPr>
                              <w:t>AI monitoring undermining privacy</w:t>
                            </w:r>
                            <w:r>
                              <w:rPr>
                                <w:color w:val="05385E" w:themeColor="accent1"/>
                              </w:rPr>
                              <w:t xml:space="preserve">   </w:t>
                            </w:r>
                          </w:p>
                          <w:p w:rsidRPr="00AA4B4B" w:rsidR="00636992" w:rsidP="00136441" w:rsidRDefault="00636992" w14:paraId="04234B93" w14:textId="2C59F093">
                            <w:pPr>
                              <w:spacing w:after="0"/>
                              <w:contextualSpacing/>
                              <w:jc w:val="center"/>
                              <w:rPr>
                                <w:sz w:val="20"/>
                                <w:szCs w:val="22"/>
                              </w:rPr>
                            </w:pPr>
                            <w:r w:rsidRPr="00AA4B4B">
                              <w:rPr>
                                <w:color w:val="05385E" w:themeColor="accent1"/>
                                <w:sz w:val="20"/>
                                <w:szCs w:val="22"/>
                              </w:rPr>
                              <w:t xml:space="preserve">e.g. </w:t>
                            </w:r>
                            <w:r>
                              <w:rPr>
                                <w:color w:val="05385E" w:themeColor="accent1"/>
                                <w:sz w:val="20"/>
                                <w:szCs w:val="22"/>
                              </w:rPr>
                              <w:t>constant 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9" style="position:absolute;margin-left:229.85pt;margin-top:11.75pt;width:156.5pt;height:54.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3207]" stroked="f" strokeweight="1pt" arcsize="10923f" w14:anchorId="7985AE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">
                <v:stroke joinstyle="miter"/>
                <v:textbox>
                  <w:txbxContent>
                    <w:p w:rsidR="00636992" w:rsidP="00136441" w:rsidRDefault="00636992" w14:paraId="116F07B1" w14:textId="55F52BD2">
                      <w:pPr>
                        <w:spacing w:after="0"/>
                        <w:contextualSpacing/>
                        <w:jc w:val="center"/>
                        <w:rPr>
                          <w:color w:val="05385E" w:themeColor="accent1"/>
                        </w:rPr>
                      </w:pPr>
                      <w:r>
                        <w:rPr>
                          <w:b/>
                          <w:bCs/>
                          <w:color w:val="05385E" w:themeColor="accent1"/>
                        </w:rPr>
                        <w:t>AI monitoring undermining privacy</w:t>
                      </w:r>
                      <w:r>
                        <w:rPr>
                          <w:color w:val="05385E" w:themeColor="accent1"/>
                        </w:rPr>
                        <w:t xml:space="preserve">   </w:t>
                      </w:r>
                    </w:p>
                    <w:p w:rsidRPr="00AA4B4B" w:rsidR="00636992" w:rsidP="00136441" w:rsidRDefault="00636992" w14:paraId="04234B93" w14:textId="2C59F093">
                      <w:pPr>
                        <w:spacing w:after="0"/>
                        <w:contextualSpacing/>
                        <w:jc w:val="center"/>
                        <w:rPr>
                          <w:sz w:val="20"/>
                          <w:szCs w:val="22"/>
                        </w:rPr>
                      </w:pPr>
                      <w:r w:rsidRPr="00AA4B4B">
                        <w:rPr>
                          <w:color w:val="05385E" w:themeColor="accent1"/>
                          <w:sz w:val="20"/>
                          <w:szCs w:val="22"/>
                        </w:rPr>
                        <w:t xml:space="preserve">e.g. </w:t>
                      </w:r>
                      <w:r>
                        <w:rPr>
                          <w:color w:val="05385E" w:themeColor="accent1"/>
                          <w:sz w:val="20"/>
                          <w:szCs w:val="22"/>
                        </w:rPr>
                        <w:t>constant data gathering</w:t>
                      </w:r>
                    </w:p>
                  </w:txbxContent>
                </v:textbox>
              </v:roundrect>
            </w:pict>
          </mc:Fallback>
        </mc:AlternateContent>
      </w:r>
      <w:r w:rsidR="00F53610">
        <w:rPr>
          <w:noProof/>
          <w14:ligatures w14:val="standardContextual"/>
        </w:rPr>
        <mc:AlternateContent>
          <mc:Choice Requires="wps">
            <w:drawing>
              <wp:anchor distT="0" distB="0" distL="114300" distR="114300" simplePos="0" relativeHeight="251658245" behindDoc="0" locked="0" layoutInCell="1" allowOverlap="1" wp14:anchorId="708CFB3E" wp14:editId="65CC1AE2">
                <wp:simplePos x="0" y="0"/>
                <wp:positionH relativeFrom="column">
                  <wp:posOffset>590550</wp:posOffset>
                </wp:positionH>
                <wp:positionV relativeFrom="paragraph">
                  <wp:posOffset>146685</wp:posOffset>
                </wp:positionV>
                <wp:extent cx="2083242" cy="699135"/>
                <wp:effectExtent l="0" t="0" r="0" b="5715"/>
                <wp:wrapNone/>
                <wp:docPr id="754946195" name="Rectangle: Rounded Corners 1"/>
                <wp:cNvGraphicFramePr/>
                <a:graphic xmlns:a="http://schemas.openxmlformats.org/drawingml/2006/main">
                  <a:graphicData uri="http://schemas.microsoft.com/office/word/2010/wordprocessingShape">
                    <wps:wsp>
                      <wps:cNvSpPr/>
                      <wps:spPr>
                        <a:xfrm>
                          <a:off x="0" y="0"/>
                          <a:ext cx="2083242" cy="699135"/>
                        </a:xfrm>
                        <a:prstGeom prst="roundRect">
                          <a:avLst/>
                        </a:prstGeom>
                        <a:solidFill>
                          <a:schemeClr val="accent4"/>
                        </a:solidFill>
                        <a:ln w="12700" cap="flat" cmpd="sng" algn="ctr">
                          <a:noFill/>
                          <a:prstDash val="solid"/>
                          <a:miter lim="800000"/>
                        </a:ln>
                        <a:effectLst/>
                      </wps:spPr>
                      <wps:txbx>
                        <w:txbxContent>
                          <w:p w:rsidRPr="00DD508E" w:rsidR="00636992" w:rsidP="00F53610" w:rsidRDefault="00636992" w14:paraId="6A89003D" w14:textId="4D1D8335">
                            <w:pPr>
                              <w:jc w:val="center"/>
                              <w:rPr>
                                <w:sz w:val="20"/>
                                <w:szCs w:val="22"/>
                              </w:rPr>
                            </w:pPr>
                            <w:r>
                              <w:rPr>
                                <w:b/>
                                <w:bCs/>
                                <w:color w:val="05385E" w:themeColor="accent1"/>
                              </w:rPr>
                              <w:t xml:space="preserve">AI as solo decision maker </w:t>
                            </w:r>
                            <w:r w:rsidRPr="00136441">
                              <w:rPr>
                                <w:color w:val="05385E" w:themeColor="accent1"/>
                                <w:sz w:val="20"/>
                                <w:szCs w:val="20"/>
                              </w:rPr>
                              <w:t>e.g.</w:t>
                            </w:r>
                            <w:r>
                              <w:rPr>
                                <w:color w:val="05385E" w:themeColor="accent1"/>
                                <w:sz w:val="20"/>
                                <w:szCs w:val="22"/>
                              </w:rPr>
                              <w:t xml:space="preserve"> for diagnosis and treatment. </w:t>
                            </w:r>
                            <w:r w:rsidRPr="00DD508E">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0" style="position:absolute;margin-left:46.5pt;margin-top:11.55pt;width:164.05pt;height:55.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3207]" stroked="f" strokeweight="1pt" arcsize="10923f" w14:anchorId="708CFB3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">
                <v:stroke joinstyle="miter"/>
                <v:textbox>
                  <w:txbxContent>
                    <w:p w:rsidRPr="00DD508E" w:rsidR="00636992" w:rsidP="00F53610" w:rsidRDefault="00636992" w14:paraId="6A89003D" w14:textId="4D1D8335">
                      <w:pPr>
                        <w:jc w:val="center"/>
                        <w:rPr>
                          <w:sz w:val="20"/>
                          <w:szCs w:val="22"/>
                        </w:rPr>
                      </w:pPr>
                      <w:r>
                        <w:rPr>
                          <w:b/>
                          <w:bCs/>
                          <w:color w:val="05385E" w:themeColor="accent1"/>
                        </w:rPr>
                        <w:t xml:space="preserve">AI as solo decision maker </w:t>
                      </w:r>
                      <w:r w:rsidRPr="00136441">
                        <w:rPr>
                          <w:color w:val="05385E" w:themeColor="accent1"/>
                          <w:sz w:val="20"/>
                          <w:szCs w:val="20"/>
                        </w:rPr>
                        <w:t>e.g.</w:t>
                      </w:r>
                      <w:r>
                        <w:rPr>
                          <w:color w:val="05385E" w:themeColor="accent1"/>
                          <w:sz w:val="20"/>
                          <w:szCs w:val="22"/>
                        </w:rPr>
                        <w:t xml:space="preserve"> for diagnosis and treatment. </w:t>
                      </w:r>
                      <w:r w:rsidRPr="00DD508E">
                        <w:rPr>
                          <w:color w:val="05385E" w:themeColor="accent1"/>
                          <w:sz w:val="20"/>
                          <w:szCs w:val="22"/>
                        </w:rPr>
                        <w:t xml:space="preserve"> </w:t>
                      </w:r>
                    </w:p>
                  </w:txbxContent>
                </v:textbox>
              </v:roundrect>
            </w:pict>
          </mc:Fallback>
        </mc:AlternateContent>
      </w:r>
    </w:p>
    <w:p w:rsidR="00EF302C" w:rsidP="00F2017E" w:rsidRDefault="00EF302C" w14:paraId="3BCADD64" w14:textId="256342BC"/>
    <w:p w:rsidR="00EF302C" w:rsidP="00F2017E" w:rsidRDefault="00C87083" w14:paraId="30F9FF92" w14:textId="28027D75">
      <w:r>
        <w:rPr>
          <w:noProof/>
          <w14:ligatures w14:val="standardContextual"/>
        </w:rPr>
        <mc:AlternateContent>
          <mc:Choice Requires="wps">
            <w:drawing>
              <wp:anchor distT="0" distB="0" distL="114300" distR="114300" simplePos="0" relativeHeight="251658248" behindDoc="0" locked="0" layoutInCell="1" allowOverlap="1" wp14:anchorId="23A315A7" wp14:editId="30526BFB">
                <wp:simplePos x="0" y="0"/>
                <wp:positionH relativeFrom="column">
                  <wp:posOffset>2918460</wp:posOffset>
                </wp:positionH>
                <wp:positionV relativeFrom="paragraph">
                  <wp:posOffset>-297180</wp:posOffset>
                </wp:positionV>
                <wp:extent cx="1987550" cy="769620"/>
                <wp:effectExtent l="0" t="0" r="0" b="0"/>
                <wp:wrapNone/>
                <wp:docPr id="1056089864" name="Rectangle: Rounded Corners 1"/>
                <wp:cNvGraphicFramePr/>
                <a:graphic xmlns:a="http://schemas.openxmlformats.org/drawingml/2006/main">
                  <a:graphicData uri="http://schemas.microsoft.com/office/word/2010/wordprocessingShape">
                    <wps:wsp>
                      <wps:cNvSpPr/>
                      <wps:spPr>
                        <a:xfrm>
                          <a:off x="0" y="0"/>
                          <a:ext cx="1987550" cy="769620"/>
                        </a:xfrm>
                        <a:prstGeom prst="roundRect">
                          <a:avLst/>
                        </a:prstGeom>
                        <a:solidFill>
                          <a:schemeClr val="accent4"/>
                        </a:solidFill>
                        <a:ln w="12700" cap="flat" cmpd="sng" algn="ctr">
                          <a:noFill/>
                          <a:prstDash val="solid"/>
                          <a:miter lim="800000"/>
                        </a:ln>
                        <a:effectLst/>
                      </wps:spPr>
                      <wps:txbx>
                        <w:txbxContent>
                          <w:p w:rsidRPr="00522B89" w:rsidR="00636992" w:rsidP="00C72A0B" w:rsidRDefault="00636992" w14:paraId="702A5A2E" w14:textId="7A90BEC5">
                            <w:pPr>
                              <w:spacing w:after="0"/>
                              <w:jc w:val="center"/>
                              <w:rPr>
                                <w:b/>
                                <w:bCs/>
                                <w:color w:val="05385E" w:themeColor="accent1"/>
                              </w:rPr>
                            </w:pPr>
                            <w:r>
                              <w:rPr>
                                <w:b/>
                                <w:bCs/>
                                <w:color w:val="05385E" w:themeColor="accent1"/>
                              </w:rPr>
                              <w:t xml:space="preserve">Increasing hypochondria </w:t>
                            </w:r>
                          </w:p>
                          <w:p w:rsidRPr="00AE404A" w:rsidR="00636992" w:rsidP="00F53610" w:rsidRDefault="00636992" w14:paraId="23D29B7C" w14:textId="2386CE88">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data fear mongering</w:t>
                            </w:r>
                          </w:p>
                          <w:p w:rsidRPr="00DD508E" w:rsidR="00636992" w:rsidP="00F53610" w:rsidRDefault="00636992" w14:paraId="61A3B8CA"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1" style="position:absolute;margin-left:229.8pt;margin-top:-23.4pt;width:156.5pt;height:60.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3207]" stroked="f" strokeweight="1pt" arcsize="10923f" w14:anchorId="23A315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">
                <v:stroke joinstyle="miter"/>
                <v:textbox>
                  <w:txbxContent>
                    <w:p w:rsidRPr="00522B89" w:rsidR="00636992" w:rsidP="00C72A0B" w:rsidRDefault="00636992" w14:paraId="702A5A2E" w14:textId="7A90BEC5">
                      <w:pPr>
                        <w:spacing w:after="0"/>
                        <w:jc w:val="center"/>
                        <w:rPr>
                          <w:b/>
                          <w:bCs/>
                          <w:color w:val="05385E" w:themeColor="accent1"/>
                        </w:rPr>
                      </w:pPr>
                      <w:r>
                        <w:rPr>
                          <w:b/>
                          <w:bCs/>
                          <w:color w:val="05385E" w:themeColor="accent1"/>
                        </w:rPr>
                        <w:t xml:space="preserve">Increasing hypochondria </w:t>
                      </w:r>
                    </w:p>
                    <w:p w:rsidRPr="00AE404A" w:rsidR="00636992" w:rsidP="00F53610" w:rsidRDefault="00636992" w14:paraId="23D29B7C" w14:textId="2386CE88">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data fear mongering</w:t>
                      </w:r>
                    </w:p>
                    <w:p w:rsidRPr="00DD508E" w:rsidR="00636992" w:rsidP="00F53610" w:rsidRDefault="00636992" w14:paraId="61A3B8CA" w14:textId="77777777">
                      <w:pPr>
                        <w:jc w:val="center"/>
                        <w:rPr>
                          <w:sz w:val="20"/>
                          <w:szCs w:val="22"/>
                        </w:rPr>
                      </w:pPr>
                      <w:r>
                        <w:rPr>
                          <w:color w:val="05385E" w:themeColor="accent1"/>
                          <w:sz w:val="20"/>
                          <w:szCs w:val="22"/>
                        </w:rPr>
                        <w:t xml:space="preserve"> </w:t>
                      </w:r>
                    </w:p>
                  </w:txbxContent>
                </v:textbox>
              </v:roundrect>
            </w:pict>
          </mc:Fallback>
        </mc:AlternateContent>
      </w:r>
      <w:r>
        <w:rPr>
          <w:noProof/>
          <w14:ligatures w14:val="standardContextual"/>
        </w:rPr>
        <mc:AlternateContent>
          <mc:Choice Requires="wps">
            <w:drawing>
              <wp:anchor distT="0" distB="0" distL="114300" distR="114300" simplePos="0" relativeHeight="251658247" behindDoc="0" locked="0" layoutInCell="1" allowOverlap="1" wp14:anchorId="2E972918" wp14:editId="6AA34E6D">
                <wp:simplePos x="0" y="0"/>
                <wp:positionH relativeFrom="column">
                  <wp:posOffset>590550</wp:posOffset>
                </wp:positionH>
                <wp:positionV relativeFrom="paragraph">
                  <wp:posOffset>-314325</wp:posOffset>
                </wp:positionV>
                <wp:extent cx="2082800" cy="809625"/>
                <wp:effectExtent l="0" t="0" r="0" b="9525"/>
                <wp:wrapNone/>
                <wp:docPr id="980765922" name="Rectangle: Rounded Corners 1"/>
                <wp:cNvGraphicFramePr/>
                <a:graphic xmlns:a="http://schemas.openxmlformats.org/drawingml/2006/main">
                  <a:graphicData uri="http://schemas.microsoft.com/office/word/2010/wordprocessingShape">
                    <wps:wsp>
                      <wps:cNvSpPr/>
                      <wps:spPr>
                        <a:xfrm>
                          <a:off x="0" y="0"/>
                          <a:ext cx="2082800" cy="809625"/>
                        </a:xfrm>
                        <a:prstGeom prst="roundRect">
                          <a:avLst/>
                        </a:prstGeom>
                        <a:solidFill>
                          <a:schemeClr val="accent4"/>
                        </a:solidFill>
                        <a:ln w="12700" cap="flat" cmpd="sng" algn="ctr">
                          <a:noFill/>
                          <a:prstDash val="solid"/>
                          <a:miter lim="800000"/>
                        </a:ln>
                        <a:effectLst/>
                      </wps:spPr>
                      <wps:txbx>
                        <w:txbxContent>
                          <w:p w:rsidRPr="00522B89" w:rsidR="00636992" w:rsidP="00C72A0B" w:rsidRDefault="00636992" w14:paraId="638B06BE" w14:textId="319009F4">
                            <w:pPr>
                              <w:spacing w:after="0"/>
                              <w:jc w:val="center"/>
                              <w:rPr>
                                <w:b/>
                                <w:bCs/>
                                <w:color w:val="05385E" w:themeColor="accent1"/>
                              </w:rPr>
                            </w:pPr>
                            <w:r>
                              <w:rPr>
                                <w:b/>
                                <w:bCs/>
                                <w:color w:val="05385E" w:themeColor="accent1"/>
                              </w:rPr>
                              <w:t>Risk of de-humanising mental health care</w:t>
                            </w:r>
                          </w:p>
                          <w:p w:rsidRPr="00AE404A" w:rsidR="00636992" w:rsidP="00F53610" w:rsidRDefault="00636992" w14:paraId="678E8D86" w14:textId="114D042A">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chatbot treatment</w:t>
                            </w:r>
                          </w:p>
                          <w:p w:rsidRPr="00DD508E" w:rsidR="00636992" w:rsidP="00F53610" w:rsidRDefault="00636992" w14:paraId="62D83A19"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2" style="position:absolute;margin-left:46.5pt;margin-top:-24.75pt;width:164pt;height:63.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3207]" stroked="f" strokeweight="1pt" arcsize="10923f" w14:anchorId="2E9729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">
                <v:stroke joinstyle="miter"/>
                <v:textbox>
                  <w:txbxContent>
                    <w:p w:rsidRPr="00522B89" w:rsidR="00636992" w:rsidP="00C72A0B" w:rsidRDefault="00636992" w14:paraId="638B06BE" w14:textId="319009F4">
                      <w:pPr>
                        <w:spacing w:after="0"/>
                        <w:jc w:val="center"/>
                        <w:rPr>
                          <w:b/>
                          <w:bCs/>
                          <w:color w:val="05385E" w:themeColor="accent1"/>
                        </w:rPr>
                      </w:pPr>
                      <w:r>
                        <w:rPr>
                          <w:b/>
                          <w:bCs/>
                          <w:color w:val="05385E" w:themeColor="accent1"/>
                        </w:rPr>
                        <w:t>Risk of de-humanising mental health care</w:t>
                      </w:r>
                    </w:p>
                    <w:p w:rsidRPr="00AE404A" w:rsidR="00636992" w:rsidP="00F53610" w:rsidRDefault="00636992" w14:paraId="678E8D86" w14:textId="114D042A">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chatbot treatment</w:t>
                      </w:r>
                    </w:p>
                    <w:p w:rsidRPr="00DD508E" w:rsidR="00636992" w:rsidP="00F53610" w:rsidRDefault="00636992" w14:paraId="62D83A19" w14:textId="77777777">
                      <w:pPr>
                        <w:jc w:val="center"/>
                        <w:rPr>
                          <w:sz w:val="20"/>
                          <w:szCs w:val="22"/>
                        </w:rPr>
                      </w:pPr>
                      <w:r>
                        <w:rPr>
                          <w:color w:val="05385E" w:themeColor="accent1"/>
                          <w:sz w:val="20"/>
                          <w:szCs w:val="22"/>
                        </w:rPr>
                        <w:t xml:space="preserve"> </w:t>
                      </w:r>
                    </w:p>
                  </w:txbxContent>
                </v:textbox>
              </v:roundrect>
            </w:pict>
          </mc:Fallback>
        </mc:AlternateContent>
      </w:r>
    </w:p>
    <w:p w:rsidR="00BD151C" w:rsidP="00F2017E" w:rsidRDefault="00BD151C" w14:paraId="7F5AB959" w14:textId="602B04D0"/>
    <w:p w:rsidRPr="00F2017E" w:rsidR="00BD151C" w:rsidP="00F2017E" w:rsidRDefault="00BD151C" w14:paraId="5CC27307" w14:textId="4246F161"/>
    <w:p w:rsidR="00A60378" w:rsidP="008317BB" w:rsidRDefault="00741B73" w14:paraId="5A0A6655" w14:textId="7BB30CCD">
      <w:pPr>
        <w:pStyle w:val="Heading3"/>
      </w:pPr>
      <w:bookmarkStart w:name="_Toc180053910" w:id="57"/>
      <w:r w:rsidRPr="00684CD0">
        <w:t xml:space="preserve">AI as the sole </w:t>
      </w:r>
      <w:r w:rsidR="009206C7">
        <w:t>decision maker</w:t>
      </w:r>
      <w:bookmarkEnd w:id="57"/>
      <w:r w:rsidR="00F17460">
        <w:t xml:space="preserve"> </w:t>
      </w:r>
    </w:p>
    <w:p w:rsidR="00741B73" w:rsidRDefault="70A2C21F" w14:paraId="63D1FB29" w14:textId="1BD1E33E">
      <w:pPr>
        <w:spacing w:after="160" w:line="259" w:lineRule="auto"/>
      </w:pPr>
      <w:r>
        <w:t xml:space="preserve">Participants are clear that humans are more than just the data we produce. They are concerned about AI making the wrong diagnosis or treatment decision by just relying on questionnaire data, for example, and not seeing the person in real life. Participants talked about how ill-equipped AI is to deal with not only  poor data quality, but also with any health information a person has chosen, for whatever reason, to exclude. They ask if AI is considering all the factors that a clinician might see during an interaction with a patient. </w:t>
      </w:r>
    </w:p>
    <w:p w:rsidRPr="00A109CF" w:rsidR="00B27C86" w:rsidP="00A109CF" w:rsidRDefault="00741B73" w14:paraId="166D8A35" w14:textId="60603F1E">
      <w:pPr>
        <w:pStyle w:val="Quote"/>
        <w:rPr>
          <w:i w:val="0"/>
          <w:iCs w:val="0"/>
          <w:color w:val="auto"/>
        </w:rPr>
      </w:pPr>
      <w:r w:rsidRPr="00741B73">
        <w:t>If somebody has an eating disorder, they could be in denial about it. If somebody has a drink problem, they could be in denial about it, they’re not going to put that on the online questionnaire, whereas the doctor, face to face, could probably figure it out.</w:t>
      </w:r>
      <w:r>
        <w:t xml:space="preserve"> </w:t>
      </w:r>
      <w:r w:rsidR="00A013FB">
        <w:rPr>
          <w:i w:val="0"/>
          <w:iCs w:val="0"/>
          <w:color w:val="auto"/>
        </w:rPr>
        <w:t>Public Participant, C</w:t>
      </w:r>
      <w:r w:rsidRPr="00B07A78">
        <w:rPr>
          <w:i w:val="0"/>
          <w:iCs w:val="0"/>
          <w:color w:val="auto"/>
        </w:rPr>
        <w:t>ambridge</w:t>
      </w:r>
    </w:p>
    <w:p w:rsidRPr="001050C1" w:rsidR="001050C1" w:rsidP="00A109CF" w:rsidRDefault="00136441" w14:paraId="68366E75" w14:textId="1C60808C">
      <w:pPr>
        <w:pStyle w:val="Heading3"/>
      </w:pPr>
      <w:bookmarkStart w:name="_Toc180053911" w:id="58"/>
      <w:r>
        <w:t>Constant AI monitoring undermining privacy</w:t>
      </w:r>
      <w:bookmarkEnd w:id="58"/>
    </w:p>
    <w:p w:rsidR="00937EDF" w:rsidRDefault="00507179" w14:paraId="12187941" w14:textId="05385B95">
      <w:pPr>
        <w:spacing w:after="160" w:line="259" w:lineRule="auto"/>
      </w:pPr>
      <w:r>
        <w:t>M</w:t>
      </w:r>
      <w:r w:rsidR="00DE2FF5">
        <w:t xml:space="preserve">any participants talked about </w:t>
      </w:r>
      <w:r>
        <w:t>how</w:t>
      </w:r>
      <w:r w:rsidR="001F5342">
        <w:t xml:space="preserve"> AI could gather and make sense of large datasets, including monitoring individuals</w:t>
      </w:r>
      <w:r w:rsidR="004C633D">
        <w:t>’ health data</w:t>
      </w:r>
      <w:r>
        <w:t>. T</w:t>
      </w:r>
      <w:r w:rsidR="004C633D">
        <w:t xml:space="preserve">hey also </w:t>
      </w:r>
      <w:r>
        <w:t xml:space="preserve">thought about </w:t>
      </w:r>
      <w:r w:rsidR="004C633D">
        <w:t xml:space="preserve">what this meant for </w:t>
      </w:r>
      <w:r w:rsidR="00031B9C">
        <w:t>privacy and</w:t>
      </w:r>
      <w:r w:rsidR="003644C6">
        <w:t xml:space="preserve"> the </w:t>
      </w:r>
      <w:r w:rsidR="0094669E">
        <w:t>psychological impact of</w:t>
      </w:r>
      <w:r w:rsidR="003644C6">
        <w:t xml:space="preserve"> always being tracked. </w:t>
      </w:r>
      <w:r w:rsidR="00031B9C">
        <w:t xml:space="preserve"> </w:t>
      </w:r>
    </w:p>
    <w:p w:rsidR="00123E01" w:rsidP="00A109CF" w:rsidRDefault="00937EDF" w14:paraId="5E3F9DF0" w14:textId="0A6CF129">
      <w:pPr>
        <w:pStyle w:val="Quote"/>
      </w:pPr>
      <w:r>
        <w:t>That was very interesting that you can use those speech patterns and typing patterns and stuff like that. My only problem with that</w:t>
      </w:r>
      <w:r w:rsidR="001D3DBB">
        <w:t>,</w:t>
      </w:r>
      <w:r>
        <w:t xml:space="preserve"> is that the sci-fi geek in me</w:t>
      </w:r>
      <w:r w:rsidR="001D3DBB">
        <w:t xml:space="preserve">, </w:t>
      </w:r>
      <w:r>
        <w:t xml:space="preserve">that it's like the computer is permanently watching and listening to me. I'm not sure how comfortable I am with that. </w:t>
      </w:r>
      <w:r w:rsidR="00A013FB">
        <w:rPr>
          <w:i w:val="0"/>
          <w:iCs w:val="0"/>
          <w:color w:val="auto"/>
        </w:rPr>
        <w:t>Public Participant, L</w:t>
      </w:r>
      <w:r w:rsidRPr="001D3DBB">
        <w:rPr>
          <w:i w:val="0"/>
          <w:iCs w:val="0"/>
          <w:color w:val="auto"/>
        </w:rPr>
        <w:t xml:space="preserve">iverpool </w:t>
      </w:r>
    </w:p>
    <w:p w:rsidR="005D39CD" w:rsidP="00A109CF" w:rsidRDefault="00CD767F" w14:paraId="4529F072" w14:textId="4D45AE31">
      <w:pPr>
        <w:pStyle w:val="Heading3"/>
      </w:pPr>
      <w:bookmarkStart w:name="_Toc180053912" w:id="59"/>
      <w:r>
        <w:t>Risk of d</w:t>
      </w:r>
      <w:r w:rsidR="00302D86">
        <w:t>e-humanising m</w:t>
      </w:r>
      <w:r w:rsidRPr="00AC3811" w:rsidR="005D39CD">
        <w:t>ental health</w:t>
      </w:r>
      <w:bookmarkEnd w:id="59"/>
    </w:p>
    <w:p w:rsidR="005D39CD" w:rsidP="00123E01" w:rsidRDefault="23ED4325" w14:paraId="58C3C819" w14:textId="60868CA6">
      <w:r>
        <w:t>Several participant</w:t>
      </w:r>
      <w:r w:rsidR="4AB73C90">
        <w:t>s</w:t>
      </w:r>
      <w:r>
        <w:t xml:space="preserve"> said that they ha</w:t>
      </w:r>
      <w:r w:rsidR="4FF44B3F">
        <w:t>ve</w:t>
      </w:r>
      <w:r>
        <w:t xml:space="preserve"> more concerns about AI</w:t>
      </w:r>
      <w:r w:rsidR="1B19008C">
        <w:t xml:space="preserve"> being involved in </w:t>
      </w:r>
      <w:r>
        <w:t xml:space="preserve">mental health than physical health. </w:t>
      </w:r>
      <w:r w:rsidR="7FE7EFA0">
        <w:t>This is because they</w:t>
      </w:r>
      <w:r w:rsidR="352182D5">
        <w:t xml:space="preserve"> think that</w:t>
      </w:r>
      <w:r w:rsidR="7FE7EFA0">
        <w:t xml:space="preserve"> the factors around cause, diagnosis and treatment </w:t>
      </w:r>
      <w:r w:rsidR="49FD83C5">
        <w:t xml:space="preserve">of mental health conditions </w:t>
      </w:r>
      <w:r w:rsidR="352182D5">
        <w:t>are</w:t>
      </w:r>
      <w:r w:rsidR="7FE7EFA0">
        <w:t xml:space="preserve"> more complex and nuanced than </w:t>
      </w:r>
      <w:r w:rsidR="49FD83C5">
        <w:t xml:space="preserve">for physical health conditions. </w:t>
      </w:r>
    </w:p>
    <w:p w:rsidR="00183EA3" w:rsidP="00183EA3" w:rsidRDefault="00183EA3" w14:paraId="1472D201" w14:textId="7752DD1E">
      <w:pPr>
        <w:pStyle w:val="Quote"/>
      </w:pPr>
      <w:r w:rsidRPr="00216468">
        <w:t xml:space="preserve">I feel much more comfortable with AI being used for medical cases where there is a physical issue, like with a mammogram, you can see whether someone’s got cancer or not. I feel less comfortable, unfortunately, with it being used in areas like mental health, where things are much, much harder to see and understand. </w:t>
      </w:r>
      <w:r w:rsidR="00A013FB">
        <w:rPr>
          <w:i w:val="0"/>
          <w:iCs w:val="0"/>
          <w:color w:val="auto"/>
        </w:rPr>
        <w:t>Public Participant, C</w:t>
      </w:r>
      <w:r w:rsidRPr="00B73132">
        <w:rPr>
          <w:i w:val="0"/>
          <w:iCs w:val="0"/>
          <w:color w:val="auto"/>
        </w:rPr>
        <w:t>ambridge</w:t>
      </w:r>
    </w:p>
    <w:p w:rsidR="00E00477" w:rsidP="00123E01" w:rsidRDefault="033CA472" w14:paraId="67E131E8" w14:textId="152EE809">
      <w:r>
        <w:t xml:space="preserve">Participants believe that </w:t>
      </w:r>
      <w:r w:rsidR="0561F444">
        <w:t>AI cannot replace human interaction</w:t>
      </w:r>
      <w:r w:rsidR="6B8E971C">
        <w:t xml:space="preserve"> as the key mechanism</w:t>
      </w:r>
      <w:r w:rsidR="0561F444">
        <w:t xml:space="preserve"> to help understand a person’s situation</w:t>
      </w:r>
      <w:r w:rsidR="34C35E02">
        <w:t>. However</w:t>
      </w:r>
      <w:r w:rsidR="5EEC9AC6">
        <w:t>,</w:t>
      </w:r>
      <w:r w:rsidR="34C35E02">
        <w:t xml:space="preserve"> some d</w:t>
      </w:r>
      <w:r w:rsidR="50F3D914">
        <w:t xml:space="preserve">o see a role for AI in </w:t>
      </w:r>
      <w:r w:rsidR="46067925">
        <w:t xml:space="preserve">helping to identify some mental health problems and potentially signposting </w:t>
      </w:r>
      <w:r w:rsidR="7567201D">
        <w:t xml:space="preserve">patients </w:t>
      </w:r>
      <w:r w:rsidR="46067925">
        <w:t>to some interim support. The</w:t>
      </w:r>
      <w:r w:rsidR="66E5A7FD">
        <w:t>se thoughts were often raised in the context of the</w:t>
      </w:r>
      <w:r w:rsidR="0683E73A">
        <w:t xml:space="preserve">ir knowledge and experience of </w:t>
      </w:r>
      <w:r w:rsidR="66E5A7FD">
        <w:t xml:space="preserve">long waiting times for </w:t>
      </w:r>
      <w:r w:rsidR="0683E73A">
        <w:t xml:space="preserve">mental health support. </w:t>
      </w:r>
    </w:p>
    <w:p w:rsidRPr="008B19DE" w:rsidR="00302D86" w:rsidP="008B19DE" w:rsidRDefault="00060ADD" w14:paraId="6C3D4FC1" w14:textId="3A3F0A8A">
      <w:pPr>
        <w:pStyle w:val="Quote"/>
        <w:rPr>
          <w:i w:val="0"/>
          <w:iCs w:val="0"/>
          <w:color w:val="auto"/>
        </w:rPr>
      </w:pPr>
      <w:r>
        <w:t>M</w:t>
      </w:r>
      <w:r w:rsidRPr="00123E01" w:rsidR="00123E01">
        <w:t>ental health is all about someone there speaking to somebody. There is that human interaction when it comes down to mental health. AI is all right for identifying people who've got mental health problems. Definitely, it would never help when you're dealing with it.</w:t>
      </w:r>
      <w:r w:rsidR="00123E01">
        <w:t xml:space="preserve"> </w:t>
      </w:r>
      <w:r w:rsidRPr="009A2EB1" w:rsidR="009A2EB1">
        <w:rPr>
          <w:i w:val="0"/>
          <w:iCs w:val="0"/>
          <w:color w:val="auto"/>
        </w:rPr>
        <w:t xml:space="preserve">Public </w:t>
      </w:r>
      <w:r w:rsidR="009A2EB1">
        <w:rPr>
          <w:i w:val="0"/>
          <w:iCs w:val="0"/>
          <w:color w:val="auto"/>
        </w:rPr>
        <w:t>P</w:t>
      </w:r>
      <w:r w:rsidRPr="009A2EB1" w:rsidR="009A2EB1">
        <w:rPr>
          <w:i w:val="0"/>
          <w:iCs w:val="0"/>
          <w:color w:val="auto"/>
        </w:rPr>
        <w:t xml:space="preserve">articipant, </w:t>
      </w:r>
      <w:r w:rsidRPr="009A2EB1" w:rsidR="00123E01">
        <w:rPr>
          <w:i w:val="0"/>
          <w:iCs w:val="0"/>
          <w:color w:val="auto"/>
        </w:rPr>
        <w:t xml:space="preserve">Liverpool </w:t>
      </w:r>
    </w:p>
    <w:p w:rsidRPr="005D39CD" w:rsidR="00302D86" w:rsidP="004F30FD" w:rsidRDefault="002D4403" w14:paraId="13772573" w14:textId="258A133B">
      <w:pPr>
        <w:pStyle w:val="Heading3"/>
      </w:pPr>
      <w:bookmarkStart w:name="_Toc180053913" w:id="60"/>
      <w:r>
        <w:t xml:space="preserve">Increasing hypochondria or </w:t>
      </w:r>
      <w:r w:rsidR="00473D24">
        <w:t>‘worried well’</w:t>
      </w:r>
      <w:bookmarkEnd w:id="60"/>
    </w:p>
    <w:p w:rsidRPr="00B023C2" w:rsidR="00302D86" w:rsidP="00302D86" w:rsidRDefault="00473D24" w14:paraId="717F6C41" w14:textId="3508A312">
      <w:r>
        <w:t>A concern raised in both locations is that AI</w:t>
      </w:r>
      <w:r w:rsidR="006F6B81">
        <w:t>-</w:t>
      </w:r>
      <w:r w:rsidR="0074073C">
        <w:t>generated health information</w:t>
      </w:r>
      <w:r w:rsidR="00601277">
        <w:t xml:space="preserve">, for example through </w:t>
      </w:r>
      <w:r w:rsidR="00F16DFD">
        <w:t xml:space="preserve">the increasing use of smart watches, </w:t>
      </w:r>
      <w:r w:rsidR="00601277">
        <w:t xml:space="preserve">could lead to </w:t>
      </w:r>
      <w:r w:rsidR="00B83DB2">
        <w:t xml:space="preserve">the NHS </w:t>
      </w:r>
      <w:r w:rsidR="00817D36">
        <w:t>becoming overburdened by</w:t>
      </w:r>
      <w:r w:rsidR="00B83DB2">
        <w:t xml:space="preserve"> </w:t>
      </w:r>
      <w:r w:rsidR="00553FC8">
        <w:t xml:space="preserve">requests and expectations that aren’t based on real medical need. </w:t>
      </w:r>
    </w:p>
    <w:p w:rsidR="00302D86" w:rsidP="008B19DE" w:rsidRDefault="00D27DF7" w14:paraId="63BD2DE0" w14:textId="632A0740">
      <w:pPr>
        <w:spacing w:before="160"/>
        <w:jc w:val="center"/>
      </w:pPr>
      <w:r>
        <w:rPr>
          <w:i/>
          <w:iCs/>
          <w:color w:val="5963F5" w:themeColor="accent2"/>
        </w:rPr>
        <w:t>O</w:t>
      </w:r>
      <w:r w:rsidRPr="00B023C2" w:rsidR="00302D86">
        <w:rPr>
          <w:i/>
          <w:iCs/>
          <w:color w:val="5963F5" w:themeColor="accent2"/>
        </w:rPr>
        <w:t>ne of mates, he’s got one of those smart watches</w:t>
      </w:r>
      <w:r>
        <w:rPr>
          <w:i/>
          <w:iCs/>
          <w:color w:val="5963F5" w:themeColor="accent2"/>
        </w:rPr>
        <w:t xml:space="preserve">. </w:t>
      </w:r>
      <w:r w:rsidRPr="00B023C2" w:rsidR="00302D86">
        <w:rPr>
          <w:i/>
          <w:iCs/>
          <w:color w:val="5963F5" w:themeColor="accent2"/>
        </w:rPr>
        <w:t xml:space="preserve">I don’t know if it’s linked to any kind of AI, but, his smart watch says to him, “Because you’ve had more heartbeats, you need to go to the doctor and get yourself checked out.” If AI is telling me things like that, that’s already playing in my mind. </w:t>
      </w:r>
      <w:r w:rsidR="00A013FB">
        <w:t>Public Participant, C</w:t>
      </w:r>
      <w:r w:rsidRPr="00D27DF7" w:rsidR="00302D86">
        <w:t>ambridge</w:t>
      </w:r>
    </w:p>
    <w:p w:rsidR="006D5E2F" w:rsidRDefault="006D5E2F" w14:paraId="6F527896" w14:textId="26DCD70B">
      <w:pPr>
        <w:spacing w:after="160" w:line="259" w:lineRule="auto"/>
      </w:pPr>
      <w:r>
        <w:br w:type="page"/>
      </w:r>
    </w:p>
    <w:p w:rsidRPr="009B2DF5" w:rsidR="006D5E2F" w:rsidP="008B19DE" w:rsidRDefault="006D5E2F" w14:paraId="1D5983AC" w14:textId="15004A27">
      <w:pPr>
        <w:pStyle w:val="ListParagraph"/>
        <w:keepNext/>
        <w:keepLines/>
        <w:numPr>
          <w:ilvl w:val="0"/>
          <w:numId w:val="41"/>
        </w:numPr>
        <w:spacing w:before="360"/>
        <w:ind w:left="1077"/>
        <w:outlineLvl w:val="0"/>
        <w:rPr>
          <w:rFonts w:eastAsiaTheme="majorEastAsia" w:cstheme="majorBidi"/>
          <w:color w:val="05385E" w:themeColor="accent1"/>
          <w:sz w:val="52"/>
          <w:szCs w:val="40"/>
        </w:rPr>
      </w:pPr>
      <w:bookmarkStart w:name="_Toc180053914" w:id="61"/>
      <w:bookmarkStart w:name="_Toc180578501" w:id="62"/>
      <w:r w:rsidRPr="009B2DF5">
        <w:rPr>
          <w:rFonts w:eastAsiaTheme="majorEastAsia" w:cstheme="majorBidi"/>
          <w:color w:val="05385E" w:themeColor="accent1"/>
          <w:sz w:val="52"/>
          <w:szCs w:val="40"/>
        </w:rPr>
        <w:t>Crime</w:t>
      </w:r>
      <w:r w:rsidR="00842DB4">
        <w:rPr>
          <w:rFonts w:eastAsiaTheme="majorEastAsia" w:cstheme="majorBidi"/>
          <w:color w:val="05385E" w:themeColor="accent1"/>
          <w:sz w:val="52"/>
          <w:szCs w:val="40"/>
        </w:rPr>
        <w:t xml:space="preserve"> and</w:t>
      </w:r>
      <w:r w:rsidRPr="009B2DF5" w:rsidR="002A1CE7">
        <w:rPr>
          <w:rFonts w:eastAsiaTheme="majorEastAsia" w:cstheme="majorBidi"/>
          <w:color w:val="05385E" w:themeColor="accent1"/>
          <w:sz w:val="52"/>
          <w:szCs w:val="40"/>
        </w:rPr>
        <w:t xml:space="preserve"> policing</w:t>
      </w:r>
      <w:r w:rsidRPr="009B2DF5">
        <w:rPr>
          <w:rFonts w:eastAsiaTheme="majorEastAsia" w:cstheme="majorBidi"/>
          <w:color w:val="05385E" w:themeColor="accent1"/>
          <w:sz w:val="52"/>
          <w:szCs w:val="40"/>
        </w:rPr>
        <w:t xml:space="preserve"> and AI</w:t>
      </w:r>
      <w:bookmarkEnd w:id="61"/>
      <w:bookmarkEnd w:id="62"/>
      <w:r w:rsidRPr="009B2DF5">
        <w:rPr>
          <w:rFonts w:eastAsiaTheme="majorEastAsia" w:cstheme="majorBidi"/>
          <w:color w:val="05385E" w:themeColor="accent1"/>
          <w:sz w:val="52"/>
          <w:szCs w:val="40"/>
        </w:rPr>
        <w:t xml:space="preserve"> </w:t>
      </w:r>
    </w:p>
    <w:p w:rsidR="0067687E" w:rsidP="004F30FD" w:rsidRDefault="233A24CC" w14:paraId="412608F1" w14:textId="6CA7450E">
      <w:pPr>
        <w:pStyle w:val="Heading2"/>
      </w:pPr>
      <w:bookmarkStart w:name="_Toc180053915" w:id="63"/>
      <w:r>
        <w:t>AI helping to understand the causes of crime</w:t>
      </w:r>
      <w:r w:rsidR="201DC1E5">
        <w:t>, connect police resources to areas of need,</w:t>
      </w:r>
      <w:r w:rsidR="55E8B108">
        <w:t xml:space="preserve"> and </w:t>
      </w:r>
      <w:r w:rsidR="124084AF">
        <w:t>reduce the time it takes for cases to come to court.</w:t>
      </w:r>
      <w:bookmarkEnd w:id="63"/>
    </w:p>
    <w:p w:rsidRPr="004F30FD" w:rsidR="006D5E2F" w:rsidP="004F30FD" w:rsidRDefault="007A092E" w14:paraId="0E1D1F20" w14:textId="66C84023">
      <w:pPr>
        <w:pStyle w:val="Heading2"/>
      </w:pPr>
      <w:bookmarkStart w:name="_Toc180053916" w:id="64"/>
      <w:r>
        <w:t xml:space="preserve">4.1 </w:t>
      </w:r>
      <w:r w:rsidRPr="004F30FD" w:rsidR="006D5E2F">
        <w:t>Key themes on using AI within</w:t>
      </w:r>
      <w:r w:rsidRPr="004F30FD" w:rsidR="00BC3D5C">
        <w:t xml:space="preserve"> the</w:t>
      </w:r>
      <w:r w:rsidRPr="004F30FD" w:rsidR="006D5E2F">
        <w:t xml:space="preserve"> </w:t>
      </w:r>
      <w:r w:rsidR="00D16F75">
        <w:t>C</w:t>
      </w:r>
      <w:r w:rsidRPr="004F30FD" w:rsidR="00BC3D5C">
        <w:t xml:space="preserve">riminal </w:t>
      </w:r>
      <w:r w:rsidR="00D16F75">
        <w:t>J</w:t>
      </w:r>
      <w:r w:rsidRPr="004F30FD" w:rsidR="00BC3D5C">
        <w:t xml:space="preserve">ustice </w:t>
      </w:r>
      <w:r w:rsidR="00D16F75">
        <w:t>S</w:t>
      </w:r>
      <w:r w:rsidRPr="004F30FD" w:rsidR="00BC3D5C">
        <w:t>ystem</w:t>
      </w:r>
      <w:bookmarkEnd w:id="64"/>
      <w:ins w:author="Henrietta Hopkins" w:date="2024-10-23T12:40:00Z" w:id="65">
        <w:r w:rsidR="00D16F75">
          <w:t xml:space="preserve"> </w:t>
        </w:r>
      </w:ins>
      <w:r w:rsidR="00D16F75">
        <w:t>(CJS)</w:t>
      </w:r>
      <w:r w:rsidRPr="004F30FD" w:rsidR="00BC3D5C">
        <w:t xml:space="preserve"> </w:t>
      </w:r>
    </w:p>
    <w:p w:rsidR="008B19DE" w:rsidP="008B19DE" w:rsidRDefault="4E552718" w14:paraId="79F9237B" w14:textId="6BB64622">
      <w:r>
        <w:t xml:space="preserve">A key message to emerge from discussions across </w:t>
      </w:r>
      <w:r w:rsidR="2A0A971B">
        <w:t xml:space="preserve">sessions in both Cambridge and Liverpool </w:t>
      </w:r>
      <w:r>
        <w:t xml:space="preserve">is that AI should </w:t>
      </w:r>
      <w:r w:rsidR="00814682">
        <w:t>not be used</w:t>
      </w:r>
      <w:r>
        <w:t xml:space="preserve"> in public</w:t>
      </w:r>
      <w:r w:rsidR="5649E2B8">
        <w:t>-</w:t>
      </w:r>
      <w:r>
        <w:t>facing or decision-making</w:t>
      </w:r>
      <w:r w:rsidR="00E67907">
        <w:t xml:space="preserve"> role</w:t>
      </w:r>
      <w:r w:rsidR="00F11B4A">
        <w:t>s</w:t>
      </w:r>
      <w:r>
        <w:t xml:space="preserve"> within the </w:t>
      </w:r>
      <w:r w:rsidR="760CE74E">
        <w:t>criminal justice system (</w:t>
      </w:r>
      <w:r>
        <w:t>CJS</w:t>
      </w:r>
      <w:r w:rsidR="760CE74E">
        <w:t>)</w:t>
      </w:r>
      <w:r>
        <w:t>. Participants feel strongly that it should be humans within the CJS that interact with the public and make final judgements and decisions. Participants prefer the idea of AI being used for administrative tasks such as data collection, processing and analysis. Participants are also more enthusiastic about using AI to better understand the root causes of crime and therefore help the CJS use funding in more targeted and effective ways.</w:t>
      </w:r>
    </w:p>
    <w:p w:rsidR="008B19DE" w:rsidP="008B19DE" w:rsidRDefault="3BDD692A" w14:paraId="30A91820" w14:textId="58741CF6">
      <w:r>
        <w:t xml:space="preserve">Participants in Liverpool and Cambridge spoke about existing low levels of confidence and trust in the police and the wider CJS. Discussions around AI often returned to public perceptions around police misconduct and institutional prejudice, </w:t>
      </w:r>
      <w:r w:rsidR="00F11B4A">
        <w:t>a failure to prioritise crime and antisocial behaviour in poorer communities, and</w:t>
      </w:r>
      <w:r>
        <w:t xml:space="preserve"> ongoing debates around how police powers should be used in relation to protests, stop and search, and surveillance. Participants argue that far more public discourse is required around what the role of police in our society should be before decisions can be made about how AI should be used</w:t>
      </w:r>
      <w:r w:rsidR="2D036204">
        <w:t xml:space="preserve"> by them</w:t>
      </w:r>
      <w:r>
        <w:t xml:space="preserve">. </w:t>
      </w:r>
    </w:p>
    <w:p w:rsidR="008B19DE" w:rsidP="5DFC2582" w:rsidRDefault="08DFF13F" w14:paraId="3FB2A95C" w14:textId="0C6AC02B">
      <w:r>
        <w:t>Participants believe that AI could easily be misused if it is introduced in a significant way b</w:t>
      </w:r>
      <w:r w:rsidR="3BDD692A">
        <w:t>efore society resolve</w:t>
      </w:r>
      <w:r>
        <w:t>s</w:t>
      </w:r>
      <w:r w:rsidR="3BDD692A">
        <w:t xml:space="preserve"> this larger question and address</w:t>
      </w:r>
      <w:r>
        <w:t>es</w:t>
      </w:r>
      <w:r w:rsidR="3BDD692A">
        <w:t xml:space="preserve"> underlying institutional flaws within the CJS with better training and a shift in culture.</w:t>
      </w:r>
      <w:r w:rsidR="63B6218E">
        <w:t xml:space="preserve"> </w:t>
      </w:r>
      <w:r>
        <w:t>T</w:t>
      </w:r>
      <w:r w:rsidR="3BDD692A">
        <w:t xml:space="preserve">rust in the police and the </w:t>
      </w:r>
      <w:r w:rsidR="5B006144">
        <w:t>CJS</w:t>
      </w:r>
      <w:r w:rsidR="3BDD692A">
        <w:t xml:space="preserve"> must be repaired before the public can be expected to trust these institutions to use AI responsibly and in the public interest.</w:t>
      </w:r>
    </w:p>
    <w:p w:rsidRPr="008B19DE" w:rsidR="00DE7F27" w:rsidP="008B19DE" w:rsidRDefault="006D5E2F" w14:paraId="3619C20A" w14:textId="4F479B40">
      <w:pPr>
        <w:rPr>
          <w:szCs w:val="22"/>
        </w:rPr>
      </w:pPr>
      <w:r w:rsidRPr="008B19DE">
        <w:rPr>
          <w:szCs w:val="22"/>
        </w:rPr>
        <w:t xml:space="preserve">Participants are concerned that the CJS will focus on how AI can carry out policing tasks focused on punishment and control, rather than on how it can be used to address underlying societal issues that cause crime, like poverty, poor mental health, or a lack of funding in statutory services. Participants would also prefer to see AI used to provide victims and offenders within the CJS with more support, instead of using it to monitor and </w:t>
      </w:r>
      <w:r w:rsidRPr="008B19DE" w:rsidR="00980EBC">
        <w:rPr>
          <w:szCs w:val="22"/>
        </w:rPr>
        <w:t xml:space="preserve">potentially </w:t>
      </w:r>
      <w:r w:rsidRPr="008B19DE" w:rsidR="00941C79">
        <w:rPr>
          <w:szCs w:val="22"/>
        </w:rPr>
        <w:t>limit</w:t>
      </w:r>
      <w:r w:rsidRPr="008B19DE">
        <w:rPr>
          <w:szCs w:val="22"/>
        </w:rPr>
        <w:t xml:space="preserve"> the ri</w:t>
      </w:r>
      <w:r w:rsidR="008B19DE">
        <w:rPr>
          <w:szCs w:val="22"/>
        </w:rPr>
        <w:t>g</w:t>
      </w:r>
      <w:r w:rsidRPr="008B19DE">
        <w:rPr>
          <w:szCs w:val="22"/>
        </w:rPr>
        <w:t xml:space="preserve">hts of the public. </w:t>
      </w:r>
    </w:p>
    <w:p w:rsidRPr="008B19DE" w:rsidR="001221AD" w:rsidP="008B19DE" w:rsidRDefault="006D5E2F" w14:paraId="28AC9608" w14:textId="34A35DF4">
      <w:pPr>
        <w:spacing w:before="160"/>
        <w:jc w:val="center"/>
        <w:rPr>
          <w:szCs w:val="22"/>
        </w:rPr>
      </w:pPr>
      <w:r w:rsidRPr="008B19DE">
        <w:rPr>
          <w:i/>
          <w:iCs/>
          <w:color w:val="5963F5" w:themeColor="accent2"/>
          <w:szCs w:val="22"/>
        </w:rPr>
        <w:t xml:space="preserve">“We need to look at the causes (of crime), we need to do some more thinking and not just start using AI to plaster over them [societal issues].” </w:t>
      </w:r>
      <w:r w:rsidRPr="008B19DE">
        <w:rPr>
          <w:szCs w:val="22"/>
        </w:rPr>
        <w:t>Public Participant, Cambridge</w:t>
      </w:r>
    </w:p>
    <w:p w:rsidRPr="006D5E2F" w:rsidR="006D5E2F" w:rsidP="000C57FB" w:rsidRDefault="007A092E" w14:paraId="00BDA6EE" w14:textId="0EE77C3F">
      <w:pPr>
        <w:pStyle w:val="Heading2"/>
      </w:pPr>
      <w:bookmarkStart w:name="_Toc180053917" w:id="66"/>
      <w:r>
        <w:t xml:space="preserve">4.2 </w:t>
      </w:r>
      <w:r w:rsidR="004F30FD">
        <w:t>Aspirations</w:t>
      </w:r>
      <w:r w:rsidRPr="006D5E2F" w:rsidR="006D5E2F">
        <w:t xml:space="preserve"> about AI specific to the </w:t>
      </w:r>
      <w:r w:rsidR="002A1CE7">
        <w:t>criminal justice system</w:t>
      </w:r>
      <w:bookmarkEnd w:id="66"/>
    </w:p>
    <w:bookmarkStart w:name="_Toc180053918" w:id="67"/>
    <w:p w:rsidRPr="006D5E2F" w:rsidR="006D5E2F" w:rsidP="007F2D89" w:rsidRDefault="008B19DE" w14:paraId="1AA177E6" w14:textId="255D79F4">
      <w:pPr>
        <w:pStyle w:val="Heading3"/>
      </w:pPr>
      <w:r>
        <w:rPr>
          <w:noProof/>
          <w14:ligatures w14:val="standardContextual"/>
        </w:rPr>
        <mc:AlternateContent>
          <mc:Choice Requires="wps">
            <w:drawing>
              <wp:anchor distT="0" distB="0" distL="114300" distR="114300" simplePos="0" relativeHeight="251658252" behindDoc="0" locked="0" layoutInCell="1" allowOverlap="1" wp14:anchorId="364CB2C8" wp14:editId="17E83149">
                <wp:simplePos x="0" y="0"/>
                <wp:positionH relativeFrom="column">
                  <wp:posOffset>3047365</wp:posOffset>
                </wp:positionH>
                <wp:positionV relativeFrom="paragraph">
                  <wp:posOffset>594995</wp:posOffset>
                </wp:positionV>
                <wp:extent cx="1987550" cy="690880"/>
                <wp:effectExtent l="0" t="0" r="0" b="0"/>
                <wp:wrapTopAndBottom/>
                <wp:docPr id="813732351"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87E3C7"/>
                        </a:solidFill>
                        <a:ln w="12700" cap="flat" cmpd="sng" algn="ctr">
                          <a:noFill/>
                          <a:prstDash val="solid"/>
                          <a:miter lim="800000"/>
                        </a:ln>
                        <a:effectLst/>
                      </wps:spPr>
                      <wps:txbx>
                        <w:txbxContent>
                          <w:p w:rsidRPr="00AA4B4B" w:rsidR="00636992" w:rsidP="009E1B8B" w:rsidRDefault="00636992" w14:paraId="7E02A46B" w14:textId="043DAA6A">
                            <w:pPr>
                              <w:jc w:val="center"/>
                              <w:rPr>
                                <w:sz w:val="20"/>
                                <w:szCs w:val="22"/>
                              </w:rPr>
                            </w:pPr>
                            <w:r>
                              <w:rPr>
                                <w:b/>
                                <w:bCs/>
                                <w:color w:val="05385E" w:themeColor="accent1"/>
                              </w:rPr>
                              <w:t>Increasing trust in police</w:t>
                            </w:r>
                            <w:r>
                              <w:rPr>
                                <w:color w:val="05385E" w:themeColor="accent1"/>
                              </w:rPr>
                              <w:t xml:space="preserve">   </w:t>
                            </w:r>
                            <w:r w:rsidRPr="00AA4B4B">
                              <w:rPr>
                                <w:color w:val="05385E" w:themeColor="accent1"/>
                                <w:sz w:val="20"/>
                                <w:szCs w:val="22"/>
                              </w:rPr>
                              <w:t xml:space="preserve">e.g. </w:t>
                            </w:r>
                            <w:r>
                              <w:rPr>
                                <w:color w:val="05385E" w:themeColor="accent1"/>
                                <w:sz w:val="20"/>
                                <w:szCs w:val="22"/>
                              </w:rPr>
                              <w:t>robust vetting for recruitment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3" style="position:absolute;margin-left:239.95pt;margin-top:46.85pt;width:156.5pt;height:54.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364CB2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">
                <v:stroke joinstyle="miter"/>
                <v:textbox>
                  <w:txbxContent>
                    <w:p w:rsidRPr="00AA4B4B" w:rsidR="00636992" w:rsidP="009E1B8B" w:rsidRDefault="00636992" w14:paraId="7E02A46B" w14:textId="043DAA6A">
                      <w:pPr>
                        <w:jc w:val="center"/>
                        <w:rPr>
                          <w:sz w:val="20"/>
                          <w:szCs w:val="22"/>
                        </w:rPr>
                      </w:pPr>
                      <w:r>
                        <w:rPr>
                          <w:b/>
                          <w:bCs/>
                          <w:color w:val="05385E" w:themeColor="accent1"/>
                        </w:rPr>
                        <w:t>Increasing trust in police</w:t>
                      </w:r>
                      <w:r>
                        <w:rPr>
                          <w:color w:val="05385E" w:themeColor="accent1"/>
                        </w:rPr>
                        <w:t xml:space="preserve">   </w:t>
                      </w:r>
                      <w:r w:rsidRPr="00AA4B4B">
                        <w:rPr>
                          <w:color w:val="05385E" w:themeColor="accent1"/>
                          <w:sz w:val="20"/>
                          <w:szCs w:val="22"/>
                        </w:rPr>
                        <w:t xml:space="preserve">e.g. </w:t>
                      </w:r>
                      <w:r>
                        <w:rPr>
                          <w:color w:val="05385E" w:themeColor="accent1"/>
                          <w:sz w:val="20"/>
                          <w:szCs w:val="22"/>
                        </w:rPr>
                        <w:t>robust vetting for recruitment</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51" behindDoc="0" locked="0" layoutInCell="1" allowOverlap="1" wp14:anchorId="5112A125" wp14:editId="620293AD">
                <wp:simplePos x="0" y="0"/>
                <wp:positionH relativeFrom="column">
                  <wp:posOffset>3047365</wp:posOffset>
                </wp:positionH>
                <wp:positionV relativeFrom="paragraph">
                  <wp:posOffset>1433195</wp:posOffset>
                </wp:positionV>
                <wp:extent cx="1987550" cy="699135"/>
                <wp:effectExtent l="0" t="0" r="0" b="5715"/>
                <wp:wrapTopAndBottom/>
                <wp:docPr id="1712159760" name="Rectangle: Rounded Corners 1"/>
                <wp:cNvGraphicFramePr/>
                <a:graphic xmlns:a="http://schemas.openxmlformats.org/drawingml/2006/main">
                  <a:graphicData uri="http://schemas.microsoft.com/office/word/2010/wordprocessingShape">
                    <wps:wsp>
                      <wps:cNvSpPr/>
                      <wps:spPr>
                        <a:xfrm>
                          <a:off x="0" y="0"/>
                          <a:ext cx="198755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2B54B954" w14:textId="54528C92">
                            <w:pPr>
                              <w:spacing w:after="0"/>
                              <w:jc w:val="center"/>
                              <w:rPr>
                                <w:b/>
                                <w:bCs/>
                                <w:color w:val="05385E" w:themeColor="accent1"/>
                              </w:rPr>
                            </w:pPr>
                            <w:r>
                              <w:rPr>
                                <w:b/>
                                <w:bCs/>
                                <w:color w:val="05385E" w:themeColor="accent1"/>
                              </w:rPr>
                              <w:t>Cutting re-offending rates</w:t>
                            </w:r>
                          </w:p>
                          <w:p w:rsidRPr="00AE404A" w:rsidR="00636992" w:rsidP="009E1B8B" w:rsidRDefault="00636992" w14:paraId="6C568429" w14:textId="4AEC4601">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connect prisoners with tailored support </w:t>
                            </w:r>
                          </w:p>
                          <w:p w:rsidRPr="00DD508E" w:rsidR="00636992" w:rsidP="009E1B8B" w:rsidRDefault="00636992" w14:paraId="4E18FF05"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4" style="position:absolute;margin-left:239.95pt;margin-top:112.85pt;width:156.5pt;height:55.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5112A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">
                <v:stroke joinstyle="miter"/>
                <v:textbox>
                  <w:txbxContent>
                    <w:p w:rsidRPr="00522B89" w:rsidR="00636992" w:rsidP="00C72A0B" w:rsidRDefault="00636992" w14:paraId="2B54B954" w14:textId="54528C92">
                      <w:pPr>
                        <w:spacing w:after="0"/>
                        <w:jc w:val="center"/>
                        <w:rPr>
                          <w:b/>
                          <w:bCs/>
                          <w:color w:val="05385E" w:themeColor="accent1"/>
                        </w:rPr>
                      </w:pPr>
                      <w:r>
                        <w:rPr>
                          <w:b/>
                          <w:bCs/>
                          <w:color w:val="05385E" w:themeColor="accent1"/>
                        </w:rPr>
                        <w:t>Cutting re-offending rates</w:t>
                      </w:r>
                    </w:p>
                    <w:p w:rsidRPr="00AE404A" w:rsidR="00636992" w:rsidP="009E1B8B" w:rsidRDefault="00636992" w14:paraId="6C568429" w14:textId="4AEC4601">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 xml:space="preserve">connect prisoners with tailored support </w:t>
                      </w:r>
                    </w:p>
                    <w:p w:rsidRPr="00DD508E" w:rsidR="00636992" w:rsidP="009E1B8B" w:rsidRDefault="00636992" w14:paraId="4E18FF05"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50" behindDoc="0" locked="0" layoutInCell="1" allowOverlap="1" wp14:anchorId="034FF294" wp14:editId="52675A5D">
                <wp:simplePos x="0" y="0"/>
                <wp:positionH relativeFrom="column">
                  <wp:posOffset>567055</wp:posOffset>
                </wp:positionH>
                <wp:positionV relativeFrom="paragraph">
                  <wp:posOffset>603250</wp:posOffset>
                </wp:positionV>
                <wp:extent cx="2082800" cy="699135"/>
                <wp:effectExtent l="0" t="0" r="0" b="5715"/>
                <wp:wrapTopAndBottom/>
                <wp:docPr id="1764541017"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87E3C7"/>
                        </a:solidFill>
                        <a:ln w="12700" cap="flat" cmpd="sng" algn="ctr">
                          <a:noFill/>
                          <a:prstDash val="solid"/>
                          <a:miter lim="800000"/>
                        </a:ln>
                        <a:effectLst/>
                      </wps:spPr>
                      <wps:txbx>
                        <w:txbxContent>
                          <w:p w:rsidR="00636992" w:rsidP="00C72A0B" w:rsidRDefault="00636992" w14:paraId="7037BBAC" w14:textId="77777777">
                            <w:pPr>
                              <w:spacing w:after="0"/>
                              <w:jc w:val="center"/>
                              <w:rPr>
                                <w:color w:val="05385E" w:themeColor="accent1"/>
                              </w:rPr>
                            </w:pPr>
                            <w:r>
                              <w:rPr>
                                <w:b/>
                                <w:bCs/>
                                <w:color w:val="05385E" w:themeColor="accent1"/>
                              </w:rPr>
                              <w:t>Preventing crime</w:t>
                            </w:r>
                            <w:r w:rsidRPr="00522B89">
                              <w:rPr>
                                <w:color w:val="05385E" w:themeColor="accent1"/>
                              </w:rPr>
                              <w:t xml:space="preserve"> </w:t>
                            </w:r>
                          </w:p>
                          <w:p w:rsidRPr="00DD508E" w:rsidR="00636992" w:rsidP="009E1B8B" w:rsidRDefault="00636992" w14:paraId="5258CDD0" w14:textId="051776DD">
                            <w:pPr>
                              <w:jc w:val="center"/>
                              <w:rPr>
                                <w:sz w:val="20"/>
                                <w:szCs w:val="22"/>
                              </w:rPr>
                            </w:pPr>
                            <w:r w:rsidRPr="00DD508E">
                              <w:rPr>
                                <w:color w:val="05385E" w:themeColor="accent1"/>
                                <w:sz w:val="20"/>
                                <w:szCs w:val="22"/>
                              </w:rPr>
                              <w:t xml:space="preserve">e.g. </w:t>
                            </w:r>
                            <w:r>
                              <w:rPr>
                                <w:color w:val="05385E" w:themeColor="accent1"/>
                                <w:sz w:val="20"/>
                                <w:szCs w:val="22"/>
                              </w:rPr>
                              <w:t>faster identification of crime hot spots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5" style="position:absolute;margin-left:44.65pt;margin-top:47.5pt;width:164pt;height:55.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34FF2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">
                <v:stroke joinstyle="miter"/>
                <v:textbox>
                  <w:txbxContent>
                    <w:p w:rsidR="00636992" w:rsidP="00C72A0B" w:rsidRDefault="00636992" w14:paraId="7037BBAC" w14:textId="77777777">
                      <w:pPr>
                        <w:spacing w:after="0"/>
                        <w:jc w:val="center"/>
                        <w:rPr>
                          <w:color w:val="05385E" w:themeColor="accent1"/>
                        </w:rPr>
                      </w:pPr>
                      <w:r>
                        <w:rPr>
                          <w:b/>
                          <w:bCs/>
                          <w:color w:val="05385E" w:themeColor="accent1"/>
                        </w:rPr>
                        <w:t>Preventing crime</w:t>
                      </w:r>
                      <w:r w:rsidRPr="00522B89">
                        <w:rPr>
                          <w:color w:val="05385E" w:themeColor="accent1"/>
                        </w:rPr>
                        <w:t xml:space="preserve"> </w:t>
                      </w:r>
                    </w:p>
                    <w:p w:rsidRPr="00DD508E" w:rsidR="00636992" w:rsidP="009E1B8B" w:rsidRDefault="00636992" w14:paraId="5258CDD0" w14:textId="051776DD">
                      <w:pPr>
                        <w:jc w:val="center"/>
                        <w:rPr>
                          <w:sz w:val="20"/>
                          <w:szCs w:val="22"/>
                        </w:rPr>
                      </w:pPr>
                      <w:r w:rsidRPr="00DD508E">
                        <w:rPr>
                          <w:color w:val="05385E" w:themeColor="accent1"/>
                          <w:sz w:val="20"/>
                          <w:szCs w:val="22"/>
                        </w:rPr>
                        <w:t xml:space="preserve">e.g. </w:t>
                      </w:r>
                      <w:r>
                        <w:rPr>
                          <w:color w:val="05385E" w:themeColor="accent1"/>
                          <w:sz w:val="20"/>
                          <w:szCs w:val="22"/>
                        </w:rPr>
                        <w:t>faster identification of crime hot spots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49" behindDoc="0" locked="0" layoutInCell="1" allowOverlap="1" wp14:anchorId="1CA550F3" wp14:editId="12C95FA8">
                <wp:simplePos x="0" y="0"/>
                <wp:positionH relativeFrom="column">
                  <wp:posOffset>567055</wp:posOffset>
                </wp:positionH>
                <wp:positionV relativeFrom="paragraph">
                  <wp:posOffset>1433440</wp:posOffset>
                </wp:positionV>
                <wp:extent cx="2082800" cy="699135"/>
                <wp:effectExtent l="0" t="0" r="0" b="5715"/>
                <wp:wrapTopAndBottom/>
                <wp:docPr id="1020221894"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7D51A6E3" w14:textId="4FAFDC8F">
                            <w:pPr>
                              <w:spacing w:after="0"/>
                              <w:jc w:val="center"/>
                              <w:rPr>
                                <w:b/>
                                <w:bCs/>
                                <w:color w:val="05385E" w:themeColor="accent1"/>
                              </w:rPr>
                            </w:pPr>
                            <w:r>
                              <w:rPr>
                                <w:b/>
                                <w:bCs/>
                                <w:color w:val="05385E" w:themeColor="accent1"/>
                              </w:rPr>
                              <w:t>Reducing court delays</w:t>
                            </w:r>
                          </w:p>
                          <w:p w:rsidRPr="00AE404A" w:rsidR="00636992" w:rsidP="009E1B8B" w:rsidRDefault="00636992" w14:paraId="407C5BE2" w14:textId="5F66D57D">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speed up evidence gathering and assessment</w:t>
                            </w:r>
                          </w:p>
                          <w:p w:rsidRPr="00DD508E" w:rsidR="00636992" w:rsidP="009E1B8B" w:rsidRDefault="00636992" w14:paraId="7DDDCC08"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6" style="position:absolute;margin-left:44.65pt;margin-top:112.85pt;width:164pt;height:55.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1CA550F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">
                <v:stroke joinstyle="miter"/>
                <v:textbox>
                  <w:txbxContent>
                    <w:p w:rsidRPr="00522B89" w:rsidR="00636992" w:rsidP="00C72A0B" w:rsidRDefault="00636992" w14:paraId="7D51A6E3" w14:textId="4FAFDC8F">
                      <w:pPr>
                        <w:spacing w:after="0"/>
                        <w:jc w:val="center"/>
                        <w:rPr>
                          <w:b/>
                          <w:bCs/>
                          <w:color w:val="05385E" w:themeColor="accent1"/>
                        </w:rPr>
                      </w:pPr>
                      <w:r>
                        <w:rPr>
                          <w:b/>
                          <w:bCs/>
                          <w:color w:val="05385E" w:themeColor="accent1"/>
                        </w:rPr>
                        <w:t>Reducing court delays</w:t>
                      </w:r>
                    </w:p>
                    <w:p w:rsidRPr="00AE404A" w:rsidR="00636992" w:rsidP="009E1B8B" w:rsidRDefault="00636992" w14:paraId="407C5BE2" w14:textId="5F66D57D">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speed up evidence gathering and assessment</w:t>
                      </w:r>
                    </w:p>
                    <w:p w:rsidRPr="00DD508E" w:rsidR="00636992" w:rsidP="009E1B8B" w:rsidRDefault="00636992" w14:paraId="7DDDCC08" w14:textId="77777777">
                      <w:pPr>
                        <w:jc w:val="center"/>
                        <w:rPr>
                          <w:sz w:val="20"/>
                          <w:szCs w:val="22"/>
                        </w:rPr>
                      </w:pPr>
                      <w:r>
                        <w:rPr>
                          <w:color w:val="05385E" w:themeColor="accent1"/>
                          <w:sz w:val="20"/>
                          <w:szCs w:val="22"/>
                        </w:rPr>
                        <w:t xml:space="preserve"> </w:t>
                      </w:r>
                    </w:p>
                  </w:txbxContent>
                </v:textbox>
                <w10:wrap type="topAndBottom"/>
              </v:roundrect>
            </w:pict>
          </mc:Fallback>
        </mc:AlternateContent>
      </w:r>
      <w:bookmarkStart w:name="_Toc180053919" w:id="68"/>
      <w:bookmarkEnd w:id="67"/>
      <w:r w:rsidRPr="006D5E2F" w:rsidR="006D5E2F">
        <w:t>Prevent</w:t>
      </w:r>
      <w:r w:rsidR="002A1CE7">
        <w:t>ing</w:t>
      </w:r>
      <w:r w:rsidRPr="006D5E2F" w:rsidR="006D5E2F">
        <w:t xml:space="preserve"> crime</w:t>
      </w:r>
      <w:r w:rsidR="002A1CE7">
        <w:t xml:space="preserve">: </w:t>
      </w:r>
      <w:r w:rsidR="00F502DC">
        <w:t>data analysis to identify</w:t>
      </w:r>
      <w:r w:rsidR="004A7CD1">
        <w:t xml:space="preserve"> the where and why to inform better prevention</w:t>
      </w:r>
      <w:bookmarkEnd w:id="68"/>
    </w:p>
    <w:p w:rsidRPr="006D5E2F" w:rsidR="006D5E2F" w:rsidP="006D5E2F" w:rsidRDefault="006D5E2F" w14:paraId="3F817D5F" w14:textId="77777777">
      <w:pPr>
        <w:rPr>
          <w:sz w:val="24"/>
        </w:rPr>
      </w:pPr>
    </w:p>
    <w:p w:rsidRPr="008B19DE" w:rsidR="006D5E2F" w:rsidP="006D5E2F" w:rsidRDefault="006D5E2F" w14:paraId="31676A0F" w14:textId="1E66D583">
      <w:pPr>
        <w:rPr>
          <w:szCs w:val="22"/>
        </w:rPr>
      </w:pPr>
      <w:r w:rsidRPr="008B19DE">
        <w:rPr>
          <w:szCs w:val="22"/>
        </w:rPr>
        <w:t xml:space="preserve">The potential of AI to prevent crime, for example in relation to shoplifting, fraud or antisocial behaviour (ASB), was discussed. Participants agree that AI could analyse data on these types of crime to identify patterns and likely locations, and consequently help with the effective targeting of police resources. For example: </w:t>
      </w:r>
    </w:p>
    <w:p w:rsidRPr="006D5E2F" w:rsidR="006D5E2F" w:rsidP="00AA36EA" w:rsidRDefault="006D5E2F" w14:paraId="675CA0FB" w14:textId="43774A9E">
      <w:pPr>
        <w:pStyle w:val="Bullets"/>
      </w:pPr>
      <w:r w:rsidRPr="006D5E2F">
        <w:t>Identify</w:t>
      </w:r>
      <w:r w:rsidR="001C5553">
        <w:t>ing</w:t>
      </w:r>
      <w:r w:rsidRPr="006D5E2F">
        <w:t xml:space="preserve"> patterns in large datasets to prevent or intercept fraud</w:t>
      </w:r>
    </w:p>
    <w:p w:rsidRPr="006D5E2F" w:rsidR="006D5E2F" w:rsidP="00AA36EA" w:rsidRDefault="006D5E2F" w14:paraId="6798ADB9" w14:textId="74223FA1">
      <w:pPr>
        <w:pStyle w:val="Bullets"/>
      </w:pPr>
      <w:r w:rsidRPr="006D5E2F">
        <w:t>Featur</w:t>
      </w:r>
      <w:r w:rsidR="001C5553">
        <w:t>ing</w:t>
      </w:r>
      <w:r w:rsidRPr="006D5E2F">
        <w:t xml:space="preserve"> </w:t>
      </w:r>
      <w:r w:rsidR="0005433A">
        <w:t>ASB</w:t>
      </w:r>
      <w:r w:rsidRPr="006D5E2F">
        <w:t xml:space="preserve"> hotspots on </w:t>
      </w:r>
      <w:r w:rsidR="00E504CE">
        <w:t>online</w:t>
      </w:r>
      <w:r w:rsidRPr="006D5E2F">
        <w:t xml:space="preserve"> maps to help the public avoid or take precautions in those areas.</w:t>
      </w:r>
    </w:p>
    <w:p w:rsidRPr="008B19DE" w:rsidR="006D5E2F" w:rsidP="5DFC2582" w:rsidRDefault="3BDD692A" w14:paraId="24F3E375" w14:textId="77777777">
      <w:pPr>
        <w:spacing w:after="200" w:line="280" w:lineRule="exact"/>
        <w:contextualSpacing/>
      </w:pPr>
      <w:r>
        <w:t>Participants are less certain about the idea of using AI surveillance to constantly</w:t>
      </w:r>
    </w:p>
    <w:p w:rsidRPr="008B19DE" w:rsidR="006D5E2F" w:rsidP="006D5E2F" w:rsidRDefault="006D5E2F" w14:paraId="3B69CC28" w14:textId="77777777">
      <w:pPr>
        <w:spacing w:after="200" w:line="280" w:lineRule="exact"/>
        <w:contextualSpacing/>
        <w:rPr>
          <w:szCs w:val="22"/>
        </w:rPr>
      </w:pPr>
      <w:r w:rsidRPr="008B19DE">
        <w:rPr>
          <w:szCs w:val="22"/>
        </w:rPr>
        <w:t xml:space="preserve">monitor local areas that experience high levels of ASB or shoplifting. Whilst </w:t>
      </w:r>
    </w:p>
    <w:p w:rsidR="00BB562B" w:rsidP="5DFC2582" w:rsidRDefault="3BDD692A" w14:paraId="53E5C47B" w14:textId="6D5B4F5E">
      <w:pPr>
        <w:spacing w:after="200" w:line="280" w:lineRule="exact"/>
      </w:pPr>
      <w:r>
        <w:t xml:space="preserve">participants acknowledge that AI surveillance has the potential to act as a deterrent, it would require human police officers to follow up and make arrests. </w:t>
      </w:r>
      <w:r w:rsidRPr="5DFC2582" w:rsidR="70738159">
        <w:rPr>
          <w:rFonts w:eastAsia="Arial" w:cs="Arial"/>
          <w:color w:val="000000" w:themeColor="accent5"/>
          <w:szCs w:val="22"/>
        </w:rPr>
        <w:t>Participants argue that constant AI surveillance would feel invasive and cannot replace the need for more officers on the street to prevent these crimes and make people feel safer.</w:t>
      </w:r>
    </w:p>
    <w:p w:rsidR="00BB562B" w:rsidP="5DFC2582" w:rsidRDefault="57DED01C" w14:paraId="3C0B5B40" w14:textId="154A2390">
      <w:pPr>
        <w:spacing w:after="200" w:line="280" w:lineRule="exact"/>
      </w:pPr>
      <w:r>
        <w:t xml:space="preserve">While participants acknowledge the potential for AI to find hotpots or patterns of crime from data, they question how this would translate to improved outcomes </w:t>
      </w:r>
      <w:r w:rsidR="00E021CF">
        <w:t>for</w:t>
      </w:r>
      <w:r>
        <w:t xml:space="preserve"> communities. </w:t>
      </w:r>
      <w:r w:rsidR="3BDD692A">
        <w:t xml:space="preserve">Participants do not believe the resources exist to </w:t>
      </w:r>
      <w:r w:rsidR="57FB64D6">
        <w:t>direct more front-line officers to areas of high crime</w:t>
      </w:r>
      <w:r w:rsidR="1856C2C8">
        <w:t xml:space="preserve"> – particularly in communities that already suffer from high rates of crime and ASB –</w:t>
      </w:r>
      <w:r w:rsidR="3BDD692A">
        <w:t xml:space="preserve"> and therefore doubt that AI</w:t>
      </w:r>
      <w:r w:rsidR="028534DD">
        <w:t>-enabled</w:t>
      </w:r>
      <w:r w:rsidR="3BDD692A">
        <w:t xml:space="preserve"> </w:t>
      </w:r>
      <w:r w:rsidR="6060086A">
        <w:t xml:space="preserve">police intelligence could translate to real-world action. </w:t>
      </w:r>
      <w:r w:rsidR="3BDD692A">
        <w:t xml:space="preserve"> </w:t>
      </w:r>
    </w:p>
    <w:p w:rsidRPr="008B19DE" w:rsidR="006D5E2F" w:rsidP="006D5E2F" w:rsidRDefault="006D5E2F" w14:paraId="301C16A2" w14:textId="22A8AD41">
      <w:pPr>
        <w:spacing w:after="200" w:line="280" w:lineRule="exact"/>
        <w:contextualSpacing/>
        <w:rPr>
          <w:szCs w:val="22"/>
        </w:rPr>
      </w:pPr>
      <w:r w:rsidRPr="008B19DE">
        <w:rPr>
          <w:szCs w:val="22"/>
        </w:rPr>
        <w:t>Participants are concerned that AI will be used to target ‘blue</w:t>
      </w:r>
      <w:r w:rsidRPr="008B19DE" w:rsidR="00F72510">
        <w:rPr>
          <w:szCs w:val="22"/>
        </w:rPr>
        <w:t>-</w:t>
      </w:r>
      <w:r w:rsidRPr="008B19DE">
        <w:rPr>
          <w:szCs w:val="22"/>
        </w:rPr>
        <w:t xml:space="preserve">collar crimes’, such </w:t>
      </w:r>
    </w:p>
    <w:p w:rsidRPr="008B19DE" w:rsidR="006D5E2F" w:rsidP="006D5E2F" w:rsidRDefault="006D5E2F" w14:paraId="409D1699" w14:textId="72DB2E63">
      <w:pPr>
        <w:spacing w:after="200" w:line="280" w:lineRule="exact"/>
        <w:contextualSpacing/>
        <w:rPr>
          <w:szCs w:val="22"/>
        </w:rPr>
      </w:pPr>
      <w:r w:rsidRPr="008B19DE">
        <w:rPr>
          <w:szCs w:val="22"/>
        </w:rPr>
        <w:t xml:space="preserve">as shoplifting or low-level drug dealing, as </w:t>
      </w:r>
      <w:r w:rsidRPr="008B19DE" w:rsidR="000B7C01">
        <w:rPr>
          <w:szCs w:val="22"/>
        </w:rPr>
        <w:t>o</w:t>
      </w:r>
      <w:r w:rsidRPr="008B19DE">
        <w:rPr>
          <w:szCs w:val="22"/>
        </w:rPr>
        <w:t xml:space="preserve">pposed to crimes committed by more </w:t>
      </w:r>
    </w:p>
    <w:p w:rsidRPr="008B19DE" w:rsidR="00897C8E" w:rsidP="00BB562B" w:rsidRDefault="006D5E2F" w14:paraId="3B0460DD" w14:textId="6F095772">
      <w:pPr>
        <w:spacing w:before="240" w:line="280" w:lineRule="exact"/>
        <w:rPr>
          <w:szCs w:val="22"/>
        </w:rPr>
      </w:pPr>
      <w:r w:rsidRPr="008B19DE">
        <w:rPr>
          <w:szCs w:val="22"/>
        </w:rPr>
        <w:t xml:space="preserve">privileged segments of society, like tax evasion. The preference would be for AI to instead be used to help society better understand the causes and costs of crime. For example, by analysing a range of data sources to understand the links between crimes like shop lifting and ASB with unemployment levels, lack of opportunities for young people, and poverty. AI could then be used to assess potential </w:t>
      </w:r>
      <w:r w:rsidRPr="008B19DE" w:rsidR="00386DDD">
        <w:rPr>
          <w:szCs w:val="22"/>
        </w:rPr>
        <w:t>effectiveness of</w:t>
      </w:r>
      <w:r w:rsidRPr="008B19DE">
        <w:rPr>
          <w:szCs w:val="22"/>
        </w:rPr>
        <w:t xml:space="preserve"> implementing anti-poverty measures versus tackling low-level crime through the criminal justice system. </w:t>
      </w:r>
    </w:p>
    <w:p w:rsidRPr="009B28C1" w:rsidR="006D5E2F" w:rsidP="00BB562B" w:rsidRDefault="006D5E2F" w14:paraId="0CEA4729" w14:textId="4EE339A7">
      <w:pPr>
        <w:spacing w:before="160"/>
        <w:jc w:val="center"/>
        <w:rPr>
          <w:i/>
          <w:iCs/>
          <w:szCs w:val="22"/>
        </w:rPr>
      </w:pPr>
      <w:r w:rsidRPr="008B19DE">
        <w:rPr>
          <w:i/>
          <w:iCs/>
          <w:color w:val="5963F5" w:themeColor="accent2"/>
          <w:szCs w:val="22"/>
        </w:rPr>
        <w:t xml:space="preserve">“Why are these people shoplifting? Is it because they can't afford it? Have they got certain habits that they need help with? What are the underlying issues for why this is happening? Let's tackle that. Is there a reason? Poverty? Are they using drugs? What is it?” </w:t>
      </w:r>
      <w:r w:rsidRPr="008B19DE">
        <w:rPr>
          <w:szCs w:val="22"/>
        </w:rPr>
        <w:t>Public Participant, Cambridge</w:t>
      </w:r>
    </w:p>
    <w:p w:rsidRPr="006D5E2F" w:rsidR="006D5E2F" w:rsidP="004A7CD1" w:rsidRDefault="006D5E2F" w14:paraId="12B8B85A" w14:textId="55423A88">
      <w:pPr>
        <w:pStyle w:val="Heading3"/>
      </w:pPr>
      <w:bookmarkStart w:name="_Toc180053920" w:id="69"/>
      <w:r w:rsidRPr="006D5E2F">
        <w:t>Increas</w:t>
      </w:r>
      <w:r w:rsidR="000A08A9">
        <w:t>ing</w:t>
      </w:r>
      <w:r w:rsidRPr="006D5E2F">
        <w:t xml:space="preserve"> trust in the police</w:t>
      </w:r>
      <w:r w:rsidR="00A02715">
        <w:t xml:space="preserve"> and experiences of policing</w:t>
      </w:r>
      <w:r w:rsidR="009519C9">
        <w:t xml:space="preserve">: </w:t>
      </w:r>
      <w:r w:rsidR="00E51105">
        <w:t xml:space="preserve">improving </w:t>
      </w:r>
      <w:r w:rsidR="007F4F3E">
        <w:t xml:space="preserve">police </w:t>
      </w:r>
      <w:r w:rsidR="00E51105">
        <w:t xml:space="preserve">recruitment and assessment processes and </w:t>
      </w:r>
      <w:r w:rsidR="000A08A9">
        <w:t>transparent use in sensitive situations</w:t>
      </w:r>
      <w:bookmarkEnd w:id="69"/>
    </w:p>
    <w:p w:rsidRPr="00BB562B" w:rsidR="006D5E2F" w:rsidP="006D5E2F" w:rsidRDefault="006D5E2F" w14:paraId="2A2F5D3B" w14:textId="7C5B090A">
      <w:pPr>
        <w:rPr>
          <w:szCs w:val="22"/>
        </w:rPr>
      </w:pPr>
      <w:r w:rsidRPr="00BB562B">
        <w:rPr>
          <w:szCs w:val="22"/>
        </w:rPr>
        <w:t xml:space="preserve">Participants see the potential role of AI in developing a more effective recruitment system </w:t>
      </w:r>
      <w:r w:rsidRPr="00BB562B" w:rsidR="00034052">
        <w:rPr>
          <w:szCs w:val="22"/>
        </w:rPr>
        <w:t>that could help to increase trust</w:t>
      </w:r>
      <w:r w:rsidRPr="00BB562B" w:rsidR="002E0E88">
        <w:rPr>
          <w:szCs w:val="22"/>
        </w:rPr>
        <w:t xml:space="preserve"> in the police</w:t>
      </w:r>
      <w:r w:rsidRPr="00BB562B">
        <w:rPr>
          <w:szCs w:val="22"/>
        </w:rPr>
        <w:t xml:space="preserve">. AI could be used to improve processes by:  </w:t>
      </w:r>
    </w:p>
    <w:p w:rsidRPr="00BB562B" w:rsidR="006D5E2F" w:rsidP="007432D4" w:rsidRDefault="006D5E2F" w14:paraId="76187792" w14:textId="05231082">
      <w:pPr>
        <w:pStyle w:val="Bullets"/>
        <w:rPr>
          <w:szCs w:val="22"/>
        </w:rPr>
      </w:pPr>
      <w:r w:rsidRPr="00BB562B">
        <w:rPr>
          <w:szCs w:val="22"/>
        </w:rPr>
        <w:t>More thoroughly vetting the personal details of new recruits</w:t>
      </w:r>
    </w:p>
    <w:p w:rsidRPr="00BB562B" w:rsidR="006D5E2F" w:rsidP="007432D4" w:rsidRDefault="006D5E2F" w14:paraId="23B025C2" w14:textId="2D3CEFCB">
      <w:pPr>
        <w:pStyle w:val="Bullets"/>
        <w:rPr>
          <w:szCs w:val="22"/>
        </w:rPr>
      </w:pPr>
      <w:r w:rsidRPr="00BB562B">
        <w:rPr>
          <w:szCs w:val="22"/>
        </w:rPr>
        <w:t>Supporting the psychological assessment of new recruits (alongside human judgement) to ensure they are placed in appropriate roles</w:t>
      </w:r>
    </w:p>
    <w:p w:rsidRPr="00BB562B" w:rsidR="006D5E2F" w:rsidP="007432D4" w:rsidRDefault="006D5E2F" w14:paraId="37A557EC" w14:textId="16434E67">
      <w:pPr>
        <w:pStyle w:val="Bullets"/>
        <w:rPr>
          <w:szCs w:val="22"/>
        </w:rPr>
      </w:pPr>
      <w:r w:rsidRPr="00BB562B">
        <w:rPr>
          <w:szCs w:val="22"/>
        </w:rPr>
        <w:t>Through assessments, help</w:t>
      </w:r>
      <w:r w:rsidRPr="00BB562B" w:rsidR="00317746">
        <w:rPr>
          <w:szCs w:val="22"/>
        </w:rPr>
        <w:t>ing to</w:t>
      </w:r>
      <w:r w:rsidRPr="00BB562B">
        <w:rPr>
          <w:szCs w:val="22"/>
        </w:rPr>
        <w:t xml:space="preserve"> create tailored training and support packages for each police officer. </w:t>
      </w:r>
    </w:p>
    <w:p w:rsidRPr="00BB562B" w:rsidR="006D5E2F" w:rsidP="00BB562B" w:rsidRDefault="006D5E2F" w14:paraId="4D30D658" w14:textId="5E57B5B8">
      <w:pPr>
        <w:spacing w:before="160"/>
        <w:jc w:val="center"/>
        <w:rPr>
          <w:i/>
          <w:iCs/>
          <w:color w:val="5963F5" w:themeColor="accent2"/>
          <w:szCs w:val="22"/>
        </w:rPr>
      </w:pPr>
      <w:r w:rsidRPr="00BB562B">
        <w:rPr>
          <w:i/>
          <w:iCs/>
          <w:color w:val="5963F5" w:themeColor="accent2"/>
          <w:szCs w:val="22"/>
        </w:rPr>
        <w:t xml:space="preserve">“Trust in the police has been undermined by failures in vetting and appalling misconduct of some officers. I think AI can help this, because the fact is that we, as a society, we know how to compile information. I don't think it should be such a difficult matter to bring the right people into the police force. I think we have the means to do that… AI is about data, isn't it? If we put the right data [into AI] about the people we're employing into the police force, then we most probably can make sure the right officers [are hired].” </w:t>
      </w:r>
      <w:r w:rsidRPr="00BB562B">
        <w:rPr>
          <w:szCs w:val="22"/>
        </w:rPr>
        <w:t>Public Participant, Liverpool</w:t>
      </w:r>
    </w:p>
    <w:p w:rsidRPr="00BB562B" w:rsidR="006D5E2F" w:rsidP="006D5E2F" w:rsidRDefault="006D5E2F" w14:paraId="659BC795" w14:textId="1998775C">
      <w:pPr>
        <w:rPr>
          <w:b/>
          <w:bCs/>
          <w:i/>
          <w:iCs/>
          <w:szCs w:val="22"/>
        </w:rPr>
      </w:pPr>
      <w:r w:rsidRPr="00BB562B">
        <w:rPr>
          <w:szCs w:val="22"/>
        </w:rPr>
        <w:t xml:space="preserve">Another way AI could be used to address the lack of trust in police is by replacing the role of police officers in situations where police presence can be intimidating. For example: </w:t>
      </w:r>
    </w:p>
    <w:p w:rsidRPr="00BB562B" w:rsidR="006D5E2F" w:rsidP="009A02CD" w:rsidRDefault="006D5E2F" w14:paraId="734603BA" w14:textId="77777777">
      <w:pPr>
        <w:pStyle w:val="Bullets"/>
        <w:rPr>
          <w:szCs w:val="22"/>
        </w:rPr>
      </w:pPr>
      <w:r w:rsidRPr="00BB562B">
        <w:rPr>
          <w:szCs w:val="22"/>
        </w:rPr>
        <w:t>Where a victim may want to make a report without speaking to or being questioned by a police officer, for example when reporting domestic abuse or sexual assault. AI apps could be used instead.</w:t>
      </w:r>
    </w:p>
    <w:p w:rsidRPr="00BB562B" w:rsidR="006D5E2F" w:rsidP="009A02CD" w:rsidRDefault="006D5E2F" w14:paraId="6009EA08" w14:textId="77777777">
      <w:pPr>
        <w:pStyle w:val="Bullets"/>
        <w:rPr>
          <w:szCs w:val="22"/>
        </w:rPr>
      </w:pPr>
      <w:r w:rsidRPr="00BB562B">
        <w:rPr>
          <w:szCs w:val="22"/>
        </w:rPr>
        <w:t xml:space="preserve">In situations where heavy police presence may be seen as aggressive, for example at a peaceful protest. AI could monitor the protest and reduce the need for immediate police presence. </w:t>
      </w:r>
    </w:p>
    <w:p w:rsidRPr="00BB562B" w:rsidR="006D5E2F" w:rsidP="00BB562B" w:rsidRDefault="006D5E2F" w14:paraId="59D20ACB" w14:textId="373A3037">
      <w:pPr>
        <w:spacing w:after="200" w:line="280" w:lineRule="exact"/>
        <w:contextualSpacing/>
        <w:rPr>
          <w:szCs w:val="22"/>
        </w:rPr>
      </w:pPr>
      <w:r w:rsidRPr="00BB562B">
        <w:rPr>
          <w:szCs w:val="22"/>
        </w:rPr>
        <w:t xml:space="preserve">Participants emphasise that initiatives of this kind would have to be accompanied by transparent communication on how AI was being used and how data would be collected and stored. Participants are clear that using AI in these ways would not </w:t>
      </w:r>
      <w:r w:rsidRPr="00BB562B" w:rsidR="0010200B">
        <w:rPr>
          <w:szCs w:val="22"/>
        </w:rPr>
        <w:t xml:space="preserve">necessarily </w:t>
      </w:r>
      <w:r w:rsidRPr="00BB562B">
        <w:rPr>
          <w:szCs w:val="22"/>
        </w:rPr>
        <w:t>improve trust in the police but improve the experience of the public due to existing levels of mistrust.  </w:t>
      </w:r>
    </w:p>
    <w:p w:rsidRPr="006D5E2F" w:rsidR="006D5E2F" w:rsidP="001F5347" w:rsidRDefault="006D5E2F" w14:paraId="72FDBBD1" w14:textId="398873FC">
      <w:pPr>
        <w:pStyle w:val="Heading3"/>
      </w:pPr>
      <w:bookmarkStart w:name="_Toc180053921" w:id="70"/>
      <w:r w:rsidRPr="006D5E2F">
        <w:t>Reduc</w:t>
      </w:r>
      <w:r w:rsidR="000A08A9">
        <w:t>ing</w:t>
      </w:r>
      <w:r w:rsidRPr="006D5E2F">
        <w:t xml:space="preserve"> delays in court proceedings</w:t>
      </w:r>
      <w:r w:rsidR="000A08A9">
        <w:t xml:space="preserve">: </w:t>
      </w:r>
      <w:r w:rsidR="004218E4">
        <w:t xml:space="preserve">evidence </w:t>
      </w:r>
      <w:r w:rsidR="0059036E">
        <w:t xml:space="preserve">management, </w:t>
      </w:r>
      <w:r w:rsidR="00B43524">
        <w:t>case scheduling</w:t>
      </w:r>
      <w:r w:rsidR="0059036E">
        <w:t xml:space="preserve"> and resource allocation</w:t>
      </w:r>
      <w:bookmarkEnd w:id="70"/>
    </w:p>
    <w:p w:rsidRPr="006D5E2F" w:rsidR="006D5E2F" w:rsidP="00E202B2" w:rsidRDefault="006D5E2F" w14:paraId="0D018422" w14:textId="060A5080">
      <w:pPr>
        <w:spacing w:after="200" w:line="280" w:lineRule="exact"/>
        <w:contextualSpacing/>
        <w:rPr>
          <w:sz w:val="24"/>
        </w:rPr>
      </w:pPr>
      <w:r w:rsidRPr="006D5E2F">
        <w:rPr>
          <w:sz w:val="24"/>
        </w:rPr>
        <w:t>Participants see a role for AI in speeding up the process of gathering, assessing and validating information and evidence</w:t>
      </w:r>
      <w:r w:rsidRPr="009519C9" w:rsidR="009519C9">
        <w:rPr>
          <w:sz w:val="24"/>
        </w:rPr>
        <w:t xml:space="preserve"> </w:t>
      </w:r>
      <w:r w:rsidR="009519C9">
        <w:rPr>
          <w:sz w:val="24"/>
        </w:rPr>
        <w:t>to</w:t>
      </w:r>
      <w:r w:rsidRPr="006D5E2F" w:rsidR="009519C9">
        <w:rPr>
          <w:sz w:val="24"/>
        </w:rPr>
        <w:t xml:space="preserve"> reduc</w:t>
      </w:r>
      <w:r w:rsidR="009519C9">
        <w:rPr>
          <w:sz w:val="24"/>
        </w:rPr>
        <w:t>e the</w:t>
      </w:r>
      <w:r w:rsidRPr="006D5E2F" w:rsidR="009519C9">
        <w:rPr>
          <w:sz w:val="24"/>
        </w:rPr>
        <w:t xml:space="preserve"> time it takes for a case to get to court</w:t>
      </w:r>
      <w:r w:rsidRPr="006D5E2F">
        <w:rPr>
          <w:sz w:val="24"/>
        </w:rPr>
        <w:t xml:space="preserve">. They also suggest that AI could be used to prioritise and schedule court cases, as well as </w:t>
      </w:r>
      <w:r w:rsidR="00782CB6">
        <w:rPr>
          <w:sz w:val="24"/>
        </w:rPr>
        <w:t xml:space="preserve">to </w:t>
      </w:r>
      <w:r w:rsidRPr="006D5E2F">
        <w:rPr>
          <w:sz w:val="24"/>
        </w:rPr>
        <w:t>effectively allocate available resources. Participants hope that these types of initiatives could help alleviate the distress caused to victims by delays in court proceedings. Furthermore, participants see a role for AI in providing victims with regular updates on</w:t>
      </w:r>
      <w:r w:rsidR="00030A8A">
        <w:rPr>
          <w:sz w:val="24"/>
        </w:rPr>
        <w:t xml:space="preserve"> the</w:t>
      </w:r>
      <w:r w:rsidRPr="006D5E2F">
        <w:rPr>
          <w:sz w:val="24"/>
        </w:rPr>
        <w:t xml:space="preserve"> progress and status of a case, to help victims feel informed and acknowledged.</w:t>
      </w:r>
    </w:p>
    <w:p w:rsidRPr="006D5E2F" w:rsidR="006D5E2F" w:rsidP="009519C9" w:rsidRDefault="006D5E2F" w14:paraId="0E36D08A" w14:textId="23E5911E">
      <w:pPr>
        <w:pStyle w:val="Heading3"/>
      </w:pPr>
      <w:bookmarkStart w:name="_Toc180053922" w:id="71"/>
      <w:r w:rsidRPr="006D5E2F">
        <w:t>Help prevent reoffending</w:t>
      </w:r>
      <w:r w:rsidR="00DF5C60">
        <w:t xml:space="preserve">: </w:t>
      </w:r>
      <w:r w:rsidR="004828B1">
        <w:t>identifying ex-offender support</w:t>
      </w:r>
      <w:r w:rsidR="00C06A23">
        <w:t xml:space="preserve"> services</w:t>
      </w:r>
      <w:bookmarkEnd w:id="71"/>
    </w:p>
    <w:p w:rsidRPr="006D5E2F" w:rsidR="006D5E2F" w:rsidP="00E202B2" w:rsidRDefault="00877633" w14:paraId="4E5277F5" w14:textId="7FA4F9D2">
      <w:pPr>
        <w:spacing w:line="280" w:lineRule="exact"/>
        <w:contextualSpacing/>
        <w:rPr>
          <w:sz w:val="24"/>
        </w:rPr>
      </w:pPr>
      <w:r>
        <w:rPr>
          <w:sz w:val="24"/>
        </w:rPr>
        <w:t xml:space="preserve">Several participants took up the issue of </w:t>
      </w:r>
      <w:r w:rsidRPr="006D5E2F" w:rsidR="006D5E2F">
        <w:rPr>
          <w:sz w:val="24"/>
        </w:rPr>
        <w:t xml:space="preserve">the high </w:t>
      </w:r>
      <w:r w:rsidR="0008193A">
        <w:rPr>
          <w:sz w:val="24"/>
        </w:rPr>
        <w:t>numbers</w:t>
      </w:r>
      <w:r w:rsidRPr="006D5E2F" w:rsidR="006D5E2F">
        <w:rPr>
          <w:sz w:val="24"/>
        </w:rPr>
        <w:t xml:space="preserve"> of offenders leaving prison without </w:t>
      </w:r>
      <w:r w:rsidR="00F90C2D">
        <w:rPr>
          <w:sz w:val="24"/>
        </w:rPr>
        <w:t>links to</w:t>
      </w:r>
      <w:r w:rsidRPr="006D5E2F" w:rsidR="006D5E2F">
        <w:rPr>
          <w:sz w:val="24"/>
        </w:rPr>
        <w:t xml:space="preserve"> opportunities for employment, education and training</w:t>
      </w:r>
      <w:r w:rsidR="004E0D82">
        <w:rPr>
          <w:sz w:val="24"/>
        </w:rPr>
        <w:t>.</w:t>
      </w:r>
      <w:r w:rsidRPr="006D5E2F" w:rsidR="006D5E2F">
        <w:rPr>
          <w:sz w:val="24"/>
        </w:rPr>
        <w:t xml:space="preserve"> Participants identified several ways in which they believe AI could help:</w:t>
      </w:r>
    </w:p>
    <w:p w:rsidRPr="006D5E2F" w:rsidR="006D5E2F" w:rsidP="00F90C2D" w:rsidRDefault="006D5E2F" w14:paraId="4CD0D210" w14:textId="77777777">
      <w:pPr>
        <w:pStyle w:val="Bullets"/>
      </w:pPr>
      <w:r w:rsidRPr="006D5E2F">
        <w:t>Provide prisoners with assessments to identify a range of different needs in relation to neurodiversity, learning disabilities, psychological disorders or mental health, and determine any relevant and available support.</w:t>
      </w:r>
    </w:p>
    <w:p w:rsidRPr="00F621FF" w:rsidR="006D5E2F" w:rsidP="006D5E2F" w:rsidRDefault="3BDD692A" w14:paraId="5B3F6664" w14:textId="5CCD0872">
      <w:pPr>
        <w:pStyle w:val="Bullets"/>
      </w:pPr>
      <w:r>
        <w:t>Identify and connect prisoners with available educational, training</w:t>
      </w:r>
      <w:r w:rsidR="310CB36F">
        <w:t>,</w:t>
      </w:r>
      <w:r>
        <w:t xml:space="preserve"> and skill building opportunities based on their interests and past experiences.</w:t>
      </w:r>
    </w:p>
    <w:p w:rsidRPr="00E202B2" w:rsidR="00E202B2" w:rsidP="00E202B2" w:rsidRDefault="006D5E2F" w14:paraId="242421A9" w14:textId="77777777">
      <w:pPr>
        <w:spacing w:line="280" w:lineRule="exact"/>
        <w:rPr>
          <w:szCs w:val="22"/>
        </w:rPr>
      </w:pPr>
      <w:r w:rsidRPr="00E202B2">
        <w:rPr>
          <w:szCs w:val="22"/>
        </w:rPr>
        <w:t xml:space="preserve">Due to staffing shortages, participants </w:t>
      </w:r>
      <w:r w:rsidRPr="00E202B2" w:rsidR="006C4A33">
        <w:rPr>
          <w:szCs w:val="22"/>
        </w:rPr>
        <w:t>can see</w:t>
      </w:r>
      <w:r w:rsidRPr="00E202B2">
        <w:rPr>
          <w:szCs w:val="22"/>
        </w:rPr>
        <w:t xml:space="preserve"> </w:t>
      </w:r>
      <w:r w:rsidRPr="00E202B2" w:rsidR="002E7C60">
        <w:rPr>
          <w:szCs w:val="22"/>
        </w:rPr>
        <w:t>a role for</w:t>
      </w:r>
      <w:r w:rsidRPr="00E202B2">
        <w:rPr>
          <w:szCs w:val="22"/>
        </w:rPr>
        <w:t xml:space="preserve"> AI </w:t>
      </w:r>
      <w:r w:rsidRPr="00E202B2" w:rsidR="002E7C60">
        <w:rPr>
          <w:szCs w:val="22"/>
        </w:rPr>
        <w:t>in supporting</w:t>
      </w:r>
      <w:r w:rsidRPr="00E202B2">
        <w:rPr>
          <w:szCs w:val="22"/>
        </w:rPr>
        <w:t xml:space="preserve"> prison and parole staff to </w:t>
      </w:r>
      <w:r w:rsidRPr="00E202B2" w:rsidR="002E7C60">
        <w:rPr>
          <w:szCs w:val="22"/>
        </w:rPr>
        <w:t>assess</w:t>
      </w:r>
      <w:r w:rsidRPr="00E202B2">
        <w:rPr>
          <w:szCs w:val="22"/>
        </w:rPr>
        <w:t xml:space="preserve"> the needs of </w:t>
      </w:r>
      <w:r w:rsidRPr="00E202B2" w:rsidR="00D94E09">
        <w:rPr>
          <w:szCs w:val="22"/>
        </w:rPr>
        <w:t>prisoners and</w:t>
      </w:r>
      <w:r w:rsidRPr="00E202B2">
        <w:rPr>
          <w:szCs w:val="22"/>
        </w:rPr>
        <w:t xml:space="preserve"> </w:t>
      </w:r>
      <w:r w:rsidRPr="00E202B2" w:rsidR="006027FA">
        <w:rPr>
          <w:szCs w:val="22"/>
        </w:rPr>
        <w:t xml:space="preserve">match them with </w:t>
      </w:r>
      <w:r w:rsidRPr="00E202B2">
        <w:rPr>
          <w:szCs w:val="22"/>
        </w:rPr>
        <w:t>available opportunities and support. AI could also be used to improve the sharing of information between relevant stakeholders providing prisoners with support.</w:t>
      </w:r>
    </w:p>
    <w:p w:rsidRPr="00E202B2" w:rsidR="00C24E26" w:rsidP="00E202B2" w:rsidRDefault="70A2C21F" w14:paraId="3198FA96" w14:textId="5C548F55">
      <w:pPr>
        <w:spacing w:line="280" w:lineRule="exact"/>
      </w:pPr>
      <w:r>
        <w:t>Participants strongly advocate for AI being used alongside staff, acting as a ‘co-pilot’. The role of AI should be limited to making needs assessments and identifying support, but it should be humans providing the support. However, participants do feel that AI could be used to provide prisoners with interactive skill and educational courses, and not just signpost offenders to online courses.</w:t>
      </w:r>
    </w:p>
    <w:p w:rsidRPr="00E202B2" w:rsidR="006D5E2F" w:rsidP="00E202B2" w:rsidRDefault="006D5E2F" w14:paraId="31C57582" w14:textId="40A68CF1">
      <w:pPr>
        <w:spacing w:before="160"/>
        <w:jc w:val="center"/>
        <w:rPr>
          <w:i/>
          <w:iCs/>
          <w:color w:val="5963F5" w:themeColor="accent2"/>
          <w:szCs w:val="22"/>
        </w:rPr>
      </w:pPr>
      <w:r w:rsidRPr="00E202B2">
        <w:rPr>
          <w:i/>
          <w:iCs/>
          <w:color w:val="5963F5" w:themeColor="accent2"/>
          <w:szCs w:val="22"/>
        </w:rPr>
        <w:t>“I think a lot of the ideas need to be about AI being like a co</w:t>
      </w:r>
      <w:r w:rsidRPr="00E202B2" w:rsidR="000D24BB">
        <w:rPr>
          <w:i/>
          <w:iCs/>
          <w:color w:val="5963F5" w:themeColor="accent2"/>
          <w:szCs w:val="22"/>
        </w:rPr>
        <w:t>-</w:t>
      </w:r>
      <w:r w:rsidRPr="00E202B2">
        <w:rPr>
          <w:i/>
          <w:iCs/>
          <w:color w:val="5963F5" w:themeColor="accent2"/>
          <w:szCs w:val="22"/>
        </w:rPr>
        <w:t xml:space="preserve">pilot to someone. I think it has to be that. So not taking the human away.” </w:t>
      </w:r>
      <w:r w:rsidRPr="00E202B2">
        <w:rPr>
          <w:szCs w:val="22"/>
        </w:rPr>
        <w:t>Public Participant, Liverpool</w:t>
      </w:r>
    </w:p>
    <w:p w:rsidRPr="00E202B2" w:rsidR="002826DC" w:rsidP="006D5E2F" w:rsidRDefault="006D5E2F" w14:paraId="58D3A003" w14:textId="5E38E425">
      <w:pPr>
        <w:spacing w:after="200" w:line="280" w:lineRule="exact"/>
        <w:contextualSpacing/>
        <w:rPr>
          <w:szCs w:val="22"/>
        </w:rPr>
      </w:pPr>
      <w:r w:rsidRPr="00E202B2">
        <w:rPr>
          <w:szCs w:val="22"/>
        </w:rPr>
        <w:t xml:space="preserve">Participants do not want AI </w:t>
      </w:r>
      <w:r w:rsidRPr="00E202B2" w:rsidR="00944EF4">
        <w:rPr>
          <w:szCs w:val="22"/>
        </w:rPr>
        <w:t>to predict</w:t>
      </w:r>
      <w:r w:rsidRPr="00E202B2">
        <w:rPr>
          <w:szCs w:val="22"/>
        </w:rPr>
        <w:t xml:space="preserve"> the likelihood of reoffending and influenc</w:t>
      </w:r>
      <w:r w:rsidRPr="00E202B2" w:rsidR="00944EF4">
        <w:rPr>
          <w:szCs w:val="22"/>
        </w:rPr>
        <w:t xml:space="preserve">e </w:t>
      </w:r>
      <w:r w:rsidRPr="00E202B2">
        <w:rPr>
          <w:szCs w:val="22"/>
        </w:rPr>
        <w:t xml:space="preserve">decisions about resource allocation and parole. A </w:t>
      </w:r>
      <w:r w:rsidRPr="00E202B2" w:rsidR="00D564DF">
        <w:rPr>
          <w:szCs w:val="22"/>
        </w:rPr>
        <w:t>specialist</w:t>
      </w:r>
      <w:r w:rsidRPr="00E202B2">
        <w:rPr>
          <w:szCs w:val="22"/>
        </w:rPr>
        <w:t xml:space="preserve"> gave an example of AI being used to assess how likely it will be that a criminal will re-offend using data from 130,000 prior inmates on gender, age, where they live, and previous convictions. The data provided by the AI model is then used to allocate resources within the prison system and make decisions about parole. Participants raised concerns that an AI programme of this kind would, for example, judge that a criminal would be more likely to reoffend if they came from a deprived area.</w:t>
      </w:r>
    </w:p>
    <w:p w:rsidRPr="007046D2" w:rsidR="002826DC" w:rsidP="007046D2" w:rsidRDefault="006D5E2F" w14:paraId="44816D87" w14:textId="3FFC619E">
      <w:pPr>
        <w:pStyle w:val="Heading2"/>
      </w:pPr>
      <w:bookmarkStart w:name="_Toc180053923" w:id="72"/>
      <w:r w:rsidRPr="006D5E2F">
        <w:t>4.3 Concerns about AI specific to the CJS</w:t>
      </w:r>
      <w:bookmarkEnd w:id="72"/>
      <w:r w:rsidR="002826DC">
        <w:rPr>
          <w:noProof/>
          <w14:ligatures w14:val="standardContextual"/>
        </w:rPr>
        <mc:AlternateContent>
          <mc:Choice Requires="wps">
            <w:drawing>
              <wp:anchor distT="0" distB="0" distL="114300" distR="114300" simplePos="0" relativeHeight="251658254" behindDoc="0" locked="0" layoutInCell="1" allowOverlap="1" wp14:anchorId="5CA548AE" wp14:editId="4F49F3C8">
                <wp:simplePos x="0" y="0"/>
                <wp:positionH relativeFrom="column">
                  <wp:posOffset>2877820</wp:posOffset>
                </wp:positionH>
                <wp:positionV relativeFrom="paragraph">
                  <wp:posOffset>299085</wp:posOffset>
                </wp:positionV>
                <wp:extent cx="1987550" cy="690880"/>
                <wp:effectExtent l="0" t="0" r="0" b="0"/>
                <wp:wrapTopAndBottom/>
                <wp:docPr id="1717449"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chemeClr val="accent4"/>
                        </a:solidFill>
                        <a:ln w="12700" cap="flat" cmpd="sng" algn="ctr">
                          <a:noFill/>
                          <a:prstDash val="solid"/>
                          <a:miter lim="800000"/>
                        </a:ln>
                        <a:effectLst/>
                      </wps:spPr>
                      <wps:txbx>
                        <w:txbxContent>
                          <w:p w:rsidRPr="00AA4B4B" w:rsidR="00636992" w:rsidP="002826DC" w:rsidRDefault="00636992" w14:paraId="0BC9C3A0" w14:textId="428C2618">
                            <w:pPr>
                              <w:jc w:val="center"/>
                              <w:rPr>
                                <w:sz w:val="20"/>
                                <w:szCs w:val="22"/>
                              </w:rPr>
                            </w:pPr>
                            <w:r>
                              <w:rPr>
                                <w:b/>
                                <w:bCs/>
                                <w:color w:val="05385E" w:themeColor="accent1"/>
                              </w:rPr>
                              <w:t>Lack of transparency</w:t>
                            </w:r>
                            <w:r>
                              <w:rPr>
                                <w:color w:val="05385E" w:themeColor="accent1"/>
                              </w:rPr>
                              <w:t xml:space="preserve">   </w:t>
                            </w:r>
                            <w:r w:rsidRPr="00AA4B4B">
                              <w:rPr>
                                <w:color w:val="05385E" w:themeColor="accent1"/>
                                <w:sz w:val="20"/>
                                <w:szCs w:val="22"/>
                              </w:rPr>
                              <w:t xml:space="preserve">e.g. </w:t>
                            </w:r>
                            <w:r>
                              <w:rPr>
                                <w:color w:val="05385E" w:themeColor="accent1"/>
                                <w:sz w:val="20"/>
                                <w:szCs w:val="22"/>
                              </w:rPr>
                              <w:t>data used to inform the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7" style="position:absolute;margin-left:226.6pt;margin-top:23.55pt;width:156.5pt;height:54.4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3207]" stroked="f" strokeweight="1pt" arcsize="10923f" w14:anchorId="5CA548A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">
                <v:stroke joinstyle="miter"/>
                <v:textbox>
                  <w:txbxContent>
                    <w:p w:rsidRPr="00AA4B4B" w:rsidR="00636992" w:rsidP="002826DC" w:rsidRDefault="00636992" w14:paraId="0BC9C3A0" w14:textId="428C2618">
                      <w:pPr>
                        <w:jc w:val="center"/>
                        <w:rPr>
                          <w:sz w:val="20"/>
                          <w:szCs w:val="22"/>
                        </w:rPr>
                      </w:pPr>
                      <w:r>
                        <w:rPr>
                          <w:b/>
                          <w:bCs/>
                          <w:color w:val="05385E" w:themeColor="accent1"/>
                        </w:rPr>
                        <w:t>Lack of transparency</w:t>
                      </w:r>
                      <w:r>
                        <w:rPr>
                          <w:color w:val="05385E" w:themeColor="accent1"/>
                        </w:rPr>
                        <w:t xml:space="preserve">   </w:t>
                      </w:r>
                      <w:r w:rsidRPr="00AA4B4B">
                        <w:rPr>
                          <w:color w:val="05385E" w:themeColor="accent1"/>
                          <w:sz w:val="20"/>
                          <w:szCs w:val="22"/>
                        </w:rPr>
                        <w:t xml:space="preserve">e.g. </w:t>
                      </w:r>
                      <w:r>
                        <w:rPr>
                          <w:color w:val="05385E" w:themeColor="accent1"/>
                          <w:sz w:val="20"/>
                          <w:szCs w:val="22"/>
                        </w:rPr>
                        <w:t>data used to inform the models?</w:t>
                      </w:r>
                    </w:p>
                  </w:txbxContent>
                </v:textbox>
                <w10:wrap type="topAndBottom"/>
              </v:roundrect>
            </w:pict>
          </mc:Fallback>
        </mc:AlternateContent>
      </w:r>
      <w:r w:rsidR="002826DC">
        <w:rPr>
          <w:noProof/>
          <w14:ligatures w14:val="standardContextual"/>
        </w:rPr>
        <mc:AlternateContent>
          <mc:Choice Requires="wps">
            <w:drawing>
              <wp:anchor distT="0" distB="0" distL="114300" distR="114300" simplePos="0" relativeHeight="251658253" behindDoc="0" locked="0" layoutInCell="1" allowOverlap="1" wp14:anchorId="6403696A" wp14:editId="457F81B4">
                <wp:simplePos x="0" y="0"/>
                <wp:positionH relativeFrom="column">
                  <wp:posOffset>397510</wp:posOffset>
                </wp:positionH>
                <wp:positionV relativeFrom="paragraph">
                  <wp:posOffset>307340</wp:posOffset>
                </wp:positionV>
                <wp:extent cx="2082800" cy="699135"/>
                <wp:effectExtent l="0" t="0" r="0" b="5715"/>
                <wp:wrapTopAndBottom/>
                <wp:docPr id="1003309451"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chemeClr val="accent4"/>
                        </a:solidFill>
                        <a:ln w="12700" cap="flat" cmpd="sng" algn="ctr">
                          <a:noFill/>
                          <a:prstDash val="solid"/>
                          <a:miter lim="800000"/>
                        </a:ln>
                        <a:effectLst/>
                      </wps:spPr>
                      <wps:txbx>
                        <w:txbxContent>
                          <w:p w:rsidR="00636992" w:rsidP="00C72A0B" w:rsidRDefault="00636992" w14:paraId="357FC51B" w14:textId="77777777">
                            <w:pPr>
                              <w:spacing w:after="0"/>
                              <w:jc w:val="center"/>
                              <w:rPr>
                                <w:color w:val="05385E" w:themeColor="accent1"/>
                              </w:rPr>
                            </w:pPr>
                            <w:r>
                              <w:rPr>
                                <w:b/>
                                <w:bCs/>
                                <w:color w:val="05385E" w:themeColor="accent1"/>
                              </w:rPr>
                              <w:t>Biased surveillance</w:t>
                            </w:r>
                            <w:r w:rsidRPr="00522B89">
                              <w:rPr>
                                <w:color w:val="05385E" w:themeColor="accent1"/>
                              </w:rPr>
                              <w:t xml:space="preserve"> </w:t>
                            </w:r>
                          </w:p>
                          <w:p w:rsidRPr="00C72A0B" w:rsidR="00636992" w:rsidP="00C72A0B" w:rsidRDefault="00636992" w14:paraId="6F31728F" w14:textId="40F49B3F">
                            <w:pPr>
                              <w:jc w:val="center"/>
                              <w:rPr>
                                <w:color w:val="05385E" w:themeColor="accent1"/>
                              </w:rPr>
                            </w:pPr>
                            <w:r w:rsidRPr="00DD508E">
                              <w:rPr>
                                <w:color w:val="05385E" w:themeColor="accent1"/>
                                <w:sz w:val="20"/>
                                <w:szCs w:val="22"/>
                              </w:rPr>
                              <w:t xml:space="preserve">e.g. </w:t>
                            </w:r>
                            <w:r>
                              <w:rPr>
                                <w:color w:val="05385E" w:themeColor="accent1"/>
                                <w:sz w:val="20"/>
                                <w:szCs w:val="22"/>
                              </w:rPr>
                              <w:t>facial recognition based on biased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8" style="position:absolute;margin-left:31.3pt;margin-top:24.2pt;width:164pt;height:55.0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3207]" stroked="f" strokeweight="1pt" arcsize="10923f" w14:anchorId="6403696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">
                <v:stroke joinstyle="miter"/>
                <v:textbox>
                  <w:txbxContent>
                    <w:p w:rsidR="00636992" w:rsidP="00C72A0B" w:rsidRDefault="00636992" w14:paraId="357FC51B" w14:textId="77777777">
                      <w:pPr>
                        <w:spacing w:after="0"/>
                        <w:jc w:val="center"/>
                        <w:rPr>
                          <w:color w:val="05385E" w:themeColor="accent1"/>
                        </w:rPr>
                      </w:pPr>
                      <w:r>
                        <w:rPr>
                          <w:b/>
                          <w:bCs/>
                          <w:color w:val="05385E" w:themeColor="accent1"/>
                        </w:rPr>
                        <w:t>Biased surveillance</w:t>
                      </w:r>
                      <w:r w:rsidRPr="00522B89">
                        <w:rPr>
                          <w:color w:val="05385E" w:themeColor="accent1"/>
                        </w:rPr>
                        <w:t xml:space="preserve"> </w:t>
                      </w:r>
                    </w:p>
                    <w:p w:rsidRPr="00C72A0B" w:rsidR="00636992" w:rsidP="00C72A0B" w:rsidRDefault="00636992" w14:paraId="6F31728F" w14:textId="40F49B3F">
                      <w:pPr>
                        <w:jc w:val="center"/>
                        <w:rPr>
                          <w:color w:val="05385E" w:themeColor="accent1"/>
                        </w:rPr>
                      </w:pPr>
                      <w:r w:rsidRPr="00DD508E">
                        <w:rPr>
                          <w:color w:val="05385E" w:themeColor="accent1"/>
                          <w:sz w:val="20"/>
                          <w:szCs w:val="22"/>
                        </w:rPr>
                        <w:t xml:space="preserve">e.g. </w:t>
                      </w:r>
                      <w:r>
                        <w:rPr>
                          <w:color w:val="05385E" w:themeColor="accent1"/>
                          <w:sz w:val="20"/>
                          <w:szCs w:val="22"/>
                        </w:rPr>
                        <w:t>facial recognition based on biased data</w:t>
                      </w:r>
                    </w:p>
                  </w:txbxContent>
                </v:textbox>
                <w10:wrap type="topAndBottom"/>
              </v:roundrect>
            </w:pict>
          </mc:Fallback>
        </mc:AlternateContent>
      </w:r>
    </w:p>
    <w:p w:rsidRPr="006D5E2F" w:rsidR="006D5E2F" w:rsidP="00C13627" w:rsidRDefault="000801B8" w14:paraId="584D649F" w14:textId="3CFA4D00">
      <w:pPr>
        <w:pStyle w:val="Heading3"/>
      </w:pPr>
      <w:bookmarkStart w:name="_Toc180053924" w:id="73"/>
      <w:r>
        <w:t>Biased</w:t>
      </w:r>
      <w:r w:rsidRPr="006D5E2F" w:rsidR="006D5E2F">
        <w:t xml:space="preserve"> surveillance</w:t>
      </w:r>
      <w:r w:rsidR="000F4002">
        <w:t xml:space="preserve">: risk of mistakes based on </w:t>
      </w:r>
      <w:r w:rsidR="00930887">
        <w:t>biased data</w:t>
      </w:r>
      <w:bookmarkEnd w:id="73"/>
    </w:p>
    <w:p w:rsidRPr="00E202B2" w:rsidR="006D5E2F" w:rsidP="006D5E2F" w:rsidRDefault="00EB7981" w14:paraId="33B033F3" w14:textId="22477780">
      <w:pPr>
        <w:rPr>
          <w:szCs w:val="22"/>
        </w:rPr>
      </w:pPr>
      <w:r w:rsidRPr="00E202B2">
        <w:rPr>
          <w:szCs w:val="22"/>
        </w:rPr>
        <w:t>The u</w:t>
      </w:r>
      <w:r w:rsidRPr="00E202B2" w:rsidR="006D5E2F">
        <w:rPr>
          <w:szCs w:val="22"/>
        </w:rPr>
        <w:t>se of AI facial recognition technology in policing</w:t>
      </w:r>
      <w:r w:rsidRPr="00E202B2">
        <w:rPr>
          <w:szCs w:val="22"/>
        </w:rPr>
        <w:t xml:space="preserve"> is a key concern for participants</w:t>
      </w:r>
      <w:r w:rsidRPr="00E202B2" w:rsidR="006D5E2F">
        <w:rPr>
          <w:szCs w:val="22"/>
        </w:rPr>
        <w:t xml:space="preserve">. </w:t>
      </w:r>
      <w:r w:rsidRPr="00E202B2">
        <w:rPr>
          <w:szCs w:val="22"/>
        </w:rPr>
        <w:t>Several</w:t>
      </w:r>
      <w:r w:rsidRPr="00E202B2" w:rsidR="006D5E2F">
        <w:rPr>
          <w:szCs w:val="22"/>
        </w:rPr>
        <w:t xml:space="preserve"> spoke about how problematic fac</w:t>
      </w:r>
      <w:r w:rsidRPr="00E202B2" w:rsidR="00186335">
        <w:rPr>
          <w:szCs w:val="22"/>
        </w:rPr>
        <w:t>ial</w:t>
      </w:r>
      <w:r w:rsidRPr="00E202B2" w:rsidR="006D5E2F">
        <w:rPr>
          <w:szCs w:val="22"/>
        </w:rPr>
        <w:t xml:space="preserve"> recognition could be in terms of accuracy, bias and privacy. Participants believe that the risk of identifying the wrong person is high, and higher still for people of colour, the elderly, women and children. Participants also feel that using AI surveillance to predict suspicious behaviour is problematic. Participants questioned whether AI would be fed data about human behaviour based on biased assumptions about people’s motives and character because of how they walk, talk, dress and act. Furthermore, participants are not convinced that AI would be able to understand context when making judgements on human behaviour.</w:t>
      </w:r>
    </w:p>
    <w:p w:rsidRPr="00E202B2" w:rsidR="006D5E2F" w:rsidP="00E202B2" w:rsidRDefault="006D5E2F" w14:paraId="05390220" w14:textId="05631BAB">
      <w:pPr>
        <w:jc w:val="center"/>
        <w:rPr>
          <w:szCs w:val="22"/>
        </w:rPr>
      </w:pPr>
      <w:r w:rsidRPr="00E202B2">
        <w:rPr>
          <w:i/>
          <w:iCs/>
          <w:color w:val="5963F5" w:themeColor="accent2"/>
          <w:szCs w:val="22"/>
        </w:rPr>
        <w:t xml:space="preserve">“I'm brown skinned and my mouth will move a bit more or I'm constantly fiddling with my foot… I fidget in all kinds of different ways. I’ve got ADHD. If facial recognition would see my brown skin, and then I'm moving differently to other people, will they see me as a terrorist?” </w:t>
      </w:r>
      <w:r w:rsidRPr="00E202B2">
        <w:rPr>
          <w:szCs w:val="22"/>
        </w:rPr>
        <w:t>Public Participant, Liverpool</w:t>
      </w:r>
    </w:p>
    <w:p w:rsidRPr="00E202B2" w:rsidR="001A3C3D" w:rsidP="00E202B2" w:rsidRDefault="006D5E2F" w14:paraId="4B4A665A" w14:textId="04D38859">
      <w:pPr>
        <w:spacing w:line="280" w:lineRule="exact"/>
        <w:rPr>
          <w:szCs w:val="22"/>
        </w:rPr>
      </w:pPr>
      <w:r w:rsidRPr="00E202B2">
        <w:rPr>
          <w:szCs w:val="22"/>
        </w:rPr>
        <w:t xml:space="preserve">Whilst some participants think the risk of AI facial recognition technology making mistakes is worth it if it leads to catching dangerous criminals, others suggest the accuracy of facial recognition technology must be much higher if mistakes could lead to arresting innocent people </w:t>
      </w:r>
      <w:r w:rsidRPr="00E202B2" w:rsidR="002F1740">
        <w:rPr>
          <w:szCs w:val="22"/>
        </w:rPr>
        <w:t xml:space="preserve">or sending them </w:t>
      </w:r>
      <w:r w:rsidRPr="00E202B2">
        <w:rPr>
          <w:szCs w:val="22"/>
        </w:rPr>
        <w:t xml:space="preserve">to prison. </w:t>
      </w:r>
    </w:p>
    <w:p w:rsidRPr="00E202B2" w:rsidR="00E96E76" w:rsidP="00E202B2" w:rsidRDefault="006D5E2F" w14:paraId="6E08F41A" w14:textId="0D995175">
      <w:pPr>
        <w:spacing w:line="280" w:lineRule="exact"/>
        <w:rPr>
          <w:szCs w:val="22"/>
        </w:rPr>
      </w:pPr>
      <w:r w:rsidRPr="00E202B2">
        <w:rPr>
          <w:szCs w:val="22"/>
        </w:rPr>
        <w:t xml:space="preserve">Others feel like they need more information about the risks before they can have an informed opinion about the use of AI surveillance in policing. This would require a lot of transparency from government and police forces on how AI facial recognition technology would be used, what data they would source, and how they would store and use new data going forward. </w:t>
      </w:r>
    </w:p>
    <w:p w:rsidRPr="00E202B2" w:rsidR="006D5E2F" w:rsidP="006D5E2F" w:rsidRDefault="006D5E2F" w14:paraId="36743846" w14:textId="688978B6">
      <w:pPr>
        <w:jc w:val="center"/>
        <w:rPr>
          <w:i/>
          <w:iCs/>
          <w:color w:val="5963F5" w:themeColor="accent2"/>
          <w:szCs w:val="22"/>
        </w:rPr>
      </w:pPr>
      <w:r w:rsidRPr="00E202B2">
        <w:rPr>
          <w:i/>
          <w:iCs/>
          <w:color w:val="5963F5" w:themeColor="accent2"/>
          <w:szCs w:val="22"/>
        </w:rPr>
        <w:t xml:space="preserve">“It's great if you can catch the odd criminal [with AI surveillance]. But what are we sacrificing for that? We need to be more aware of what we're going to lose. So, people need to honestly tell us what we could potentially lose so that we can all make informed decisions. I don't think anyone really knows exactly what the verifications of this are.” </w:t>
      </w:r>
      <w:r w:rsidRPr="00E202B2">
        <w:rPr>
          <w:szCs w:val="22"/>
        </w:rPr>
        <w:t>Public Participant, Cambridge</w:t>
      </w:r>
    </w:p>
    <w:p w:rsidRPr="006D5E2F" w:rsidR="00DD36FC" w:rsidP="00E202B2" w:rsidRDefault="006D5E2F" w14:paraId="74C6BC77" w14:textId="6DEB69EF">
      <w:pPr>
        <w:spacing w:line="280" w:lineRule="exact"/>
        <w:rPr>
          <w:sz w:val="24"/>
        </w:rPr>
      </w:pPr>
      <w:r w:rsidRPr="006D5E2F">
        <w:rPr>
          <w:sz w:val="24"/>
        </w:rPr>
        <w:t xml:space="preserve">Participants also </w:t>
      </w:r>
      <w:r w:rsidR="00C003AF">
        <w:rPr>
          <w:sz w:val="24"/>
        </w:rPr>
        <w:t>said</w:t>
      </w:r>
      <w:r w:rsidRPr="006D5E2F">
        <w:rPr>
          <w:sz w:val="24"/>
        </w:rPr>
        <w:t xml:space="preserve"> that the use of AI surveillance feels invasive and infringes on the human right to privacy or to protest. Concerns around consent were also shared. Participants believe the public should be able to consent to having their images and information used by facial recognition technology, or to how new data collected about them by facial recognition technology is then used (especially if </w:t>
      </w:r>
      <w:r w:rsidR="00A55C99">
        <w:rPr>
          <w:sz w:val="24"/>
        </w:rPr>
        <w:t xml:space="preserve">it is then </w:t>
      </w:r>
      <w:r w:rsidRPr="006D5E2F">
        <w:rPr>
          <w:sz w:val="24"/>
        </w:rPr>
        <w:t xml:space="preserve">sold to companies that use that information for profit). </w:t>
      </w:r>
    </w:p>
    <w:p w:rsidRPr="006D5E2F" w:rsidR="006D5E2F" w:rsidP="00E202B2" w:rsidRDefault="006D5E2F" w14:paraId="0C3658DF" w14:textId="5E235B5C">
      <w:pPr>
        <w:jc w:val="center"/>
        <w:rPr>
          <w:sz w:val="24"/>
        </w:rPr>
      </w:pPr>
      <w:r w:rsidRPr="006D5E2F">
        <w:rPr>
          <w:i/>
          <w:iCs/>
          <w:color w:val="5963F5" w:themeColor="accent2"/>
          <w:sz w:val="24"/>
        </w:rPr>
        <w:t>“We're already seeing the use of facial recognition in other countries picking people out of the crowd in protests, and we've already got some of the strictest anti</w:t>
      </w:r>
      <w:r w:rsidR="0015591F">
        <w:rPr>
          <w:i/>
          <w:iCs/>
          <w:color w:val="5963F5" w:themeColor="accent2"/>
          <w:sz w:val="24"/>
        </w:rPr>
        <w:t>-</w:t>
      </w:r>
      <w:r w:rsidRPr="006D5E2F">
        <w:rPr>
          <w:i/>
          <w:iCs/>
          <w:color w:val="5963F5" w:themeColor="accent2"/>
          <w:sz w:val="24"/>
        </w:rPr>
        <w:t xml:space="preserve">protest laws we've had in a while in this country. And I'm just very concerned about [AI facial recognition] being used to infringe on our right to push back. People are out protesting the climate, protesting horrific war crimes happening around the world. And we're going to give the police more power to isolate those people?” </w:t>
      </w:r>
      <w:r w:rsidRPr="006D5E2F">
        <w:rPr>
          <w:sz w:val="24"/>
        </w:rPr>
        <w:t>Public Participant, Cambridge</w:t>
      </w:r>
    </w:p>
    <w:p w:rsidRPr="006D5E2F" w:rsidR="006D5E2F" w:rsidP="00930887" w:rsidRDefault="006D5E2F" w14:paraId="1BFC2D45" w14:textId="0A6C2A75">
      <w:pPr>
        <w:pStyle w:val="Heading3"/>
      </w:pPr>
      <w:bookmarkStart w:name="_Toc180053925" w:id="74"/>
      <w:r w:rsidRPr="006D5E2F">
        <w:t>Lack of transparency</w:t>
      </w:r>
      <w:r w:rsidR="00930887">
        <w:t>:</w:t>
      </w:r>
      <w:r w:rsidR="00D2789C">
        <w:t xml:space="preserve"> questions to answer</w:t>
      </w:r>
      <w:bookmarkEnd w:id="74"/>
    </w:p>
    <w:p w:rsidRPr="006D5E2F" w:rsidR="006D5E2F" w:rsidP="006D5E2F" w:rsidRDefault="006D5E2F" w14:paraId="235191AF" w14:textId="02101A99">
      <w:pPr>
        <w:rPr>
          <w:sz w:val="24"/>
        </w:rPr>
      </w:pPr>
      <w:r w:rsidRPr="006D5E2F">
        <w:rPr>
          <w:sz w:val="24"/>
        </w:rPr>
        <w:t xml:space="preserve">Participants consider openness and transparency to be </w:t>
      </w:r>
      <w:r w:rsidR="00430DAF">
        <w:rPr>
          <w:sz w:val="24"/>
        </w:rPr>
        <w:t>essential</w:t>
      </w:r>
      <w:r w:rsidRPr="006D5E2F">
        <w:rPr>
          <w:sz w:val="24"/>
        </w:rPr>
        <w:t xml:space="preserve"> </w:t>
      </w:r>
      <w:r w:rsidR="00430DAF">
        <w:rPr>
          <w:sz w:val="24"/>
        </w:rPr>
        <w:t>when</w:t>
      </w:r>
      <w:r w:rsidRPr="006D5E2F">
        <w:rPr>
          <w:sz w:val="24"/>
        </w:rPr>
        <w:t xml:space="preserve"> using AI within the criminal justice system. Concerns were raised that the government would withhold certain information about the use of AI within policing or the wider CJS for reasons such as national security. Participants want transparency </w:t>
      </w:r>
      <w:r w:rsidR="001831A5">
        <w:rPr>
          <w:sz w:val="24"/>
        </w:rPr>
        <w:t>on the following questions</w:t>
      </w:r>
      <w:r w:rsidRPr="006D5E2F">
        <w:rPr>
          <w:sz w:val="24"/>
        </w:rPr>
        <w:t>:</w:t>
      </w:r>
    </w:p>
    <w:p w:rsidRPr="006D5E2F" w:rsidR="006D5E2F" w:rsidP="00930887" w:rsidRDefault="006D5E2F" w14:paraId="0B4EB5ED" w14:textId="77777777">
      <w:pPr>
        <w:pStyle w:val="Bullets"/>
      </w:pPr>
      <w:r w:rsidRPr="006D5E2F">
        <w:t>How is the AI programme developed?</w:t>
      </w:r>
    </w:p>
    <w:p w:rsidRPr="006D5E2F" w:rsidR="006D5E2F" w:rsidP="00930887" w:rsidRDefault="006D5E2F" w14:paraId="65A60649" w14:textId="77777777">
      <w:pPr>
        <w:pStyle w:val="Bullets"/>
      </w:pPr>
      <w:r w:rsidRPr="006D5E2F">
        <w:t>Who develops the AI programme?</w:t>
      </w:r>
    </w:p>
    <w:p w:rsidRPr="006D5E2F" w:rsidR="006D5E2F" w:rsidP="00930887" w:rsidRDefault="006D5E2F" w14:paraId="2D4BF969" w14:textId="77777777">
      <w:pPr>
        <w:pStyle w:val="Bullets"/>
      </w:pPr>
      <w:r w:rsidRPr="006D5E2F">
        <w:t>How will the AI programme be quality assured and continually audited?</w:t>
      </w:r>
    </w:p>
    <w:p w:rsidRPr="006D5E2F" w:rsidR="006D5E2F" w:rsidP="00930887" w:rsidRDefault="006D5E2F" w14:paraId="56ABF148" w14:textId="77777777">
      <w:pPr>
        <w:pStyle w:val="Bullets"/>
      </w:pPr>
      <w:r w:rsidRPr="006D5E2F">
        <w:t>How will the AI programme be implemented?</w:t>
      </w:r>
    </w:p>
    <w:p w:rsidRPr="006D5E2F" w:rsidR="006D5E2F" w:rsidP="00930887" w:rsidRDefault="006D5E2F" w14:paraId="1D544394" w14:textId="77777777">
      <w:pPr>
        <w:pStyle w:val="Bullets"/>
      </w:pPr>
      <w:r w:rsidRPr="006D5E2F">
        <w:t>What are the objectives and intended impacts of using the AI programme?</w:t>
      </w:r>
    </w:p>
    <w:p w:rsidRPr="006D5E2F" w:rsidR="006D5E2F" w:rsidP="00930887" w:rsidRDefault="006D5E2F" w14:paraId="44B1583C" w14:textId="77777777">
      <w:pPr>
        <w:pStyle w:val="Bullets"/>
      </w:pPr>
      <w:r w:rsidRPr="006D5E2F">
        <w:t>Who decides what type of data will be fed into the AI programme?</w:t>
      </w:r>
    </w:p>
    <w:p w:rsidRPr="006D5E2F" w:rsidR="006D5E2F" w:rsidP="00930887" w:rsidRDefault="006D5E2F" w14:paraId="6292DCF9" w14:textId="77777777">
      <w:pPr>
        <w:pStyle w:val="Bullets"/>
      </w:pPr>
      <w:r w:rsidRPr="006D5E2F">
        <w:t>What data is being used by the AI programme and where is it sourced from?</w:t>
      </w:r>
    </w:p>
    <w:p w:rsidRPr="006D5E2F" w:rsidR="006D5E2F" w:rsidP="00930887" w:rsidRDefault="006D5E2F" w14:paraId="37341ADE" w14:textId="77777777">
      <w:pPr>
        <w:pStyle w:val="Bullets"/>
      </w:pPr>
      <w:r w:rsidRPr="006D5E2F">
        <w:t>How biased or inaccurate might this data be?</w:t>
      </w:r>
    </w:p>
    <w:p w:rsidRPr="006D5E2F" w:rsidR="006D5E2F" w:rsidP="00930887" w:rsidRDefault="006D5E2F" w14:paraId="64F78B64" w14:textId="77777777">
      <w:pPr>
        <w:pStyle w:val="Bullets"/>
      </w:pPr>
      <w:r w:rsidRPr="006D5E2F">
        <w:t>How is data created by the AI programme used and will it be sold on?</w:t>
      </w:r>
    </w:p>
    <w:p w:rsidRPr="006D5E2F" w:rsidR="006D5E2F" w:rsidP="00930887" w:rsidRDefault="006D5E2F" w14:paraId="07AB65E1" w14:textId="77777777">
      <w:pPr>
        <w:pStyle w:val="Bullets"/>
      </w:pPr>
      <w:r w:rsidRPr="006D5E2F">
        <w:t>Who within the CJS has access to the AI programme data and why?</w:t>
      </w:r>
    </w:p>
    <w:p w:rsidRPr="006D5E2F" w:rsidR="006D5E2F" w:rsidP="00930887" w:rsidRDefault="006D5E2F" w14:paraId="55702774" w14:textId="77777777">
      <w:pPr>
        <w:pStyle w:val="Bullets"/>
      </w:pPr>
      <w:r w:rsidRPr="006D5E2F">
        <w:t xml:space="preserve">How will data be stored and kept secure to ensure not all police have access? </w:t>
      </w:r>
    </w:p>
    <w:p w:rsidRPr="006D5E2F" w:rsidR="004808EF" w:rsidP="00F00F66" w:rsidRDefault="006D5E2F" w14:paraId="7951AA5C" w14:textId="7722BE71">
      <w:pPr>
        <w:spacing w:line="280" w:lineRule="exact"/>
        <w:rPr>
          <w:sz w:val="24"/>
        </w:rPr>
      </w:pPr>
      <w:r w:rsidRPr="006D5E2F">
        <w:rPr>
          <w:sz w:val="24"/>
        </w:rPr>
        <w:t xml:space="preserve">Participants are concerned about a lack of transparency around the data being fed into and created by AI programmes used within the CJS. For example, if data about existing recorded crime is being used by an AI programme, participants suggest that this data will often be biased. For example, following discussions about an AI programme that predicts the likely occurrence of crime in any given area, participants in Liverpool argue that police tend to take more seriously and respond more effectively to crimes reported in affluent areas as </w:t>
      </w:r>
      <w:r w:rsidR="00303C7B">
        <w:rPr>
          <w:sz w:val="24"/>
        </w:rPr>
        <w:t>o</w:t>
      </w:r>
      <w:r w:rsidRPr="006D5E2F">
        <w:rPr>
          <w:sz w:val="24"/>
        </w:rPr>
        <w:t xml:space="preserve">pposed to more disadvantaged areas. The AI programme will therefore be fed inaccurate and biased data, and further exacerbate an already prejudiced system. Participants suggest the need for a transparent and open adjudication process for </w:t>
      </w:r>
      <w:r w:rsidR="00164A1D">
        <w:rPr>
          <w:sz w:val="24"/>
        </w:rPr>
        <w:t xml:space="preserve">evaluating </w:t>
      </w:r>
      <w:r w:rsidRPr="006D5E2F">
        <w:rPr>
          <w:sz w:val="24"/>
        </w:rPr>
        <w:t>any data being used by AI programmes within the CJS.</w:t>
      </w:r>
    </w:p>
    <w:p w:rsidRPr="00F00F66" w:rsidR="00302D86" w:rsidP="00F00F66" w:rsidRDefault="006D5E2F" w14:paraId="09013C25" w14:textId="4B94E23C">
      <w:pPr>
        <w:spacing w:before="160"/>
        <w:jc w:val="center"/>
        <w:rPr>
          <w:i/>
          <w:iCs/>
          <w:color w:val="5963F5" w:themeColor="accent2"/>
          <w:sz w:val="24"/>
        </w:rPr>
      </w:pPr>
      <w:r w:rsidRPr="006D5E2F">
        <w:rPr>
          <w:i/>
          <w:iCs/>
          <w:color w:val="5963F5" w:themeColor="accent2"/>
          <w:sz w:val="24"/>
        </w:rPr>
        <w:t xml:space="preserve">“The crimes in the less affluent areas, a lot of times, are a lot more serious. Crimes happen more frequently and nothing really gets done. Then something that's just less serious [in affluent areas] is reported and the police respond so much quicker.” </w:t>
      </w:r>
      <w:r w:rsidRPr="006D5E2F">
        <w:rPr>
          <w:sz w:val="24"/>
        </w:rPr>
        <w:t>Public Participant, Liverpool</w:t>
      </w:r>
    </w:p>
    <w:p w:rsidR="006D5E2F" w:rsidRDefault="006D5E2F" w14:paraId="68A5104F" w14:textId="55083824">
      <w:pPr>
        <w:spacing w:after="160" w:line="259" w:lineRule="auto"/>
      </w:pPr>
      <w:r>
        <w:br w:type="page"/>
      </w:r>
    </w:p>
    <w:p w:rsidRPr="00FB758C" w:rsidR="00FB758C" w:rsidP="009B2DF5" w:rsidRDefault="00FB758C" w14:paraId="251A2106" w14:textId="0A447525">
      <w:pPr>
        <w:pStyle w:val="Heading1"/>
        <w:numPr>
          <w:ilvl w:val="0"/>
          <w:numId w:val="41"/>
        </w:numPr>
      </w:pPr>
      <w:bookmarkStart w:name="_Toc180578502" w:id="75"/>
      <w:r w:rsidRPr="00FB758C">
        <w:t>Education and AI</w:t>
      </w:r>
      <w:bookmarkEnd w:id="75"/>
    </w:p>
    <w:p w:rsidRPr="00FB758C" w:rsidR="00FB758C" w:rsidP="00F801FC" w:rsidRDefault="4C987C6D" w14:paraId="04535BA8" w14:textId="4AAD7CF6">
      <w:pPr>
        <w:pStyle w:val="Heading2"/>
      </w:pPr>
      <w:bookmarkStart w:name="_Toc180053926" w:id="76"/>
      <w:r>
        <w:t>AI is useful for teachers, but risk</w:t>
      </w:r>
      <w:r w:rsidR="14D45534">
        <w:t>s screen overuse</w:t>
      </w:r>
      <w:r w:rsidR="441FA198">
        <w:t xml:space="preserve"> </w:t>
      </w:r>
      <w:r w:rsidR="000E17CE">
        <w:t xml:space="preserve">and reducing human interaction </w:t>
      </w:r>
      <w:r>
        <w:t>for students</w:t>
      </w:r>
      <w:bookmarkEnd w:id="76"/>
      <w:r>
        <w:t xml:space="preserve"> </w:t>
      </w:r>
    </w:p>
    <w:p w:rsidR="00FC78F0" w:rsidP="00EB32BF" w:rsidRDefault="00FC78F0" w14:paraId="75296253" w14:textId="5D89E677">
      <w:pPr>
        <w:pStyle w:val="Heading2"/>
      </w:pPr>
      <w:bookmarkStart w:name="_Toc180053927" w:id="77"/>
      <w:r>
        <w:t>5.1 Key themes from discussions on AI and education</w:t>
      </w:r>
      <w:bookmarkEnd w:id="77"/>
    </w:p>
    <w:p w:rsidR="00FB758C" w:rsidP="001568CB" w:rsidRDefault="70A2C21F" w14:paraId="6B84E2BE" w14:textId="17F6228D">
      <w:pPr>
        <w:spacing w:after="200" w:line="280" w:lineRule="exact"/>
        <w:contextualSpacing/>
      </w:pPr>
      <w:r>
        <w:t>Across all groups there is enthusiasm about the potential for AI to relieve overworked teaching staff of administrative duties. In this context, AI is seen as the right tool to help fix a real problem. In contrast, when it came to the roles AI could play which affect children’s education more directly, participants were very wary of the potential for AI to exacerbate major issues young people are already facing due to screen overuse.</w:t>
      </w:r>
    </w:p>
    <w:p w:rsidR="00FB758C" w:rsidP="00732F1E" w:rsidRDefault="00EB32BF" w14:paraId="63FB7A59" w14:textId="5CECD2D9">
      <w:pPr>
        <w:pStyle w:val="Heading2"/>
        <w:spacing w:after="0"/>
      </w:pPr>
      <w:bookmarkStart w:name="_Toc180053928" w:id="78"/>
      <w:r>
        <w:t xml:space="preserve">5.2 </w:t>
      </w:r>
      <w:r w:rsidR="00FC78F0">
        <w:t>Aspirations for AI</w:t>
      </w:r>
      <w:r w:rsidRPr="00FB758C" w:rsidR="00FB758C">
        <w:t xml:space="preserve"> specific to education</w:t>
      </w:r>
      <w:bookmarkEnd w:id="78"/>
      <w:r w:rsidRPr="00FB758C" w:rsidR="00FB758C">
        <w:t xml:space="preserve"> </w:t>
      </w:r>
    </w:p>
    <w:p w:rsidR="00BC7A4E" w:rsidP="00BC7A4E" w:rsidRDefault="0056613C" w14:paraId="521391CE" w14:textId="38E30C0B">
      <w:r>
        <w:rPr>
          <w:noProof/>
          <w14:ligatures w14:val="standardContextual"/>
        </w:rPr>
        <mc:AlternateContent>
          <mc:Choice Requires="wps">
            <w:drawing>
              <wp:anchor distT="0" distB="0" distL="114300" distR="114300" simplePos="0" relativeHeight="251658257" behindDoc="0" locked="0" layoutInCell="1" allowOverlap="1" wp14:anchorId="1556749C" wp14:editId="3C3538C5">
                <wp:simplePos x="0" y="0"/>
                <wp:positionH relativeFrom="column">
                  <wp:posOffset>2903855</wp:posOffset>
                </wp:positionH>
                <wp:positionV relativeFrom="paragraph">
                  <wp:posOffset>1052195</wp:posOffset>
                </wp:positionV>
                <wp:extent cx="2395220" cy="699135"/>
                <wp:effectExtent l="0" t="0" r="5080" b="5715"/>
                <wp:wrapTopAndBottom/>
                <wp:docPr id="712624828" name="Rectangle: Rounded Corners 1"/>
                <wp:cNvGraphicFramePr/>
                <a:graphic xmlns:a="http://schemas.openxmlformats.org/drawingml/2006/main">
                  <a:graphicData uri="http://schemas.microsoft.com/office/word/2010/wordprocessingShape">
                    <wps:wsp>
                      <wps:cNvSpPr/>
                      <wps:spPr>
                        <a:xfrm>
                          <a:off x="0" y="0"/>
                          <a:ext cx="239522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357EC48B" w14:textId="6953CE74">
                            <w:pPr>
                              <w:spacing w:after="0"/>
                              <w:jc w:val="center"/>
                              <w:rPr>
                                <w:b/>
                                <w:bCs/>
                                <w:color w:val="05385E" w:themeColor="accent1"/>
                              </w:rPr>
                            </w:pPr>
                            <w:r>
                              <w:rPr>
                                <w:b/>
                                <w:bCs/>
                                <w:color w:val="05385E" w:themeColor="accent1"/>
                              </w:rPr>
                              <w:t>Streamlining school admin</w:t>
                            </w:r>
                          </w:p>
                          <w:p w:rsidRPr="00AE404A" w:rsidR="00636992" w:rsidP="00CD40FE" w:rsidRDefault="00636992" w14:paraId="5B46E7A7" w14:textId="7FA7E16C">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free school meals</w:t>
                            </w:r>
                          </w:p>
                          <w:p w:rsidRPr="00DD508E" w:rsidR="00636992" w:rsidP="00CD40FE" w:rsidRDefault="00636992" w14:paraId="4A31E5BB"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9" style="position:absolute;margin-left:228.65pt;margin-top:82.85pt;width:188.6pt;height:55.0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1556749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">
                <v:stroke joinstyle="miter"/>
                <v:textbox>
                  <w:txbxContent>
                    <w:p w:rsidRPr="00522B89" w:rsidR="00636992" w:rsidP="00C72A0B" w:rsidRDefault="00636992" w14:paraId="357EC48B" w14:textId="6953CE74">
                      <w:pPr>
                        <w:spacing w:after="0"/>
                        <w:jc w:val="center"/>
                        <w:rPr>
                          <w:b/>
                          <w:bCs/>
                          <w:color w:val="05385E" w:themeColor="accent1"/>
                        </w:rPr>
                      </w:pPr>
                      <w:r>
                        <w:rPr>
                          <w:b/>
                          <w:bCs/>
                          <w:color w:val="05385E" w:themeColor="accent1"/>
                        </w:rPr>
                        <w:t>Streamlining school admin</w:t>
                      </w:r>
                    </w:p>
                    <w:p w:rsidRPr="00AE404A" w:rsidR="00636992" w:rsidP="00CD40FE" w:rsidRDefault="00636992" w14:paraId="5B46E7A7" w14:textId="7FA7E16C">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free school meals</w:t>
                      </w:r>
                    </w:p>
                    <w:p w:rsidRPr="00DD508E" w:rsidR="00636992" w:rsidP="00CD40FE" w:rsidRDefault="00636992" w14:paraId="4A31E5BB"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58" behindDoc="0" locked="0" layoutInCell="1" allowOverlap="1" wp14:anchorId="74CD02E7" wp14:editId="4D7B23BD">
                <wp:simplePos x="0" y="0"/>
                <wp:positionH relativeFrom="column">
                  <wp:posOffset>2886922</wp:posOffset>
                </wp:positionH>
                <wp:positionV relativeFrom="paragraph">
                  <wp:posOffset>239184</wp:posOffset>
                </wp:positionV>
                <wp:extent cx="2412365" cy="690880"/>
                <wp:effectExtent l="0" t="0" r="6985" b="0"/>
                <wp:wrapTopAndBottom/>
                <wp:docPr id="1521422751" name="Rectangle: Rounded Corners 1"/>
                <wp:cNvGraphicFramePr/>
                <a:graphic xmlns:a="http://schemas.openxmlformats.org/drawingml/2006/main">
                  <a:graphicData uri="http://schemas.microsoft.com/office/word/2010/wordprocessingShape">
                    <wps:wsp>
                      <wps:cNvSpPr/>
                      <wps:spPr>
                        <a:xfrm>
                          <a:off x="0" y="0"/>
                          <a:ext cx="2412365" cy="690880"/>
                        </a:xfrm>
                        <a:prstGeom prst="roundRect">
                          <a:avLst/>
                        </a:prstGeom>
                        <a:solidFill>
                          <a:srgbClr val="87E3C7"/>
                        </a:solidFill>
                        <a:ln w="12700" cap="flat" cmpd="sng" algn="ctr">
                          <a:noFill/>
                          <a:prstDash val="solid"/>
                          <a:miter lim="800000"/>
                        </a:ln>
                        <a:effectLst/>
                      </wps:spPr>
                      <wps:txbx>
                        <w:txbxContent>
                          <w:p w:rsidR="00636992" w:rsidP="00C72A0B" w:rsidRDefault="00636992" w14:paraId="2D562AC8" w14:textId="676EBB98">
                            <w:pPr>
                              <w:spacing w:after="0"/>
                              <w:jc w:val="center"/>
                              <w:rPr>
                                <w:b/>
                                <w:bCs/>
                                <w:color w:val="05385E" w:themeColor="accent1"/>
                              </w:rPr>
                            </w:pPr>
                            <w:r>
                              <w:rPr>
                                <w:b/>
                                <w:bCs/>
                                <w:color w:val="05385E" w:themeColor="accent1"/>
                              </w:rPr>
                              <w:t>Tailoring learning and support</w:t>
                            </w:r>
                          </w:p>
                          <w:p w:rsidRPr="00AA4B4B" w:rsidR="00636992" w:rsidP="00CD40FE" w:rsidRDefault="00636992" w14:paraId="7E6F15AC" w14:textId="5DB406B5">
                            <w:pPr>
                              <w:jc w:val="center"/>
                              <w:rPr>
                                <w:sz w:val="20"/>
                                <w:szCs w:val="22"/>
                              </w:rPr>
                            </w:pPr>
                            <w:r w:rsidRPr="00AA4B4B">
                              <w:rPr>
                                <w:color w:val="05385E" w:themeColor="accent1"/>
                                <w:sz w:val="20"/>
                                <w:szCs w:val="22"/>
                              </w:rPr>
                              <w:t xml:space="preserve">e.g. </w:t>
                            </w:r>
                            <w:r>
                              <w:rPr>
                                <w:color w:val="05385E" w:themeColor="accent1"/>
                                <w:sz w:val="20"/>
                                <w:szCs w:val="22"/>
                              </w:rPr>
                              <w:t>personalised homework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0" style="position:absolute;margin-left:227.3pt;margin-top:18.85pt;width:189.95pt;height:54.4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74CD02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">
                <v:stroke joinstyle="miter"/>
                <v:textbox>
                  <w:txbxContent>
                    <w:p w:rsidR="00636992" w:rsidP="00C72A0B" w:rsidRDefault="00636992" w14:paraId="2D562AC8" w14:textId="676EBB98">
                      <w:pPr>
                        <w:spacing w:after="0"/>
                        <w:jc w:val="center"/>
                        <w:rPr>
                          <w:b/>
                          <w:bCs/>
                          <w:color w:val="05385E" w:themeColor="accent1"/>
                        </w:rPr>
                      </w:pPr>
                      <w:r>
                        <w:rPr>
                          <w:b/>
                          <w:bCs/>
                          <w:color w:val="05385E" w:themeColor="accent1"/>
                        </w:rPr>
                        <w:t>Tailoring learning and support</w:t>
                      </w:r>
                    </w:p>
                    <w:p w:rsidRPr="00AA4B4B" w:rsidR="00636992" w:rsidP="00CD40FE" w:rsidRDefault="00636992" w14:paraId="7E6F15AC" w14:textId="5DB406B5">
                      <w:pPr>
                        <w:jc w:val="center"/>
                        <w:rPr>
                          <w:sz w:val="20"/>
                          <w:szCs w:val="22"/>
                        </w:rPr>
                      </w:pPr>
                      <w:r w:rsidRPr="00AA4B4B">
                        <w:rPr>
                          <w:color w:val="05385E" w:themeColor="accent1"/>
                          <w:sz w:val="20"/>
                          <w:szCs w:val="22"/>
                        </w:rPr>
                        <w:t xml:space="preserve">e.g. </w:t>
                      </w:r>
                      <w:r>
                        <w:rPr>
                          <w:color w:val="05385E" w:themeColor="accent1"/>
                          <w:sz w:val="20"/>
                          <w:szCs w:val="22"/>
                        </w:rPr>
                        <w:t>personalised homework tasks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55" behindDoc="0" locked="0" layoutInCell="1" allowOverlap="1" wp14:anchorId="5D5D975F" wp14:editId="56897486">
                <wp:simplePos x="0" y="0"/>
                <wp:positionH relativeFrom="column">
                  <wp:posOffset>186055</wp:posOffset>
                </wp:positionH>
                <wp:positionV relativeFrom="paragraph">
                  <wp:posOffset>1061085</wp:posOffset>
                </wp:positionV>
                <wp:extent cx="2413000" cy="699135"/>
                <wp:effectExtent l="0" t="0" r="6350" b="5715"/>
                <wp:wrapTopAndBottom/>
                <wp:docPr id="1301363278" name="Rectangle: Rounded Corners 1"/>
                <wp:cNvGraphicFramePr/>
                <a:graphic xmlns:a="http://schemas.openxmlformats.org/drawingml/2006/main">
                  <a:graphicData uri="http://schemas.microsoft.com/office/word/2010/wordprocessingShape">
                    <wps:wsp>
                      <wps:cNvSpPr/>
                      <wps:spPr>
                        <a:xfrm>
                          <a:off x="0" y="0"/>
                          <a:ext cx="241300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36738EF1" w14:textId="1D94C2F5">
                            <w:pPr>
                              <w:spacing w:after="0"/>
                              <w:jc w:val="center"/>
                              <w:rPr>
                                <w:b/>
                                <w:bCs/>
                                <w:color w:val="05385E" w:themeColor="accent1"/>
                              </w:rPr>
                            </w:pPr>
                            <w:r>
                              <w:rPr>
                                <w:b/>
                                <w:bCs/>
                                <w:color w:val="05385E" w:themeColor="accent1"/>
                              </w:rPr>
                              <w:t>Assisting independent learning</w:t>
                            </w:r>
                          </w:p>
                          <w:p w:rsidRPr="00AE404A" w:rsidR="00636992" w:rsidP="00CD40FE" w:rsidRDefault="00636992" w14:paraId="0A3F720B" w14:textId="1C9C0B56">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home schooling</w:t>
                            </w:r>
                          </w:p>
                          <w:p w:rsidRPr="00DD508E" w:rsidR="00636992" w:rsidP="00CD40FE" w:rsidRDefault="00636992" w14:paraId="3F06D634"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1" style="position:absolute;margin-left:14.65pt;margin-top:83.55pt;width:190pt;height:55.0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5D5D97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">
                <v:stroke joinstyle="miter"/>
                <v:textbox>
                  <w:txbxContent>
                    <w:p w:rsidRPr="00522B89" w:rsidR="00636992" w:rsidP="00C72A0B" w:rsidRDefault="00636992" w14:paraId="36738EF1" w14:textId="1D94C2F5">
                      <w:pPr>
                        <w:spacing w:after="0"/>
                        <w:jc w:val="center"/>
                        <w:rPr>
                          <w:b/>
                          <w:bCs/>
                          <w:color w:val="05385E" w:themeColor="accent1"/>
                        </w:rPr>
                      </w:pPr>
                      <w:r>
                        <w:rPr>
                          <w:b/>
                          <w:bCs/>
                          <w:color w:val="05385E" w:themeColor="accent1"/>
                        </w:rPr>
                        <w:t>Assisting independent learning</w:t>
                      </w:r>
                    </w:p>
                    <w:p w:rsidRPr="00AE404A" w:rsidR="00636992" w:rsidP="00CD40FE" w:rsidRDefault="00636992" w14:paraId="0A3F720B" w14:textId="1C9C0B56">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home schooling</w:t>
                      </w:r>
                    </w:p>
                    <w:p w:rsidRPr="00DD508E" w:rsidR="00636992" w:rsidP="00CD40FE" w:rsidRDefault="00636992" w14:paraId="3F06D634"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sidR="00372187">
        <w:rPr>
          <w:noProof/>
          <w14:ligatures w14:val="standardContextual"/>
        </w:rPr>
        <mc:AlternateContent>
          <mc:Choice Requires="wps">
            <w:drawing>
              <wp:anchor distT="0" distB="0" distL="114300" distR="114300" simplePos="0" relativeHeight="251658256" behindDoc="0" locked="0" layoutInCell="1" allowOverlap="1" wp14:anchorId="0A2E8FBB" wp14:editId="531841AC">
                <wp:simplePos x="0" y="0"/>
                <wp:positionH relativeFrom="column">
                  <wp:posOffset>186055</wp:posOffset>
                </wp:positionH>
                <wp:positionV relativeFrom="paragraph">
                  <wp:posOffset>231140</wp:posOffset>
                </wp:positionV>
                <wp:extent cx="2412365" cy="699135"/>
                <wp:effectExtent l="0" t="0" r="6985" b="5715"/>
                <wp:wrapTopAndBottom/>
                <wp:docPr id="509871875" name="Rectangle: Rounded Corners 1"/>
                <wp:cNvGraphicFramePr/>
                <a:graphic xmlns:a="http://schemas.openxmlformats.org/drawingml/2006/main">
                  <a:graphicData uri="http://schemas.microsoft.com/office/word/2010/wordprocessingShape">
                    <wps:wsp>
                      <wps:cNvSpPr/>
                      <wps:spPr>
                        <a:xfrm>
                          <a:off x="0" y="0"/>
                          <a:ext cx="2412365" cy="699135"/>
                        </a:xfrm>
                        <a:prstGeom prst="roundRect">
                          <a:avLst/>
                        </a:prstGeom>
                        <a:solidFill>
                          <a:srgbClr val="87E3C7"/>
                        </a:solidFill>
                        <a:ln w="12700" cap="flat" cmpd="sng" algn="ctr">
                          <a:noFill/>
                          <a:prstDash val="solid"/>
                          <a:miter lim="800000"/>
                        </a:ln>
                        <a:effectLst/>
                      </wps:spPr>
                      <wps:txbx>
                        <w:txbxContent>
                          <w:p w:rsidRPr="00DD508E" w:rsidR="00636992" w:rsidP="00CD40FE" w:rsidRDefault="00636992" w14:paraId="04546A4D" w14:textId="6171019A">
                            <w:pPr>
                              <w:jc w:val="center"/>
                              <w:rPr>
                                <w:sz w:val="20"/>
                                <w:szCs w:val="22"/>
                              </w:rPr>
                            </w:pPr>
                            <w:r>
                              <w:rPr>
                                <w:b/>
                                <w:bCs/>
                                <w:color w:val="05385E" w:themeColor="accent1"/>
                              </w:rPr>
                              <w:t>Helping with teacher workloads</w:t>
                            </w:r>
                            <w:r w:rsidRPr="00522B89">
                              <w:rPr>
                                <w:color w:val="05385E" w:themeColor="accent1"/>
                              </w:rPr>
                              <w:t xml:space="preserve"> </w:t>
                            </w:r>
                            <w:r w:rsidRPr="00DD508E">
                              <w:rPr>
                                <w:color w:val="05385E" w:themeColor="accent1"/>
                                <w:sz w:val="20"/>
                                <w:szCs w:val="22"/>
                              </w:rPr>
                              <w:t>e.g</w:t>
                            </w:r>
                            <w:r>
                              <w:rPr>
                                <w:color w:val="05385E" w:themeColor="accent1"/>
                                <w:sz w:val="20"/>
                                <w:szCs w:val="22"/>
                              </w:rPr>
                              <w:t>. marking some 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2" style="position:absolute;margin-left:14.65pt;margin-top:18.2pt;width:189.95pt;height:55.0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A2E8FB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">
                <v:stroke joinstyle="miter"/>
                <v:textbox>
                  <w:txbxContent>
                    <w:p w:rsidRPr="00DD508E" w:rsidR="00636992" w:rsidP="00CD40FE" w:rsidRDefault="00636992" w14:paraId="04546A4D" w14:textId="6171019A">
                      <w:pPr>
                        <w:jc w:val="center"/>
                        <w:rPr>
                          <w:sz w:val="20"/>
                          <w:szCs w:val="22"/>
                        </w:rPr>
                      </w:pPr>
                      <w:r>
                        <w:rPr>
                          <w:b/>
                          <w:bCs/>
                          <w:color w:val="05385E" w:themeColor="accent1"/>
                        </w:rPr>
                        <w:t>Helping with teacher workloads</w:t>
                      </w:r>
                      <w:r w:rsidRPr="00522B89">
                        <w:rPr>
                          <w:color w:val="05385E" w:themeColor="accent1"/>
                        </w:rPr>
                        <w:t xml:space="preserve"> </w:t>
                      </w:r>
                      <w:r w:rsidRPr="00DD508E">
                        <w:rPr>
                          <w:color w:val="05385E" w:themeColor="accent1"/>
                          <w:sz w:val="20"/>
                          <w:szCs w:val="22"/>
                        </w:rPr>
                        <w:t>e.g</w:t>
                      </w:r>
                      <w:r>
                        <w:rPr>
                          <w:color w:val="05385E" w:themeColor="accent1"/>
                          <w:sz w:val="20"/>
                          <w:szCs w:val="22"/>
                        </w:rPr>
                        <w:t>. marking some homework</w:t>
                      </w:r>
                    </w:p>
                  </w:txbxContent>
                </v:textbox>
                <w10:wrap type="topAndBottom"/>
              </v:roundrect>
            </w:pict>
          </mc:Fallback>
        </mc:AlternateContent>
      </w:r>
    </w:p>
    <w:p w:rsidR="00BC7A4E" w:rsidP="00BC7A4E" w:rsidRDefault="00BC7A4E" w14:paraId="306B847F" w14:textId="142A0364"/>
    <w:p w:rsidRPr="00FB758C" w:rsidR="00FB758C" w:rsidP="00A057E2" w:rsidRDefault="000A13E8" w14:paraId="57E8D8BF" w14:textId="535975D7">
      <w:pPr>
        <w:pStyle w:val="Heading3"/>
      </w:pPr>
      <w:bookmarkStart w:name="_Toc180053929" w:id="79"/>
      <w:r>
        <w:t>Helping with</w:t>
      </w:r>
      <w:r w:rsidRPr="00FB758C" w:rsidR="00FB758C">
        <w:t xml:space="preserve"> teacher workloads</w:t>
      </w:r>
      <w:r>
        <w:t>: reducing admin and increasing t</w:t>
      </w:r>
      <w:r w:rsidR="006F39CF">
        <w:t>ime for teaching and pupil support</w:t>
      </w:r>
      <w:bookmarkEnd w:id="79"/>
    </w:p>
    <w:p w:rsidRPr="00FB758C" w:rsidR="00FB758C" w:rsidP="5DFC2582" w:rsidRDefault="4C987C6D" w14:paraId="39C2A4D9" w14:textId="4C84A68C">
      <w:pPr>
        <w:pBdr>
          <w:top w:val="nil"/>
          <w:left w:val="nil"/>
          <w:bottom w:val="nil"/>
          <w:right w:val="nil"/>
          <w:between w:val="nil"/>
          <w:bar w:val="nil"/>
        </w:pBdr>
        <w:spacing w:before="120"/>
        <w:rPr>
          <w:rFonts w:cs="Arial"/>
        </w:rPr>
      </w:pPr>
      <w:r w:rsidRPr="5DFC2582">
        <w:rPr>
          <w:rFonts w:cs="Arial"/>
        </w:rPr>
        <w:t xml:space="preserve">Participants </w:t>
      </w:r>
      <w:r w:rsidRPr="5DFC2582" w:rsidR="02B9E086">
        <w:rPr>
          <w:rFonts w:cs="Arial"/>
        </w:rPr>
        <w:t xml:space="preserve">strongly agreed with </w:t>
      </w:r>
      <w:r w:rsidRPr="5DFC2582" w:rsidR="117B98FD">
        <w:rPr>
          <w:rFonts w:cs="Arial"/>
        </w:rPr>
        <w:t>discuss</w:t>
      </w:r>
      <w:r w:rsidR="000E17CE">
        <w:rPr>
          <w:rFonts w:cs="Arial"/>
        </w:rPr>
        <w:t>i</w:t>
      </w:r>
      <w:r w:rsidRPr="5DFC2582" w:rsidR="117B98FD">
        <w:rPr>
          <w:rFonts w:cs="Arial"/>
        </w:rPr>
        <w:t xml:space="preserve">on prompts </w:t>
      </w:r>
      <w:r w:rsidRPr="5DFC2582" w:rsidR="02B9E086">
        <w:rPr>
          <w:rFonts w:cs="Arial"/>
        </w:rPr>
        <w:t xml:space="preserve">that referred to </w:t>
      </w:r>
      <w:r w:rsidRPr="5DFC2582">
        <w:rPr>
          <w:rFonts w:cs="Arial"/>
        </w:rPr>
        <w:t xml:space="preserve">teachers </w:t>
      </w:r>
      <w:r w:rsidRPr="5DFC2582" w:rsidR="02B9E086">
        <w:rPr>
          <w:rFonts w:cs="Arial"/>
        </w:rPr>
        <w:t>being</w:t>
      </w:r>
      <w:r w:rsidRPr="5DFC2582">
        <w:rPr>
          <w:rFonts w:cs="Arial"/>
        </w:rPr>
        <w:t xml:space="preserve"> overburdened with paperwork and student support duties, in addition to their role as educators. This leads to stress, burnout and difficulties with attracting and retaining staff.  </w:t>
      </w:r>
    </w:p>
    <w:p w:rsidRPr="00FB758C" w:rsidR="00FB758C" w:rsidP="0052402E" w:rsidRDefault="00FB758C" w14:paraId="7B3AF3F1" w14:textId="14128071">
      <w:pPr>
        <w:pBdr>
          <w:top w:val="nil"/>
          <w:left w:val="nil"/>
          <w:bottom w:val="nil"/>
          <w:right w:val="nil"/>
          <w:between w:val="nil"/>
          <w:bar w:val="nil"/>
        </w:pBdr>
        <w:spacing w:before="120"/>
        <w:jc w:val="center"/>
        <w:rPr>
          <w:i/>
          <w:color w:val="5963F5" w:themeColor="accent2"/>
        </w:rPr>
      </w:pPr>
      <w:r w:rsidRPr="00FB758C">
        <w:rPr>
          <w:i/>
          <w:color w:val="5963F5" w:themeColor="accent2"/>
        </w:rPr>
        <w:t xml:space="preserve">The bureaucracy could be taken off teachers’ hands. I'm sure there's a list of, ‘why am I doing this when it doesn't feel like my job?’ </w:t>
      </w:r>
      <w:r w:rsidRPr="00FB758C">
        <w:rPr>
          <w:iCs/>
        </w:rPr>
        <w:t xml:space="preserve">Public </w:t>
      </w:r>
      <w:r w:rsidRPr="007728EE" w:rsidR="007728EE">
        <w:rPr>
          <w:iCs/>
        </w:rPr>
        <w:t>P</w:t>
      </w:r>
      <w:r w:rsidRPr="00FB758C">
        <w:rPr>
          <w:iCs/>
        </w:rPr>
        <w:t>articipant, Liverpool</w:t>
      </w:r>
    </w:p>
    <w:p w:rsidRPr="00FB758C" w:rsidR="00FB758C" w:rsidP="0052402E" w:rsidRDefault="00FB758C" w14:paraId="17C28C48" w14:textId="575F9E46">
      <w:pPr>
        <w:pBdr>
          <w:top w:val="nil"/>
          <w:left w:val="nil"/>
          <w:bottom w:val="nil"/>
          <w:right w:val="nil"/>
          <w:between w:val="nil"/>
          <w:bar w:val="nil"/>
        </w:pBdr>
        <w:spacing w:before="120"/>
        <w:rPr>
          <w:rFonts w:cs="Arial"/>
        </w:rPr>
      </w:pPr>
      <w:r w:rsidRPr="00FB758C">
        <w:rPr>
          <w:rFonts w:cs="Arial"/>
        </w:rPr>
        <w:t>AI could take over or speed up repetitive administrative tasks, allowing teachers to spend more time doing meaningful work with students. Participants suggested AI could help with a range of tasks</w:t>
      </w:r>
      <w:r w:rsidR="005C555F">
        <w:rPr>
          <w:rFonts w:cs="Arial"/>
        </w:rPr>
        <w:t>, including:</w:t>
      </w:r>
      <w:r w:rsidRPr="00FB758C">
        <w:rPr>
          <w:rFonts w:cs="Arial"/>
        </w:rPr>
        <w:t xml:space="preserve">   </w:t>
      </w:r>
    </w:p>
    <w:p w:rsidRPr="00FB758C" w:rsidR="00FB758C" w:rsidP="005C555F" w:rsidRDefault="00FB758C" w14:paraId="1D8C5849" w14:textId="77777777">
      <w:pPr>
        <w:pStyle w:val="Bullets"/>
      </w:pPr>
      <w:r w:rsidRPr="00FB758C">
        <w:t>Marking subjects with clear-cut answers such as maths or grammar</w:t>
      </w:r>
    </w:p>
    <w:p w:rsidRPr="00FB758C" w:rsidR="00906216" w:rsidP="00906216" w:rsidRDefault="00906216" w14:paraId="2F4774D3" w14:textId="77777777">
      <w:pPr>
        <w:pStyle w:val="Bullets"/>
      </w:pPr>
      <w:r w:rsidRPr="00FB758C">
        <w:t>Monitoring marks and progress over time</w:t>
      </w:r>
    </w:p>
    <w:p w:rsidRPr="00FB758C" w:rsidR="00FB758C" w:rsidP="005C555F" w:rsidRDefault="00FB758C" w14:paraId="701E1509" w14:textId="77777777">
      <w:pPr>
        <w:pStyle w:val="Bullets"/>
      </w:pPr>
      <w:r w:rsidRPr="00FB758C">
        <w:t>Timetabling</w:t>
      </w:r>
    </w:p>
    <w:p w:rsidRPr="00FB758C" w:rsidR="00FB758C" w:rsidP="005C555F" w:rsidRDefault="00FB758C" w14:paraId="75EA8576" w14:textId="77777777">
      <w:pPr>
        <w:pStyle w:val="Bullets"/>
      </w:pPr>
      <w:r w:rsidRPr="00FB758C">
        <w:t>Streamlining lesson planning</w:t>
      </w:r>
    </w:p>
    <w:p w:rsidRPr="00FB758C" w:rsidR="00FB758C" w:rsidP="005C555F" w:rsidRDefault="00FB758C" w14:paraId="410EF368" w14:textId="77777777">
      <w:pPr>
        <w:pStyle w:val="Bullets"/>
      </w:pPr>
      <w:r w:rsidRPr="00FB758C">
        <w:t>Providing flexible online teacher training so staff don’t miss classroom time</w:t>
      </w:r>
    </w:p>
    <w:p w:rsidR="00FD691E" w:rsidP="00FD691E" w:rsidRDefault="00FB758C" w14:paraId="6F4EF01E" w14:textId="0A9367B4">
      <w:pPr>
        <w:pStyle w:val="Bullets"/>
      </w:pPr>
      <w:r w:rsidRPr="00FB758C">
        <w:t xml:space="preserve">Taking care of the initial stages of neurodivergence assessments which involve ‘box ticking’ to free up time for </w:t>
      </w:r>
      <w:r w:rsidR="00B974C0">
        <w:t>special educational needs coordinator</w:t>
      </w:r>
      <w:r w:rsidRPr="00FB758C">
        <w:t>s to spend with the child</w:t>
      </w:r>
      <w:r w:rsidRPr="00FD691E" w:rsidR="00FD691E">
        <w:t xml:space="preserve"> </w:t>
      </w:r>
    </w:p>
    <w:p w:rsidRPr="006F39CF" w:rsidR="006F39CF" w:rsidP="006F39CF" w:rsidRDefault="00FD691E" w14:paraId="251C4E17" w14:textId="53FE1026">
      <w:pPr>
        <w:pStyle w:val="Bullets"/>
      </w:pPr>
      <w:r w:rsidRPr="00FB758C">
        <w:t>Communicating with parents; drafting emails, reports and newsletters</w:t>
      </w:r>
      <w:r w:rsidR="00B974C0">
        <w:t>.</w:t>
      </w:r>
      <w:r w:rsidRPr="00FB758C">
        <w:t xml:space="preserve"> </w:t>
      </w:r>
    </w:p>
    <w:p w:rsidRPr="00B60833" w:rsidR="00FB758C" w:rsidP="5DFC2582" w:rsidRDefault="26452E07" w14:paraId="49292EEB" w14:textId="58983EF5">
      <w:pPr>
        <w:pBdr>
          <w:top w:val="nil"/>
          <w:left w:val="nil"/>
          <w:bottom w:val="nil"/>
          <w:right w:val="nil"/>
          <w:between w:val="nil"/>
          <w:bar w:val="nil"/>
        </w:pBdr>
        <w:spacing w:before="120"/>
        <w:contextualSpacing/>
        <w:rPr>
          <w:rFonts w:cs="Arial"/>
        </w:rPr>
      </w:pPr>
      <w:r w:rsidRPr="5DFC2582">
        <w:rPr>
          <w:rFonts w:cs="Arial"/>
        </w:rPr>
        <w:t>F</w:t>
      </w:r>
      <w:r w:rsidRPr="5DFC2582" w:rsidR="4C987C6D">
        <w:rPr>
          <w:rFonts w:cs="Arial"/>
        </w:rPr>
        <w:t>or AI to be genuinely useful to teachers, many participants feel strongly that it should be designed in collaboration with users, and teacher training should be provided (</w:t>
      </w:r>
      <w:r w:rsidRPr="5DFC2582" w:rsidR="44A5C936">
        <w:rPr>
          <w:rFonts w:cs="Arial"/>
        </w:rPr>
        <w:t>explored more in the sections below</w:t>
      </w:r>
      <w:r w:rsidRPr="5DFC2582" w:rsidR="4C987C6D">
        <w:rPr>
          <w:rFonts w:cs="Arial"/>
        </w:rPr>
        <w:t>)</w:t>
      </w:r>
      <w:r w:rsidRPr="5DFC2582" w:rsidR="7A361F4C">
        <w:rPr>
          <w:rFonts w:cs="Arial"/>
        </w:rPr>
        <w:t>.</w:t>
      </w:r>
    </w:p>
    <w:p w:rsidRPr="00FB758C" w:rsidR="00FB758C" w:rsidP="00F966F2" w:rsidRDefault="00F966F2" w14:paraId="4BF9B9CC" w14:textId="0F2E4D25">
      <w:pPr>
        <w:pStyle w:val="Heading3"/>
      </w:pPr>
      <w:bookmarkStart w:name="_Toc180053930" w:id="80"/>
      <w:r>
        <w:t>Tailoring l</w:t>
      </w:r>
      <w:r w:rsidRPr="00FB758C" w:rsidR="00FB758C">
        <w:t>earning and support to individual students</w:t>
      </w:r>
      <w:bookmarkEnd w:id="80"/>
    </w:p>
    <w:p w:rsidR="00CA6597" w:rsidP="5DFC2582" w:rsidRDefault="4C987C6D" w14:paraId="22B0B809" w14:textId="77777777">
      <w:pPr>
        <w:pBdr>
          <w:top w:val="nil"/>
          <w:left w:val="nil"/>
          <w:bottom w:val="nil"/>
          <w:right w:val="nil"/>
          <w:between w:val="nil"/>
          <w:bar w:val="nil"/>
        </w:pBdr>
        <w:spacing w:before="120"/>
        <w:rPr>
          <w:rFonts w:cs="Arial"/>
        </w:rPr>
      </w:pPr>
      <w:r w:rsidRPr="5DFC2582">
        <w:rPr>
          <w:rFonts w:cs="Arial"/>
        </w:rPr>
        <w:t xml:space="preserve">Many participants </w:t>
      </w:r>
      <w:r w:rsidRPr="5DFC2582" w:rsidR="6CCBCBC3">
        <w:rPr>
          <w:rFonts w:cs="Arial"/>
        </w:rPr>
        <w:t>spoke about</w:t>
      </w:r>
      <w:r w:rsidRPr="5DFC2582">
        <w:rPr>
          <w:rFonts w:cs="Arial"/>
        </w:rPr>
        <w:t xml:space="preserve"> the growing recognition of </w:t>
      </w:r>
      <w:r w:rsidRPr="5DFC2582" w:rsidR="4DF73B82">
        <w:rPr>
          <w:rFonts w:cs="Arial"/>
        </w:rPr>
        <w:t xml:space="preserve">the need to </w:t>
      </w:r>
      <w:r w:rsidRPr="5DFC2582" w:rsidR="6E228DBC">
        <w:rPr>
          <w:rFonts w:cs="Arial"/>
        </w:rPr>
        <w:t>accommodate</w:t>
      </w:r>
      <w:r w:rsidRPr="5DFC2582" w:rsidR="4DF73B82">
        <w:rPr>
          <w:rFonts w:cs="Arial"/>
        </w:rPr>
        <w:t xml:space="preserve"> </w:t>
      </w:r>
      <w:r w:rsidRPr="5DFC2582">
        <w:rPr>
          <w:rFonts w:cs="Arial"/>
        </w:rPr>
        <w:t xml:space="preserve">neurodiversity and different </w:t>
      </w:r>
      <w:r w:rsidRPr="5DFC2582" w:rsidR="6CCBCBC3">
        <w:rPr>
          <w:rFonts w:cs="Arial"/>
        </w:rPr>
        <w:t xml:space="preserve">pupil </w:t>
      </w:r>
      <w:r w:rsidRPr="5DFC2582">
        <w:rPr>
          <w:rFonts w:cs="Arial"/>
        </w:rPr>
        <w:t>learning styles</w:t>
      </w:r>
      <w:r w:rsidRPr="5DFC2582" w:rsidR="1E8D5920">
        <w:rPr>
          <w:rFonts w:cs="Arial"/>
        </w:rPr>
        <w:t xml:space="preserve"> in the classroom</w:t>
      </w:r>
      <w:r w:rsidRPr="5DFC2582">
        <w:rPr>
          <w:rFonts w:cs="Arial"/>
        </w:rPr>
        <w:t>, which teachers have limited capacity to identify or cater for</w:t>
      </w:r>
      <w:r w:rsidRPr="5DFC2582" w:rsidR="6CCBCBC3">
        <w:rPr>
          <w:rFonts w:cs="Arial"/>
        </w:rPr>
        <w:t xml:space="preserve">. </w:t>
      </w:r>
      <w:r w:rsidRPr="5DFC2582">
        <w:rPr>
          <w:rFonts w:cs="Arial"/>
        </w:rPr>
        <w:t xml:space="preserve">AI could be used to help analyse how individuals learn best and where their strengths and support needs lie. This analysis could provide guidance to teachers and students and develop bespoke AI assistance or tutoring in addition to teacher support.  </w:t>
      </w:r>
    </w:p>
    <w:p w:rsidRPr="00CA6597" w:rsidR="00FB758C" w:rsidP="5DFC2582" w:rsidRDefault="00CA6597" w14:paraId="1F1B219E" w14:textId="2BFBD0AF">
      <w:pPr>
        <w:pBdr>
          <w:top w:val="nil"/>
          <w:left w:val="nil"/>
          <w:bottom w:val="nil"/>
          <w:right w:val="nil"/>
          <w:between w:val="nil"/>
          <w:bar w:val="nil"/>
        </w:pBdr>
        <w:spacing w:before="120"/>
        <w:rPr>
          <w:rFonts w:cs="Arial"/>
          <w:color w:val="5963F5" w:themeColor="accent2"/>
        </w:rPr>
      </w:pPr>
      <w:r w:rsidRPr="00E8043C">
        <w:rPr>
          <w:i/>
          <w:color w:val="5963F5" w:themeColor="accent2"/>
        </w:rPr>
        <w:t>Use AI to get a personality type of who you are and how you learn best. AI can then implement how to learn that wa</w:t>
      </w:r>
      <w:r>
        <w:rPr>
          <w:i/>
          <w:color w:val="5963F5" w:themeColor="accent2"/>
        </w:rPr>
        <w:t>y</w:t>
      </w:r>
      <w:r w:rsidRPr="00E8043C">
        <w:rPr>
          <w:rFonts w:cs="Arial"/>
          <w:color w:val="5963F5" w:themeColor="accent2"/>
        </w:rPr>
        <w:t xml:space="preserve"> </w:t>
      </w:r>
      <w:r w:rsidRPr="003F2691">
        <w:rPr>
          <w:iCs/>
        </w:rPr>
        <w:t>P</w:t>
      </w:r>
      <w:r w:rsidRPr="00FB758C">
        <w:rPr>
          <w:iCs/>
        </w:rPr>
        <w:t xml:space="preserve">ublic </w:t>
      </w:r>
      <w:r w:rsidRPr="003F2691">
        <w:rPr>
          <w:iCs/>
        </w:rPr>
        <w:t>P</w:t>
      </w:r>
      <w:r w:rsidRPr="00FB758C">
        <w:rPr>
          <w:iCs/>
        </w:rPr>
        <w:t>articipant, Liverpool</w:t>
      </w:r>
      <w:r w:rsidRPr="00E8043C">
        <w:rPr>
          <w:rFonts w:cs="Arial"/>
          <w:color w:val="5963F5" w:themeColor="accent2"/>
        </w:rPr>
        <w:t xml:space="preserve">    </w:t>
      </w:r>
      <w:r w:rsidRPr="5DFC2582" w:rsidR="4C987C6D">
        <w:rPr>
          <w:rFonts w:cs="Arial"/>
        </w:rPr>
        <w:t xml:space="preserve">      </w:t>
      </w:r>
    </w:p>
    <w:p w:rsidRPr="00FB758C" w:rsidR="00FB758C" w:rsidP="70A2C21F" w:rsidRDefault="70A2C21F" w14:paraId="723D95CD" w14:textId="171A8363">
      <w:pPr>
        <w:pBdr>
          <w:top w:val="nil"/>
          <w:left w:val="nil"/>
          <w:bottom w:val="nil"/>
          <w:right w:val="nil"/>
          <w:between w:val="nil"/>
          <w:bar w:val="nil"/>
        </w:pBdr>
        <w:spacing w:before="120"/>
      </w:pPr>
      <w:r>
        <w:t>Participants also think that AI could also be used to potentially ease the discomfort of certain social interactions or sensory differences amongst neurodivergent children, by providing more individualised ways of learning.</w:t>
      </w:r>
    </w:p>
    <w:p w:rsidRPr="00F3655F" w:rsidR="00FB758C" w:rsidP="00F3655F" w:rsidRDefault="00FB758C" w14:paraId="48EAB3AB" w14:textId="0AB2D964">
      <w:pPr>
        <w:pBdr>
          <w:top w:val="nil"/>
          <w:left w:val="nil"/>
          <w:bottom w:val="nil"/>
          <w:right w:val="nil"/>
          <w:between w:val="nil"/>
          <w:bar w:val="nil"/>
        </w:pBdr>
        <w:spacing w:before="120"/>
        <w:jc w:val="center"/>
        <w:rPr>
          <w:iCs/>
        </w:rPr>
      </w:pPr>
      <w:r w:rsidRPr="00FB758C">
        <w:rPr>
          <w:i/>
          <w:color w:val="5963F5" w:themeColor="accent2"/>
        </w:rPr>
        <w:t>Kids with ADHD or autism might prefer to interact with an iPad than they would a person, it could lighten the load for them</w:t>
      </w:r>
      <w:r w:rsidR="003F2691">
        <w:rPr>
          <w:i/>
          <w:color w:val="5963F5" w:themeColor="accent2"/>
        </w:rPr>
        <w:t xml:space="preserve">. </w:t>
      </w:r>
      <w:r w:rsidRPr="003F2691" w:rsidR="003F2691">
        <w:rPr>
          <w:iCs/>
        </w:rPr>
        <w:t>P</w:t>
      </w:r>
      <w:r w:rsidRPr="00FB758C">
        <w:rPr>
          <w:iCs/>
        </w:rPr>
        <w:t xml:space="preserve">ublic </w:t>
      </w:r>
      <w:r w:rsidRPr="003F2691" w:rsidR="003F2691">
        <w:rPr>
          <w:iCs/>
        </w:rPr>
        <w:t>P</w:t>
      </w:r>
      <w:r w:rsidRPr="00FB758C">
        <w:rPr>
          <w:iCs/>
        </w:rPr>
        <w:t>articipant, Liverpool</w:t>
      </w:r>
    </w:p>
    <w:p w:rsidRPr="00FB758C" w:rsidR="00FB758C" w:rsidP="003F2691" w:rsidRDefault="003F2691" w14:paraId="6EFB79B1" w14:textId="32EB4CCF">
      <w:pPr>
        <w:pStyle w:val="Heading3"/>
      </w:pPr>
      <w:bookmarkStart w:name="_Toc180053931" w:id="81"/>
      <w:r>
        <w:t>A</w:t>
      </w:r>
      <w:r w:rsidRPr="00FB758C" w:rsidR="00FB758C">
        <w:t>ssist</w:t>
      </w:r>
      <w:r>
        <w:t>ing with</w:t>
      </w:r>
      <w:r w:rsidRPr="00FB758C" w:rsidR="00FB758C">
        <w:t xml:space="preserve"> independent learning and support beyond the school environment</w:t>
      </w:r>
      <w:bookmarkEnd w:id="81"/>
    </w:p>
    <w:p w:rsidRPr="00FB758C" w:rsidR="00FB758C" w:rsidP="00FB758C" w:rsidRDefault="00FB758C" w14:paraId="645E4CB3" w14:textId="1FEB5BC5">
      <w:pPr>
        <w:pBdr>
          <w:top w:val="nil"/>
          <w:left w:val="nil"/>
          <w:bottom w:val="nil"/>
          <w:right w:val="nil"/>
          <w:between w:val="nil"/>
          <w:bar w:val="nil"/>
        </w:pBdr>
        <w:spacing w:before="120"/>
        <w:rPr>
          <w:rFonts w:cs="Arial"/>
        </w:rPr>
      </w:pPr>
      <w:r w:rsidRPr="00FB758C">
        <w:rPr>
          <w:rFonts w:cs="Arial"/>
        </w:rPr>
        <w:t xml:space="preserve">The increase in home-schooling </w:t>
      </w:r>
      <w:r w:rsidR="0071651B">
        <w:rPr>
          <w:rFonts w:cs="Arial"/>
        </w:rPr>
        <w:t xml:space="preserve">since the </w:t>
      </w:r>
      <w:r w:rsidRPr="00FB758C">
        <w:rPr>
          <w:rFonts w:cs="Arial"/>
        </w:rPr>
        <w:t>Covid</w:t>
      </w:r>
      <w:r w:rsidR="0071651B">
        <w:rPr>
          <w:rFonts w:cs="Arial"/>
        </w:rPr>
        <w:t xml:space="preserve"> pandemic</w:t>
      </w:r>
      <w:r w:rsidRPr="00FB758C">
        <w:rPr>
          <w:rFonts w:cs="Arial"/>
        </w:rPr>
        <w:t xml:space="preserve"> and</w:t>
      </w:r>
      <w:r w:rsidR="00D608E6">
        <w:rPr>
          <w:rFonts w:cs="Arial"/>
        </w:rPr>
        <w:t xml:space="preserve"> the</w:t>
      </w:r>
      <w:r w:rsidRPr="00FB758C">
        <w:rPr>
          <w:rFonts w:cs="Arial"/>
        </w:rPr>
        <w:t xml:space="preserve"> </w:t>
      </w:r>
      <w:r w:rsidR="00D608E6">
        <w:rPr>
          <w:rFonts w:cs="Arial"/>
        </w:rPr>
        <w:t>shortage of</w:t>
      </w:r>
      <w:r w:rsidRPr="00FB758C">
        <w:rPr>
          <w:rFonts w:cs="Arial"/>
        </w:rPr>
        <w:t xml:space="preserve"> support and monitoring for home-schooled children </w:t>
      </w:r>
      <w:r w:rsidR="00821FFD">
        <w:rPr>
          <w:rFonts w:cs="Arial"/>
        </w:rPr>
        <w:t xml:space="preserve">led </w:t>
      </w:r>
      <w:r w:rsidRPr="00FB758C">
        <w:rPr>
          <w:rFonts w:cs="Arial"/>
        </w:rPr>
        <w:t xml:space="preserve">some participants </w:t>
      </w:r>
      <w:r w:rsidR="004C578E">
        <w:rPr>
          <w:rFonts w:cs="Arial"/>
        </w:rPr>
        <w:t>to</w:t>
      </w:r>
      <w:r w:rsidRPr="00FB758C">
        <w:rPr>
          <w:rFonts w:cs="Arial"/>
        </w:rPr>
        <w:t xml:space="preserve"> see a role for AI</w:t>
      </w:r>
      <w:r w:rsidR="004C578E">
        <w:rPr>
          <w:rFonts w:cs="Arial"/>
        </w:rPr>
        <w:t xml:space="preserve"> in:</w:t>
      </w:r>
    </w:p>
    <w:p w:rsidRPr="00FB758C" w:rsidR="00FB758C" w:rsidP="008B4F9A" w:rsidRDefault="00FB758C" w14:paraId="10B16C9C" w14:textId="77777777">
      <w:pPr>
        <w:pStyle w:val="Bullets"/>
      </w:pPr>
      <w:r w:rsidRPr="00FB758C">
        <w:t xml:space="preserve">Providing guided, managed and user-friendly access to curriculum resources that children could use independently of parents or teachers if necessary </w:t>
      </w:r>
    </w:p>
    <w:p w:rsidRPr="00FB758C" w:rsidR="00FB758C" w:rsidP="008B4F9A" w:rsidRDefault="00FB758C" w14:paraId="01A060A3" w14:textId="77777777">
      <w:pPr>
        <w:pStyle w:val="Bullets"/>
      </w:pPr>
      <w:r w:rsidRPr="00FB758C">
        <w:t>Regularly monitoring the quality of home education</w:t>
      </w:r>
    </w:p>
    <w:p w:rsidR="00FB758C" w:rsidP="70A2C21F" w:rsidRDefault="70A2C21F" w14:paraId="0D1F0576" w14:textId="7B10E9B1">
      <w:pPr>
        <w:pBdr>
          <w:top w:val="nil"/>
          <w:left w:val="nil"/>
          <w:bottom w:val="nil"/>
          <w:right w:val="nil"/>
          <w:between w:val="nil"/>
          <w:bar w:val="nil"/>
        </w:pBdr>
        <w:spacing w:before="120"/>
        <w:rPr>
          <w:rFonts w:cs="Arial"/>
        </w:rPr>
      </w:pPr>
      <w:r w:rsidRPr="70A2C21F">
        <w:rPr>
          <w:rFonts w:cs="Arial"/>
        </w:rPr>
        <w:t>AI providing emotional support in light of stretched youth mental health services was discussed across the groups. Some participants could see the benefit of a non-judgemental, impersonal and constantly available service from AI ‘therapists’ or chatbots. However,</w:t>
      </w:r>
      <w:r w:rsidR="00B959B4">
        <w:rPr>
          <w:rFonts w:cs="Arial"/>
        </w:rPr>
        <w:t xml:space="preserve"> </w:t>
      </w:r>
      <w:r w:rsidRPr="70A2C21F">
        <w:rPr>
          <w:rFonts w:cs="Arial"/>
        </w:rPr>
        <w:t xml:space="preserve">many had serious reservations about safeguarding in this context (see section 5.3) </w:t>
      </w:r>
    </w:p>
    <w:p w:rsidRPr="00FB758C" w:rsidR="00646DFE" w:rsidP="00646DFE" w:rsidRDefault="00646DFE" w14:paraId="21768F33" w14:textId="77777777">
      <w:pPr>
        <w:pStyle w:val="Heading3"/>
      </w:pPr>
      <w:bookmarkStart w:name="_Toc180053932" w:id="82"/>
      <w:r>
        <w:t>S</w:t>
      </w:r>
      <w:r w:rsidRPr="00FB758C">
        <w:t>treamlin</w:t>
      </w:r>
      <w:r>
        <w:t>ing</w:t>
      </w:r>
      <w:r w:rsidRPr="00FB758C">
        <w:t xml:space="preserve"> school-wide organisational systems or administrative tasks</w:t>
      </w:r>
      <w:bookmarkEnd w:id="82"/>
    </w:p>
    <w:p w:rsidRPr="001D37EA" w:rsidR="00646DFE" w:rsidP="00646DFE" w:rsidRDefault="00646DFE" w14:paraId="6AC77CAC" w14:textId="02DF0913">
      <w:pPr>
        <w:pBdr>
          <w:top w:val="nil"/>
          <w:left w:val="nil"/>
          <w:bottom w:val="nil"/>
          <w:right w:val="nil"/>
          <w:between w:val="nil"/>
          <w:bar w:val="nil"/>
        </w:pBdr>
        <w:spacing w:before="120"/>
        <w:contextualSpacing/>
        <w:rPr>
          <w:rFonts w:cs="Arial"/>
          <w:b/>
        </w:rPr>
      </w:pPr>
      <w:r w:rsidRPr="00FB758C">
        <w:rPr>
          <w:rFonts w:cs="Arial"/>
        </w:rPr>
        <w:t>Participants could see AI</w:t>
      </w:r>
      <w:r w:rsidR="000D699E">
        <w:rPr>
          <w:rFonts w:cs="Arial"/>
        </w:rPr>
        <w:t xml:space="preserve"> helping to</w:t>
      </w:r>
      <w:r>
        <w:rPr>
          <w:rFonts w:cs="Arial"/>
        </w:rPr>
        <w:t>:</w:t>
      </w:r>
      <w:r w:rsidRPr="00FB758C">
        <w:rPr>
          <w:rFonts w:cs="Arial"/>
        </w:rPr>
        <w:t xml:space="preserve"> </w:t>
      </w:r>
    </w:p>
    <w:p w:rsidRPr="00FB758C" w:rsidR="00646DFE" w:rsidP="00646DFE" w:rsidRDefault="4334F3F2" w14:paraId="0206D58A" w14:textId="7A09E1A2">
      <w:pPr>
        <w:pStyle w:val="Bullets"/>
      </w:pPr>
      <w:r>
        <w:t>Manag</w:t>
      </w:r>
      <w:r w:rsidR="53029DD1">
        <w:t>e</w:t>
      </w:r>
      <w:r>
        <w:t xml:space="preserve"> free school meals provision using government data directly, to ensure all eligible children are automatically included, instead of families going through onerous application procedures </w:t>
      </w:r>
    </w:p>
    <w:p w:rsidR="00646DFE" w:rsidP="00646DFE" w:rsidRDefault="4334F3F2" w14:paraId="5B3AB6C5" w14:textId="6821FDC2">
      <w:pPr>
        <w:pStyle w:val="Bullets"/>
      </w:pPr>
      <w:r>
        <w:t>Draf</w:t>
      </w:r>
      <w:r w:rsidR="27FE3B26">
        <w:t>t</w:t>
      </w:r>
      <w:r>
        <w:t xml:space="preserve"> documents such as job </w:t>
      </w:r>
      <w:r w:rsidR="3B2C86B4">
        <w:t>adverts</w:t>
      </w:r>
      <w:r w:rsidR="4F7E7F02">
        <w:t>,</w:t>
      </w:r>
      <w:r w:rsidR="3B2C86B4">
        <w:t xml:space="preserve"> and</w:t>
      </w:r>
      <w:r>
        <w:t xml:space="preserve"> sifting and reviewing applications to help with recruitment</w:t>
      </w:r>
      <w:r w:rsidR="2A453F67">
        <w:t>.</w:t>
      </w:r>
    </w:p>
    <w:p w:rsidRPr="00FB758C" w:rsidR="008C14AE" w:rsidP="000D18EC" w:rsidRDefault="005B3B99" w14:paraId="0CDB6059" w14:textId="697299C2">
      <w:pPr>
        <w:pStyle w:val="Heading2"/>
        <w:keepNext w:val="0"/>
        <w:keepLines w:val="0"/>
        <w:widowControl w:val="0"/>
      </w:pPr>
      <w:r>
        <w:rPr>
          <w:noProof/>
          <w14:ligatures w14:val="standardContextual"/>
        </w:rPr>
        <mc:AlternateContent>
          <mc:Choice Requires="wps">
            <w:drawing>
              <wp:anchor distT="0" distB="0" distL="114300" distR="114300" simplePos="0" relativeHeight="251658298" behindDoc="0" locked="0" layoutInCell="1" allowOverlap="1" wp14:anchorId="2453F291" wp14:editId="43EAF726">
                <wp:simplePos x="0" y="0"/>
                <wp:positionH relativeFrom="column">
                  <wp:posOffset>2773680</wp:posOffset>
                </wp:positionH>
                <wp:positionV relativeFrom="paragraph">
                  <wp:posOffset>1268095</wp:posOffset>
                </wp:positionV>
                <wp:extent cx="2042160" cy="690880"/>
                <wp:effectExtent l="0" t="0" r="0" b="0"/>
                <wp:wrapTopAndBottom/>
                <wp:docPr id="1570327343" name="Rectangle: Rounded Corners 1"/>
                <wp:cNvGraphicFramePr/>
                <a:graphic xmlns:a="http://schemas.openxmlformats.org/drawingml/2006/main">
                  <a:graphicData uri="http://schemas.microsoft.com/office/word/2010/wordprocessingShape">
                    <wps:wsp>
                      <wps:cNvSpPr/>
                      <wps:spPr>
                        <a:xfrm>
                          <a:off x="0" y="0"/>
                          <a:ext cx="2042160" cy="690880"/>
                        </a:xfrm>
                        <a:prstGeom prst="roundRect">
                          <a:avLst/>
                        </a:prstGeom>
                        <a:solidFill>
                          <a:srgbClr val="F8EDEB"/>
                        </a:solidFill>
                        <a:ln w="12700" cap="flat" cmpd="sng" algn="ctr">
                          <a:noFill/>
                          <a:prstDash val="solid"/>
                          <a:miter lim="800000"/>
                        </a:ln>
                        <a:effectLst/>
                      </wps:spPr>
                      <wps:txbx>
                        <w:txbxContent>
                          <w:p w:rsidR="00636992" w:rsidP="00C72A0B" w:rsidRDefault="00636992" w14:paraId="321D4A19" w14:textId="41A8FEC7">
                            <w:pPr>
                              <w:spacing w:after="0"/>
                              <w:jc w:val="center"/>
                              <w:rPr>
                                <w:color w:val="05385E" w:themeColor="accent1"/>
                              </w:rPr>
                            </w:pPr>
                            <w:r>
                              <w:rPr>
                                <w:b/>
                                <w:bCs/>
                                <w:color w:val="05385E" w:themeColor="accent1"/>
                              </w:rPr>
                              <w:t>Safeguarding and bias</w:t>
                            </w:r>
                            <w:r>
                              <w:rPr>
                                <w:color w:val="05385E" w:themeColor="accent1"/>
                              </w:rPr>
                              <w:t xml:space="preserve"> </w:t>
                            </w:r>
                          </w:p>
                          <w:p w:rsidRPr="00AA4B4B" w:rsidR="00636992" w:rsidP="008C14AE" w:rsidRDefault="00636992" w14:paraId="73612CB1" w14:textId="585DB228">
                            <w:pPr>
                              <w:jc w:val="center"/>
                              <w:rPr>
                                <w:sz w:val="20"/>
                                <w:szCs w:val="22"/>
                              </w:rPr>
                            </w:pPr>
                            <w:r w:rsidRPr="00AA4B4B">
                              <w:rPr>
                                <w:color w:val="05385E" w:themeColor="accent1"/>
                                <w:sz w:val="20"/>
                                <w:szCs w:val="22"/>
                              </w:rPr>
                              <w:t xml:space="preserve">e.g. </w:t>
                            </w:r>
                            <w:r>
                              <w:rPr>
                                <w:color w:val="05385E" w:themeColor="accent1"/>
                                <w:sz w:val="20"/>
                                <w:szCs w:val="22"/>
                              </w:rPr>
                              <w:t>children interacting with unknown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3" style="position:absolute;margin-left:218.4pt;margin-top:99.85pt;width:160.8pt;height:54.4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2453F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">
                <v:stroke joinstyle="miter"/>
                <v:textbox>
                  <w:txbxContent>
                    <w:p w:rsidR="00636992" w:rsidP="00C72A0B" w:rsidRDefault="00636992" w14:paraId="321D4A19" w14:textId="41A8FEC7">
                      <w:pPr>
                        <w:spacing w:after="0"/>
                        <w:jc w:val="center"/>
                        <w:rPr>
                          <w:color w:val="05385E" w:themeColor="accent1"/>
                        </w:rPr>
                      </w:pPr>
                      <w:r>
                        <w:rPr>
                          <w:b/>
                          <w:bCs/>
                          <w:color w:val="05385E" w:themeColor="accent1"/>
                        </w:rPr>
                        <w:t>Safeguarding and bias</w:t>
                      </w:r>
                      <w:r>
                        <w:rPr>
                          <w:color w:val="05385E" w:themeColor="accent1"/>
                        </w:rPr>
                        <w:t xml:space="preserve"> </w:t>
                      </w:r>
                    </w:p>
                    <w:p w:rsidRPr="00AA4B4B" w:rsidR="00636992" w:rsidP="008C14AE" w:rsidRDefault="00636992" w14:paraId="73612CB1" w14:textId="585DB228">
                      <w:pPr>
                        <w:jc w:val="center"/>
                        <w:rPr>
                          <w:sz w:val="20"/>
                          <w:szCs w:val="22"/>
                        </w:rPr>
                      </w:pPr>
                      <w:r w:rsidRPr="00AA4B4B">
                        <w:rPr>
                          <w:color w:val="05385E" w:themeColor="accent1"/>
                          <w:sz w:val="20"/>
                          <w:szCs w:val="22"/>
                        </w:rPr>
                        <w:t xml:space="preserve">e.g. </w:t>
                      </w:r>
                      <w:r>
                        <w:rPr>
                          <w:color w:val="05385E" w:themeColor="accent1"/>
                          <w:sz w:val="20"/>
                          <w:szCs w:val="22"/>
                        </w:rPr>
                        <w:t>children interacting with unknown entities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96" behindDoc="0" locked="0" layoutInCell="1" allowOverlap="1" wp14:anchorId="535EAFA9" wp14:editId="3E6696FF">
                <wp:simplePos x="0" y="0"/>
                <wp:positionH relativeFrom="column">
                  <wp:posOffset>525780</wp:posOffset>
                </wp:positionH>
                <wp:positionV relativeFrom="paragraph">
                  <wp:posOffset>1260475</wp:posOffset>
                </wp:positionV>
                <wp:extent cx="2034540" cy="690880"/>
                <wp:effectExtent l="0" t="0" r="3810" b="0"/>
                <wp:wrapTopAndBottom/>
                <wp:docPr id="2018587518" name="Rectangle: Rounded Corners 1"/>
                <wp:cNvGraphicFramePr/>
                <a:graphic xmlns:a="http://schemas.openxmlformats.org/drawingml/2006/main">
                  <a:graphicData uri="http://schemas.microsoft.com/office/word/2010/wordprocessingShape">
                    <wps:wsp>
                      <wps:cNvSpPr/>
                      <wps:spPr>
                        <a:xfrm>
                          <a:off x="0" y="0"/>
                          <a:ext cx="2034540" cy="690880"/>
                        </a:xfrm>
                        <a:prstGeom prst="roundRect">
                          <a:avLst/>
                        </a:prstGeom>
                        <a:solidFill>
                          <a:srgbClr val="F8EDEB"/>
                        </a:solidFill>
                        <a:ln w="12700" cap="flat" cmpd="sng" algn="ctr">
                          <a:noFill/>
                          <a:prstDash val="solid"/>
                          <a:miter lim="800000"/>
                        </a:ln>
                        <a:effectLst/>
                      </wps:spPr>
                      <wps:txbx>
                        <w:txbxContent>
                          <w:p w:rsidR="00636992" w:rsidP="00C72A0B" w:rsidRDefault="00636992" w14:paraId="748DE929" w14:textId="77777777">
                            <w:pPr>
                              <w:spacing w:after="0"/>
                              <w:jc w:val="center"/>
                              <w:rPr>
                                <w:color w:val="05385E" w:themeColor="accent1"/>
                              </w:rPr>
                            </w:pPr>
                            <w:r>
                              <w:rPr>
                                <w:b/>
                                <w:bCs/>
                                <w:color w:val="05385E" w:themeColor="accent1"/>
                              </w:rPr>
                              <w:t>Addictive algorithms</w:t>
                            </w:r>
                            <w:r>
                              <w:rPr>
                                <w:color w:val="05385E" w:themeColor="accent1"/>
                              </w:rPr>
                              <w:t xml:space="preserve"> </w:t>
                            </w:r>
                          </w:p>
                          <w:p w:rsidRPr="00AA4B4B" w:rsidR="00636992" w:rsidP="008C14AE" w:rsidRDefault="00636992" w14:paraId="7DBDA93B" w14:textId="3B8EE903">
                            <w:pPr>
                              <w:jc w:val="center"/>
                              <w:rPr>
                                <w:sz w:val="20"/>
                                <w:szCs w:val="22"/>
                              </w:rPr>
                            </w:pPr>
                            <w:r w:rsidRPr="00AA4B4B">
                              <w:rPr>
                                <w:color w:val="05385E" w:themeColor="accent1"/>
                                <w:sz w:val="20"/>
                                <w:szCs w:val="22"/>
                              </w:rPr>
                              <w:t xml:space="preserve">e.g. </w:t>
                            </w:r>
                            <w:r>
                              <w:rPr>
                                <w:color w:val="05385E" w:themeColor="accent1"/>
                                <w:sz w:val="20"/>
                                <w:szCs w:val="22"/>
                              </w:rPr>
                              <w:t>shorten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4" style="position:absolute;margin-left:41.4pt;margin-top:99.25pt;width:160.2pt;height:54.4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535EAFA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">
                <v:stroke joinstyle="miter"/>
                <v:textbox>
                  <w:txbxContent>
                    <w:p w:rsidR="00636992" w:rsidP="00C72A0B" w:rsidRDefault="00636992" w14:paraId="748DE929" w14:textId="77777777">
                      <w:pPr>
                        <w:spacing w:after="0"/>
                        <w:jc w:val="center"/>
                        <w:rPr>
                          <w:color w:val="05385E" w:themeColor="accent1"/>
                        </w:rPr>
                      </w:pPr>
                      <w:r>
                        <w:rPr>
                          <w:b/>
                          <w:bCs/>
                          <w:color w:val="05385E" w:themeColor="accent1"/>
                        </w:rPr>
                        <w:t>Addictive algorithms</w:t>
                      </w:r>
                      <w:r>
                        <w:rPr>
                          <w:color w:val="05385E" w:themeColor="accent1"/>
                        </w:rPr>
                        <w:t xml:space="preserve"> </w:t>
                      </w:r>
                    </w:p>
                    <w:p w:rsidRPr="00AA4B4B" w:rsidR="00636992" w:rsidP="008C14AE" w:rsidRDefault="00636992" w14:paraId="7DBDA93B" w14:textId="3B8EE903">
                      <w:pPr>
                        <w:jc w:val="center"/>
                        <w:rPr>
                          <w:sz w:val="20"/>
                          <w:szCs w:val="22"/>
                        </w:rPr>
                      </w:pPr>
                      <w:r w:rsidRPr="00AA4B4B">
                        <w:rPr>
                          <w:color w:val="05385E" w:themeColor="accent1"/>
                          <w:sz w:val="20"/>
                          <w:szCs w:val="22"/>
                        </w:rPr>
                        <w:t xml:space="preserve">e.g. </w:t>
                      </w:r>
                      <w:r>
                        <w:rPr>
                          <w:color w:val="05385E" w:themeColor="accent1"/>
                          <w:sz w:val="20"/>
                          <w:szCs w:val="22"/>
                        </w:rPr>
                        <w:t>shorten concentration</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95" behindDoc="0" locked="0" layoutInCell="1" allowOverlap="1" wp14:anchorId="12855471" wp14:editId="55B8F0B9">
                <wp:simplePos x="0" y="0"/>
                <wp:positionH relativeFrom="column">
                  <wp:posOffset>490855</wp:posOffset>
                </wp:positionH>
                <wp:positionV relativeFrom="paragraph">
                  <wp:posOffset>450215</wp:posOffset>
                </wp:positionV>
                <wp:extent cx="2082800" cy="699135"/>
                <wp:effectExtent l="0" t="0" r="0" b="5715"/>
                <wp:wrapTopAndBottom/>
                <wp:docPr id="1526039369" name="Rectangle: Rounded Corners 1"/>
                <wp:cNvGraphicFramePr/>
                <a:graphic xmlns:a="http://schemas.openxmlformats.org/drawingml/2006/main">
                  <a:graphicData uri="http://schemas.microsoft.com/office/word/2010/wordprocessingShape">
                    <wps:wsp>
                      <wps:cNvSpPr/>
                      <wps:spPr>
                        <a:xfrm>
                          <a:off x="0" y="0"/>
                          <a:ext cx="2082800" cy="699135"/>
                        </a:xfrm>
                        <a:prstGeom prst="roundRect">
                          <a:avLst/>
                        </a:prstGeom>
                        <a:solidFill>
                          <a:srgbClr val="F8EDEB"/>
                        </a:solidFill>
                        <a:ln w="12700" cap="flat" cmpd="sng" algn="ctr">
                          <a:noFill/>
                          <a:prstDash val="solid"/>
                          <a:miter lim="800000"/>
                        </a:ln>
                        <a:effectLst/>
                      </wps:spPr>
                      <wps:txbx>
                        <w:txbxContent>
                          <w:p w:rsidRPr="00DD508E" w:rsidR="00636992" w:rsidP="008C14AE" w:rsidRDefault="00636992" w14:paraId="04C18101" w14:textId="77777777">
                            <w:pPr>
                              <w:jc w:val="center"/>
                              <w:rPr>
                                <w:sz w:val="20"/>
                                <w:szCs w:val="22"/>
                              </w:rPr>
                            </w:pPr>
                            <w:r>
                              <w:rPr>
                                <w:b/>
                                <w:bCs/>
                                <w:color w:val="05385E" w:themeColor="accent1"/>
                              </w:rPr>
                              <w:t>Human qualities replaced:</w:t>
                            </w:r>
                            <w:r w:rsidRPr="00522B89">
                              <w:rPr>
                                <w:color w:val="05385E" w:themeColor="accent1"/>
                              </w:rPr>
                              <w:t xml:space="preserve"> </w:t>
                            </w:r>
                            <w:r w:rsidRPr="00DD508E">
                              <w:rPr>
                                <w:color w:val="05385E" w:themeColor="accent1"/>
                                <w:sz w:val="20"/>
                                <w:szCs w:val="22"/>
                              </w:rPr>
                              <w:t xml:space="preserve">e.g. </w:t>
                            </w:r>
                            <w:r>
                              <w:rPr>
                                <w:color w:val="05385E" w:themeColor="accent1"/>
                                <w:sz w:val="20"/>
                                <w:szCs w:val="22"/>
                              </w:rPr>
                              <w:t>teaching needs empathy and nurturing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5" style="position:absolute;margin-left:38.65pt;margin-top:35.45pt;width:164pt;height:55.0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128554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">
                <v:stroke joinstyle="miter"/>
                <v:textbox>
                  <w:txbxContent>
                    <w:p w:rsidRPr="00DD508E" w:rsidR="00636992" w:rsidP="008C14AE" w:rsidRDefault="00636992" w14:paraId="04C18101" w14:textId="77777777">
                      <w:pPr>
                        <w:jc w:val="center"/>
                        <w:rPr>
                          <w:sz w:val="20"/>
                          <w:szCs w:val="22"/>
                        </w:rPr>
                      </w:pPr>
                      <w:r>
                        <w:rPr>
                          <w:b/>
                          <w:bCs/>
                          <w:color w:val="05385E" w:themeColor="accent1"/>
                        </w:rPr>
                        <w:t>Human qualities replaced:</w:t>
                      </w:r>
                      <w:r w:rsidRPr="00522B89">
                        <w:rPr>
                          <w:color w:val="05385E" w:themeColor="accent1"/>
                        </w:rPr>
                        <w:t xml:space="preserve"> </w:t>
                      </w:r>
                      <w:r w:rsidRPr="00DD508E">
                        <w:rPr>
                          <w:color w:val="05385E" w:themeColor="accent1"/>
                          <w:sz w:val="20"/>
                          <w:szCs w:val="22"/>
                        </w:rPr>
                        <w:t xml:space="preserve">e.g. </w:t>
                      </w:r>
                      <w:r>
                        <w:rPr>
                          <w:color w:val="05385E" w:themeColor="accent1"/>
                          <w:sz w:val="20"/>
                          <w:szCs w:val="22"/>
                        </w:rPr>
                        <w:t>teaching needs empathy and nurturing</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97" behindDoc="0" locked="0" layoutInCell="1" allowOverlap="1" wp14:anchorId="2352E11F" wp14:editId="4F7AFA45">
                <wp:simplePos x="0" y="0"/>
                <wp:positionH relativeFrom="column">
                  <wp:posOffset>2748915</wp:posOffset>
                </wp:positionH>
                <wp:positionV relativeFrom="paragraph">
                  <wp:posOffset>450215</wp:posOffset>
                </wp:positionV>
                <wp:extent cx="2082800" cy="690880"/>
                <wp:effectExtent l="0" t="0" r="0" b="0"/>
                <wp:wrapTopAndBottom/>
                <wp:docPr id="93579502" name="Rectangle: Rounded Corners 1"/>
                <wp:cNvGraphicFramePr/>
                <a:graphic xmlns:a="http://schemas.openxmlformats.org/drawingml/2006/main">
                  <a:graphicData uri="http://schemas.microsoft.com/office/word/2010/wordprocessingShape">
                    <wps:wsp>
                      <wps:cNvSpPr/>
                      <wps:spPr>
                        <a:xfrm>
                          <a:off x="0" y="0"/>
                          <a:ext cx="2082800" cy="690880"/>
                        </a:xfrm>
                        <a:prstGeom prst="roundRect">
                          <a:avLst/>
                        </a:prstGeom>
                        <a:solidFill>
                          <a:srgbClr val="F8EDEB"/>
                        </a:solidFill>
                        <a:ln w="12700" cap="flat" cmpd="sng" algn="ctr">
                          <a:noFill/>
                          <a:prstDash val="solid"/>
                          <a:miter lim="800000"/>
                        </a:ln>
                        <a:effectLst/>
                      </wps:spPr>
                      <wps:txbx>
                        <w:txbxContent>
                          <w:p w:rsidR="00636992" w:rsidP="00C72A0B" w:rsidRDefault="00636992" w14:paraId="138026CD" w14:textId="77777777">
                            <w:pPr>
                              <w:spacing w:after="0"/>
                              <w:jc w:val="center"/>
                              <w:rPr>
                                <w:color w:val="05385E" w:themeColor="accent1"/>
                              </w:rPr>
                            </w:pPr>
                            <w:r>
                              <w:rPr>
                                <w:b/>
                                <w:bCs/>
                                <w:color w:val="05385E" w:themeColor="accent1"/>
                              </w:rPr>
                              <w:t>Increase screen time</w:t>
                            </w:r>
                            <w:r>
                              <w:rPr>
                                <w:color w:val="05385E" w:themeColor="accent1"/>
                              </w:rPr>
                              <w:t xml:space="preserve"> </w:t>
                            </w:r>
                          </w:p>
                          <w:p w:rsidRPr="00AA4B4B" w:rsidR="00636992" w:rsidP="008C14AE" w:rsidRDefault="00636992" w14:paraId="7F486F28" w14:textId="22A79EB4">
                            <w:pPr>
                              <w:jc w:val="center"/>
                              <w:rPr>
                                <w:sz w:val="20"/>
                                <w:szCs w:val="22"/>
                              </w:rPr>
                            </w:pPr>
                            <w:r w:rsidRPr="00AA4B4B">
                              <w:rPr>
                                <w:color w:val="05385E" w:themeColor="accent1"/>
                                <w:sz w:val="20"/>
                                <w:szCs w:val="22"/>
                              </w:rPr>
                              <w:t xml:space="preserve">e.g. </w:t>
                            </w:r>
                            <w:r>
                              <w:rPr>
                                <w:color w:val="05385E" w:themeColor="accent1"/>
                                <w:sz w:val="20"/>
                                <w:szCs w:val="22"/>
                              </w:rPr>
                              <w:t>reducing social interactions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6" style="position:absolute;margin-left:216.45pt;margin-top:35.45pt;width:164pt;height:54.4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2352E1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">
                <v:stroke joinstyle="miter"/>
                <v:textbox>
                  <w:txbxContent>
                    <w:p w:rsidR="00636992" w:rsidP="00C72A0B" w:rsidRDefault="00636992" w14:paraId="138026CD" w14:textId="77777777">
                      <w:pPr>
                        <w:spacing w:after="0"/>
                        <w:jc w:val="center"/>
                        <w:rPr>
                          <w:color w:val="05385E" w:themeColor="accent1"/>
                        </w:rPr>
                      </w:pPr>
                      <w:r>
                        <w:rPr>
                          <w:b/>
                          <w:bCs/>
                          <w:color w:val="05385E" w:themeColor="accent1"/>
                        </w:rPr>
                        <w:t>Increase screen time</w:t>
                      </w:r>
                      <w:r>
                        <w:rPr>
                          <w:color w:val="05385E" w:themeColor="accent1"/>
                        </w:rPr>
                        <w:t xml:space="preserve"> </w:t>
                      </w:r>
                    </w:p>
                    <w:p w:rsidRPr="00AA4B4B" w:rsidR="00636992" w:rsidP="008C14AE" w:rsidRDefault="00636992" w14:paraId="7F486F28" w14:textId="22A79EB4">
                      <w:pPr>
                        <w:jc w:val="center"/>
                        <w:rPr>
                          <w:sz w:val="20"/>
                          <w:szCs w:val="22"/>
                        </w:rPr>
                      </w:pPr>
                      <w:r w:rsidRPr="00AA4B4B">
                        <w:rPr>
                          <w:color w:val="05385E" w:themeColor="accent1"/>
                          <w:sz w:val="20"/>
                          <w:szCs w:val="22"/>
                        </w:rPr>
                        <w:t xml:space="preserve">e.g. </w:t>
                      </w:r>
                      <w:r>
                        <w:rPr>
                          <w:color w:val="05385E" w:themeColor="accent1"/>
                          <w:sz w:val="20"/>
                          <w:szCs w:val="22"/>
                        </w:rPr>
                        <w:t>reducing social interactions</w:t>
                      </w:r>
                    </w:p>
                  </w:txbxContent>
                </v:textbox>
                <w10:wrap type="topAndBottom"/>
              </v:roundrect>
            </w:pict>
          </mc:Fallback>
        </mc:AlternateContent>
      </w:r>
      <w:r w:rsidRPr="00FB758C" w:rsidR="008C14AE">
        <w:t>5.3 Concerns specific to education</w:t>
      </w:r>
    </w:p>
    <w:p w:rsidRPr="00FB758C" w:rsidR="00FB758C" w:rsidP="00FD7EB1" w:rsidRDefault="00FB758C" w14:paraId="1847FB77" w14:textId="154ABA69">
      <w:pPr>
        <w:pStyle w:val="Heading3"/>
        <w:spacing w:before="240"/>
      </w:pPr>
      <w:bookmarkStart w:name="_Toc180053935" w:id="83"/>
      <w:r w:rsidRPr="00FB758C">
        <w:t>Teaching and learning require human qualities which AI should not attempt to replicate</w:t>
      </w:r>
      <w:bookmarkEnd w:id="83"/>
      <w:r w:rsidRPr="00FB758C">
        <w:t xml:space="preserve">  </w:t>
      </w:r>
    </w:p>
    <w:p w:rsidRPr="00FB758C" w:rsidR="00FB758C" w:rsidP="00FB758C" w:rsidRDefault="00FB758C" w14:paraId="1C86BC94" w14:textId="546FB6A3">
      <w:pPr>
        <w:pBdr>
          <w:top w:val="nil"/>
          <w:left w:val="nil"/>
          <w:bottom w:val="nil"/>
          <w:right w:val="nil"/>
          <w:between w:val="nil"/>
          <w:bar w:val="nil"/>
        </w:pBdr>
        <w:spacing w:before="120"/>
        <w:rPr>
          <w:rFonts w:cs="Arial"/>
        </w:rPr>
      </w:pPr>
      <w:r w:rsidRPr="00FB758C">
        <w:rPr>
          <w:rFonts w:cs="Arial"/>
        </w:rPr>
        <w:t>Participants fe</w:t>
      </w:r>
      <w:r w:rsidR="00A72E0D">
        <w:rPr>
          <w:rFonts w:cs="Arial"/>
        </w:rPr>
        <w:t>el</w:t>
      </w:r>
      <w:r w:rsidRPr="00FB758C">
        <w:rPr>
          <w:rFonts w:cs="Arial"/>
        </w:rPr>
        <w:t xml:space="preserve"> strongly about the importance of </w:t>
      </w:r>
      <w:r w:rsidR="006866E4">
        <w:rPr>
          <w:rFonts w:cs="Arial"/>
        </w:rPr>
        <w:t xml:space="preserve">maintaining a </w:t>
      </w:r>
      <w:r w:rsidRPr="00FB758C">
        <w:rPr>
          <w:rFonts w:cs="Arial"/>
        </w:rPr>
        <w:t>nurturing, empath</w:t>
      </w:r>
      <w:r w:rsidR="006866E4">
        <w:rPr>
          <w:rFonts w:cs="Arial"/>
        </w:rPr>
        <w:t>et</w:t>
      </w:r>
      <w:r w:rsidR="00DB341B">
        <w:rPr>
          <w:rFonts w:cs="Arial"/>
        </w:rPr>
        <w:t>ic</w:t>
      </w:r>
      <w:r w:rsidRPr="00FB758C">
        <w:rPr>
          <w:rFonts w:cs="Arial"/>
        </w:rPr>
        <w:t xml:space="preserve"> and</w:t>
      </w:r>
      <w:r w:rsidR="00DB341B">
        <w:rPr>
          <w:rFonts w:cs="Arial"/>
        </w:rPr>
        <w:t xml:space="preserve"> </w:t>
      </w:r>
      <w:r w:rsidRPr="00FB758C">
        <w:rPr>
          <w:rFonts w:cs="Arial"/>
        </w:rPr>
        <w:t xml:space="preserve">personal approach in teaching. </w:t>
      </w:r>
    </w:p>
    <w:p w:rsidRPr="00FB758C" w:rsidR="00FB758C" w:rsidP="00FB758C" w:rsidRDefault="00FB758C" w14:paraId="77FD4404" w14:textId="0F99575D">
      <w:pPr>
        <w:pBdr>
          <w:top w:val="nil"/>
          <w:left w:val="nil"/>
          <w:bottom w:val="nil"/>
          <w:right w:val="nil"/>
          <w:between w:val="nil"/>
          <w:bar w:val="nil"/>
        </w:pBdr>
        <w:spacing w:before="120"/>
        <w:rPr>
          <w:rFonts w:cs="Arial"/>
        </w:rPr>
      </w:pPr>
      <w:r w:rsidRPr="00FB758C">
        <w:rPr>
          <w:rFonts w:cs="Arial"/>
        </w:rPr>
        <w:t>Teachers are able to ‘join the dots’ between what is going on at school and at home and provide the right support in a sensitive way. Mistakes could be made</w:t>
      </w:r>
      <w:r w:rsidR="00DB341B">
        <w:rPr>
          <w:rFonts w:cs="Arial"/>
        </w:rPr>
        <w:t>,</w:t>
      </w:r>
      <w:r w:rsidRPr="00FB758C">
        <w:rPr>
          <w:rFonts w:cs="Arial"/>
        </w:rPr>
        <w:t xml:space="preserve"> and children’s wellbeing affected</w:t>
      </w:r>
      <w:r w:rsidR="00DB341B">
        <w:rPr>
          <w:rFonts w:cs="Arial"/>
        </w:rPr>
        <w:t>,</w:t>
      </w:r>
      <w:r w:rsidRPr="00FB758C">
        <w:rPr>
          <w:rFonts w:cs="Arial"/>
        </w:rPr>
        <w:t xml:space="preserve"> if AI becomes involved in this aspect of the </w:t>
      </w:r>
      <w:r w:rsidR="0093008A">
        <w:rPr>
          <w:rFonts w:cs="Arial"/>
        </w:rPr>
        <w:t xml:space="preserve">role. </w:t>
      </w:r>
    </w:p>
    <w:p w:rsidRPr="00FB758C" w:rsidR="00FB758C" w:rsidP="0093008A" w:rsidRDefault="00FB758C" w14:paraId="4A274DE1" w14:textId="0174F872">
      <w:pPr>
        <w:pBdr>
          <w:top w:val="nil"/>
          <w:left w:val="nil"/>
          <w:bottom w:val="nil"/>
          <w:right w:val="nil"/>
          <w:between w:val="nil"/>
          <w:bar w:val="nil"/>
        </w:pBdr>
        <w:spacing w:before="120"/>
        <w:jc w:val="center"/>
        <w:rPr>
          <w:rFonts w:cs="Arial"/>
          <w:i/>
          <w:color w:val="5963F5" w:themeColor="accent2"/>
        </w:rPr>
      </w:pPr>
      <w:r w:rsidRPr="00FB758C">
        <w:rPr>
          <w:rFonts w:cs="Arial"/>
          <w:i/>
          <w:color w:val="5963F5" w:themeColor="accent2"/>
        </w:rPr>
        <w:t>You need people who really know those children and their families. (They) need support in so many different ways, like referrals, breakfast clubs… if you take that away it would be tragic</w:t>
      </w:r>
      <w:r w:rsidR="0093008A">
        <w:rPr>
          <w:rFonts w:cs="Arial"/>
          <w:i/>
          <w:color w:val="5963F5" w:themeColor="accent2"/>
        </w:rPr>
        <w:t xml:space="preserve">. </w:t>
      </w:r>
      <w:r w:rsidRPr="00FB758C">
        <w:rPr>
          <w:rFonts w:cs="Arial"/>
          <w:iCs/>
        </w:rPr>
        <w:t xml:space="preserve">Public </w:t>
      </w:r>
      <w:r w:rsidR="0093008A">
        <w:rPr>
          <w:rFonts w:cs="Arial"/>
          <w:iCs/>
        </w:rPr>
        <w:t>P</w:t>
      </w:r>
      <w:r w:rsidRPr="00FB758C">
        <w:rPr>
          <w:rFonts w:cs="Arial"/>
          <w:iCs/>
        </w:rPr>
        <w:t>articipant, Cambridge</w:t>
      </w:r>
    </w:p>
    <w:p w:rsidRPr="00FB758C" w:rsidR="00FB758C" w:rsidP="00FB758C" w:rsidRDefault="00B13093" w14:paraId="60E39777" w14:textId="7B0A0BA2">
      <w:pPr>
        <w:pBdr>
          <w:top w:val="nil"/>
          <w:left w:val="nil"/>
          <w:bottom w:val="nil"/>
          <w:right w:val="nil"/>
          <w:between w:val="nil"/>
          <w:bar w:val="nil"/>
        </w:pBdr>
        <w:spacing w:before="120"/>
        <w:rPr>
          <w:rFonts w:cs="Arial"/>
        </w:rPr>
      </w:pPr>
      <w:r w:rsidRPr="00FB758C">
        <w:rPr>
          <w:rFonts w:cs="Arial"/>
        </w:rPr>
        <w:t>Planning and delivering lessons requires nuance, judgement and questioning rather than providing answers</w:t>
      </w:r>
      <w:r>
        <w:rPr>
          <w:rFonts w:cs="Arial"/>
        </w:rPr>
        <w:t xml:space="preserve">. </w:t>
      </w:r>
      <w:r w:rsidRPr="00FB758C" w:rsidR="00FB758C">
        <w:rPr>
          <w:rFonts w:cs="Arial"/>
        </w:rPr>
        <w:t xml:space="preserve">Similarly, accurate grade prediction or assessment of a child’s ability requires a teachers’ knowledge of less tangible aspects of a child’s potential, such as their </w:t>
      </w:r>
      <w:r w:rsidR="0097230F">
        <w:rPr>
          <w:rFonts w:cs="Arial"/>
        </w:rPr>
        <w:t xml:space="preserve">levels of </w:t>
      </w:r>
      <w:r w:rsidRPr="00FB758C" w:rsidR="00FB758C">
        <w:rPr>
          <w:rFonts w:cs="Arial"/>
        </w:rPr>
        <w:t>motivation</w:t>
      </w:r>
      <w:r w:rsidR="00B01FB2">
        <w:rPr>
          <w:rFonts w:cs="Arial"/>
        </w:rPr>
        <w:t xml:space="preserve">. </w:t>
      </w:r>
    </w:p>
    <w:p w:rsidRPr="00FB758C" w:rsidR="00FB758C" w:rsidP="00B13093" w:rsidRDefault="00FB758C" w14:paraId="16368B32" w14:textId="08A6F4AB">
      <w:pPr>
        <w:pBdr>
          <w:top w:val="nil"/>
          <w:left w:val="nil"/>
          <w:bottom w:val="nil"/>
          <w:right w:val="nil"/>
          <w:between w:val="nil"/>
          <w:bar w:val="nil"/>
        </w:pBdr>
        <w:spacing w:before="120"/>
        <w:jc w:val="center"/>
        <w:rPr>
          <w:rFonts w:cs="Arial"/>
          <w:i/>
          <w:color w:val="5963F5" w:themeColor="accent2"/>
        </w:rPr>
      </w:pPr>
      <w:r w:rsidRPr="00FB758C">
        <w:rPr>
          <w:rFonts w:cs="Arial"/>
          <w:i/>
          <w:color w:val="5963F5" w:themeColor="accent2"/>
        </w:rPr>
        <w:t>You could predict that child's going to be an amazing athlete but only a teacher would know if they had the drive</w:t>
      </w:r>
      <w:r w:rsidR="00B13093">
        <w:rPr>
          <w:rFonts w:cs="Arial"/>
          <w:i/>
          <w:color w:val="5963F5" w:themeColor="accent2"/>
        </w:rPr>
        <w:t xml:space="preserve">. </w:t>
      </w:r>
      <w:r w:rsidRPr="00FB758C">
        <w:rPr>
          <w:rFonts w:cs="Arial"/>
          <w:iCs/>
        </w:rPr>
        <w:t xml:space="preserve">Public </w:t>
      </w:r>
      <w:r w:rsidRPr="00B13093" w:rsidR="00B13093">
        <w:rPr>
          <w:rFonts w:cs="Arial"/>
          <w:iCs/>
        </w:rPr>
        <w:t>P</w:t>
      </w:r>
      <w:r w:rsidRPr="00FB758C">
        <w:rPr>
          <w:rFonts w:cs="Arial"/>
          <w:iCs/>
        </w:rPr>
        <w:t>articipant, Cambridge</w:t>
      </w:r>
    </w:p>
    <w:p w:rsidRPr="00F719B4" w:rsidR="00FB758C" w:rsidP="00F719B4" w:rsidRDefault="00FB758C" w14:paraId="70E66651" w14:textId="515EF546">
      <w:pPr>
        <w:pBdr>
          <w:top w:val="nil"/>
          <w:left w:val="nil"/>
          <w:bottom w:val="nil"/>
          <w:right w:val="nil"/>
          <w:between w:val="nil"/>
          <w:bar w:val="nil"/>
        </w:pBdr>
        <w:spacing w:before="120"/>
        <w:rPr>
          <w:rFonts w:cs="Arial"/>
        </w:rPr>
      </w:pPr>
      <w:r w:rsidRPr="00FB758C">
        <w:rPr>
          <w:rFonts w:cs="Arial"/>
        </w:rPr>
        <w:t>From a student point of view, the learning process involves exploration, self-expression and making mistakes. Some participants feel strongly that these human elements of learning could be stifled by AI systems driven by quantifiable results</w:t>
      </w:r>
      <w:r w:rsidR="000A2B6D">
        <w:rPr>
          <w:rFonts w:cs="Arial"/>
        </w:rPr>
        <w:t>.</w:t>
      </w:r>
      <w:r w:rsidRPr="00FB758C">
        <w:rPr>
          <w:rFonts w:cs="Arial"/>
        </w:rPr>
        <w:t xml:space="preserve"> </w:t>
      </w:r>
    </w:p>
    <w:p w:rsidRPr="00D55CDC" w:rsidR="00D55CDC" w:rsidP="001D1288" w:rsidRDefault="70A2C21F" w14:paraId="52808FBA" w14:textId="0E1CC3A7">
      <w:pPr>
        <w:pStyle w:val="Heading3"/>
      </w:pPr>
      <w:bookmarkStart w:name="_Toc180053936" w:id="84"/>
      <w:r>
        <w:t>Increased use of AI in education could lead to more screen time which risks narrowing learning experiences and affects cognitive, physical and social development.</w:t>
      </w:r>
      <w:bookmarkEnd w:id="84"/>
      <w:r>
        <w:t xml:space="preserve"> </w:t>
      </w:r>
    </w:p>
    <w:p w:rsidRPr="00FB758C" w:rsidR="00FB758C" w:rsidP="007A7706" w:rsidRDefault="00FB758C" w14:paraId="068A40CA" w14:textId="19F26593">
      <w:pPr>
        <w:pBdr>
          <w:top w:val="nil"/>
          <w:left w:val="nil"/>
          <w:bottom w:val="nil"/>
          <w:right w:val="nil"/>
          <w:between w:val="nil"/>
          <w:bar w:val="nil"/>
        </w:pBdr>
        <w:spacing w:before="120"/>
        <w:jc w:val="center"/>
        <w:rPr>
          <w:iCs/>
        </w:rPr>
      </w:pPr>
      <w:r w:rsidRPr="00FB758C">
        <w:rPr>
          <w:rFonts w:cs="Arial"/>
          <w:i/>
          <w:color w:val="5963F5" w:themeColor="accent2"/>
        </w:rPr>
        <w:t xml:space="preserve">Education isn't just about learning, it’s about preparing children for life, and you don't do all of that in front of a screen. </w:t>
      </w:r>
      <w:r w:rsidRPr="00FB758C">
        <w:rPr>
          <w:rFonts w:cs="Arial"/>
          <w:iCs/>
        </w:rPr>
        <w:t xml:space="preserve">Public </w:t>
      </w:r>
      <w:r w:rsidR="00256B58">
        <w:rPr>
          <w:rFonts w:cs="Arial"/>
          <w:iCs/>
        </w:rPr>
        <w:t>P</w:t>
      </w:r>
      <w:r w:rsidRPr="00FB758C">
        <w:rPr>
          <w:rFonts w:cs="Arial"/>
          <w:iCs/>
        </w:rPr>
        <w:t>articipant, Cambridge</w:t>
      </w:r>
    </w:p>
    <w:p w:rsidRPr="00FB758C" w:rsidR="00FB758C" w:rsidP="00FB758C" w:rsidRDefault="00FB758C" w14:paraId="79C6D1E9" w14:textId="1FF7EFA3">
      <w:pPr>
        <w:pBdr>
          <w:top w:val="nil"/>
          <w:left w:val="nil"/>
          <w:bottom w:val="nil"/>
          <w:right w:val="nil"/>
          <w:between w:val="nil"/>
          <w:bar w:val="nil"/>
        </w:pBdr>
        <w:spacing w:before="120"/>
        <w:rPr>
          <w:rFonts w:cs="Arial"/>
        </w:rPr>
      </w:pPr>
      <w:r w:rsidRPr="00FB758C">
        <w:rPr>
          <w:rFonts w:cs="Arial"/>
        </w:rPr>
        <w:t xml:space="preserve">There </w:t>
      </w:r>
      <w:r w:rsidR="000D414E">
        <w:rPr>
          <w:rFonts w:cs="Arial"/>
        </w:rPr>
        <w:t>i</w:t>
      </w:r>
      <w:r w:rsidRPr="00FB758C">
        <w:rPr>
          <w:rFonts w:cs="Arial"/>
        </w:rPr>
        <w:t xml:space="preserve">s </w:t>
      </w:r>
      <w:r w:rsidR="000D414E">
        <w:rPr>
          <w:rFonts w:cs="Arial"/>
        </w:rPr>
        <w:t xml:space="preserve">a </w:t>
      </w:r>
      <w:r w:rsidR="00B26446">
        <w:rPr>
          <w:rFonts w:cs="Arial"/>
        </w:rPr>
        <w:t xml:space="preserve">widespread belief </w:t>
      </w:r>
      <w:r w:rsidRPr="00FB758C">
        <w:rPr>
          <w:rFonts w:cs="Arial"/>
        </w:rPr>
        <w:t xml:space="preserve">across the </w:t>
      </w:r>
      <w:r w:rsidR="000D414E">
        <w:rPr>
          <w:rFonts w:cs="Arial"/>
        </w:rPr>
        <w:t>locations</w:t>
      </w:r>
      <w:r w:rsidRPr="00FB758C">
        <w:rPr>
          <w:rFonts w:cs="Arial"/>
        </w:rPr>
        <w:t xml:space="preserve"> that children </w:t>
      </w:r>
      <w:r w:rsidR="00B26446">
        <w:rPr>
          <w:rFonts w:cs="Arial"/>
        </w:rPr>
        <w:t>today</w:t>
      </w:r>
      <w:r w:rsidRPr="00FB758C">
        <w:rPr>
          <w:rFonts w:cs="Arial"/>
        </w:rPr>
        <w:t xml:space="preserve"> spend too much time on screens. Many participants feel strongly that school should provide time in the ‘real world’ - away from screens</w:t>
      </w:r>
      <w:r w:rsidR="007F427B">
        <w:rPr>
          <w:rFonts w:cs="Arial"/>
        </w:rPr>
        <w:t xml:space="preserve">. </w:t>
      </w:r>
      <w:r w:rsidRPr="00FB758C">
        <w:rPr>
          <w:rFonts w:cs="Arial"/>
        </w:rPr>
        <w:t xml:space="preserve">Some participants </w:t>
      </w:r>
      <w:r w:rsidR="007F427B">
        <w:rPr>
          <w:rFonts w:cs="Arial"/>
        </w:rPr>
        <w:t>referred to the</w:t>
      </w:r>
      <w:r w:rsidRPr="00FB758C">
        <w:rPr>
          <w:rFonts w:cs="Arial"/>
        </w:rPr>
        <w:t xml:space="preserve"> Smartphone Free Childhood movement, where school communities are encouraged to help change the norms around children using smart technology, to reintroduce caution and control</w:t>
      </w:r>
      <w:r w:rsidR="00A12319">
        <w:rPr>
          <w:rFonts w:cs="Arial"/>
        </w:rPr>
        <w:t>.</w:t>
      </w:r>
    </w:p>
    <w:p w:rsidRPr="00FB758C" w:rsidR="00FB758C" w:rsidP="00A12319" w:rsidRDefault="00FB758C" w14:paraId="5B6FE303" w14:textId="414613F5">
      <w:pPr>
        <w:pBdr>
          <w:top w:val="nil"/>
          <w:left w:val="nil"/>
          <w:bottom w:val="nil"/>
          <w:right w:val="nil"/>
          <w:between w:val="nil"/>
          <w:bar w:val="nil"/>
        </w:pBdr>
        <w:spacing w:before="120"/>
        <w:jc w:val="center"/>
        <w:rPr>
          <w:rFonts w:cs="Arial"/>
          <w:iCs/>
        </w:rPr>
      </w:pPr>
      <w:r w:rsidRPr="00FB758C">
        <w:rPr>
          <w:rFonts w:cs="Arial"/>
          <w:i/>
          <w:color w:val="5963F5" w:themeColor="accent2"/>
        </w:rPr>
        <w:t xml:space="preserve">A lot of parents are beginning to not want their kids to do these things on an iPad. How is a parent going to feel if their children are being taught by AI or spending more and more time on screens? </w:t>
      </w:r>
      <w:r w:rsidRPr="00FB758C">
        <w:rPr>
          <w:rFonts w:cs="Arial"/>
          <w:iCs/>
        </w:rPr>
        <w:t xml:space="preserve">Public </w:t>
      </w:r>
      <w:r w:rsidRPr="00A12319" w:rsidR="00A12319">
        <w:rPr>
          <w:rFonts w:cs="Arial"/>
          <w:iCs/>
        </w:rPr>
        <w:t>P</w:t>
      </w:r>
      <w:r w:rsidRPr="00FB758C">
        <w:rPr>
          <w:rFonts w:cs="Arial"/>
          <w:iCs/>
        </w:rPr>
        <w:t>articipant, Cambridge</w:t>
      </w:r>
    </w:p>
    <w:p w:rsidRPr="00FB758C" w:rsidR="00FB758C" w:rsidP="00FB758C" w:rsidRDefault="00FB758C" w14:paraId="6E64BE3B" w14:textId="73D92FDF">
      <w:pPr>
        <w:pBdr>
          <w:top w:val="nil"/>
          <w:left w:val="nil"/>
          <w:bottom w:val="nil"/>
          <w:right w:val="nil"/>
          <w:between w:val="nil"/>
          <w:bar w:val="nil"/>
        </w:pBdr>
        <w:spacing w:before="120"/>
        <w:rPr>
          <w:rFonts w:cs="Arial"/>
        </w:rPr>
      </w:pPr>
      <w:r w:rsidRPr="00FB758C">
        <w:rPr>
          <w:rFonts w:cs="Arial"/>
        </w:rPr>
        <w:t xml:space="preserve">Specific concerns around AI narrowing the scope of learning </w:t>
      </w:r>
      <w:r w:rsidR="00203989">
        <w:rPr>
          <w:rFonts w:cs="Arial"/>
        </w:rPr>
        <w:t>include:</w:t>
      </w:r>
    </w:p>
    <w:p w:rsidRPr="00FB758C" w:rsidR="00FB758C" w:rsidP="00203989" w:rsidRDefault="00FB758C" w14:paraId="29E2DCF7" w14:textId="11527626">
      <w:pPr>
        <w:pStyle w:val="Bullets"/>
      </w:pPr>
      <w:r w:rsidRPr="00FB758C">
        <w:t>Children los</w:t>
      </w:r>
      <w:r w:rsidR="00203989">
        <w:t>ing t</w:t>
      </w:r>
      <w:r w:rsidRPr="00FB758C">
        <w:t>he motivation to problem solve or produce original work if they are exposed to how easily AI can perform these tasks for them</w:t>
      </w:r>
    </w:p>
    <w:p w:rsidRPr="00FB758C" w:rsidR="00FB758C" w:rsidP="00203989" w:rsidRDefault="00FB758C" w14:paraId="2527016C" w14:textId="77777777">
      <w:pPr>
        <w:pStyle w:val="Bullets"/>
      </w:pPr>
      <w:r w:rsidRPr="00FB758C">
        <w:t xml:space="preserve">Time spent on screens means less time engaging in the rich variety of human interactions needed to develop essential social skills and build confidence </w:t>
      </w:r>
    </w:p>
    <w:p w:rsidRPr="008712BD" w:rsidR="006148C0" w:rsidP="008712BD" w:rsidRDefault="00FB758C" w14:paraId="35AD4732" w14:textId="65DA339D">
      <w:pPr>
        <w:pStyle w:val="Bullets"/>
        <w:spacing w:after="120"/>
        <w:ind w:left="714" w:hanging="357"/>
        <w:contextualSpacing w:val="0"/>
      </w:pPr>
      <w:r w:rsidRPr="00FB758C">
        <w:t xml:space="preserve">Practicing hands-on skills needed for creative or manual work could </w:t>
      </w:r>
      <w:r w:rsidR="00F532AF">
        <w:t>come</w:t>
      </w:r>
      <w:r w:rsidRPr="00FB758C">
        <w:t xml:space="preserve"> second to screen</w:t>
      </w:r>
      <w:r w:rsidR="00F532AF">
        <w:t>-</w:t>
      </w:r>
      <w:r w:rsidRPr="00FB758C">
        <w:t>based learning, leading to skills shortages</w:t>
      </w:r>
      <w:r w:rsidR="00F532AF">
        <w:t>.</w:t>
      </w:r>
      <w:r w:rsidRPr="00FB758C">
        <w:t xml:space="preserve">  </w:t>
      </w:r>
    </w:p>
    <w:p w:rsidRPr="008712BD" w:rsidR="00FB758C" w:rsidP="008712BD" w:rsidRDefault="00FB758C" w14:paraId="74B3A6F8" w14:textId="65CD6395">
      <w:pPr>
        <w:pStyle w:val="Bullets"/>
        <w:numPr>
          <w:ilvl w:val="0"/>
          <w:numId w:val="0"/>
        </w:numPr>
        <w:ind w:left="720" w:hanging="360"/>
        <w:rPr>
          <w:color w:val="5963F5" w:themeColor="accent2"/>
        </w:rPr>
      </w:pPr>
      <w:r w:rsidRPr="00FB758C">
        <w:rPr>
          <w:i/>
          <w:color w:val="5963F5" w:themeColor="accent2"/>
        </w:rPr>
        <w:t>If everything's just touch and swipe, it's taking away practical, hands-on learning. Things in life are still going to need building and making</w:t>
      </w:r>
      <w:r w:rsidR="006148C0">
        <w:rPr>
          <w:i/>
          <w:color w:val="5963F5" w:themeColor="accent2"/>
        </w:rPr>
        <w:t>.</w:t>
      </w:r>
      <w:r w:rsidRPr="00FB758C">
        <w:rPr>
          <w:i/>
          <w:color w:val="5963F5" w:themeColor="accent2"/>
        </w:rPr>
        <w:t xml:space="preserve"> </w:t>
      </w:r>
      <w:r w:rsidRPr="006148C0">
        <w:rPr>
          <w:iCs/>
        </w:rPr>
        <w:t xml:space="preserve">Public </w:t>
      </w:r>
      <w:r w:rsidRPr="006148C0" w:rsidR="006148C0">
        <w:rPr>
          <w:iCs/>
        </w:rPr>
        <w:t>P</w:t>
      </w:r>
      <w:r w:rsidRPr="006148C0">
        <w:rPr>
          <w:iCs/>
        </w:rPr>
        <w:t>articipant, Liverpool</w:t>
      </w:r>
    </w:p>
    <w:p w:rsidRPr="00FB758C" w:rsidR="00FB758C" w:rsidP="00831ABD" w:rsidRDefault="00FB758C" w14:paraId="2B196531" w14:textId="77777777">
      <w:pPr>
        <w:pStyle w:val="Heading3"/>
      </w:pPr>
      <w:bookmarkStart w:name="_Toc180053937" w:id="85"/>
      <w:r w:rsidRPr="00FB758C">
        <w:t>Mental health problems and feelings of isolation could worsen with a reliance on AI</w:t>
      </w:r>
      <w:bookmarkEnd w:id="85"/>
      <w:r w:rsidRPr="00FB758C">
        <w:t xml:space="preserve"> </w:t>
      </w:r>
    </w:p>
    <w:p w:rsidRPr="00FB758C" w:rsidR="00FB758C" w:rsidP="5DFC2582" w:rsidRDefault="4C987C6D" w14:paraId="6A137E38" w14:textId="29E6A3F4">
      <w:pPr>
        <w:pBdr>
          <w:top w:val="nil"/>
          <w:left w:val="nil"/>
          <w:bottom w:val="nil"/>
          <w:right w:val="nil"/>
          <w:between w:val="nil"/>
          <w:bar w:val="nil"/>
        </w:pBdr>
        <w:spacing w:before="120"/>
        <w:rPr>
          <w:rFonts w:cs="Arial"/>
        </w:rPr>
      </w:pPr>
      <w:r w:rsidRPr="5DFC2582">
        <w:rPr>
          <w:rFonts w:cs="Arial"/>
        </w:rPr>
        <w:t xml:space="preserve">Some participants are concerned that AI could further expose children to algorithms designed to hold their attention, which </w:t>
      </w:r>
      <w:r w:rsidRPr="5DFC2582" w:rsidR="7E10BDE4">
        <w:rPr>
          <w:rFonts w:cs="Arial"/>
        </w:rPr>
        <w:t xml:space="preserve">could </w:t>
      </w:r>
      <w:r w:rsidRPr="5DFC2582">
        <w:rPr>
          <w:rFonts w:cs="Arial"/>
        </w:rPr>
        <w:t>cause addictive behaviour and shorten concentration spans</w:t>
      </w:r>
      <w:r w:rsidRPr="5DFC2582" w:rsidR="1C9FDF51">
        <w:rPr>
          <w:rFonts w:cs="Arial"/>
        </w:rPr>
        <w:t xml:space="preserve">. </w:t>
      </w:r>
      <w:r w:rsidRPr="5DFC2582">
        <w:rPr>
          <w:rFonts w:cs="Arial"/>
        </w:rPr>
        <w:t>Many participants pointed out that children are already suffering from social anxiety, depression, phobias or behavioural problems</w:t>
      </w:r>
      <w:r w:rsidRPr="5DFC2582" w:rsidR="515CD4B2">
        <w:rPr>
          <w:rFonts w:cs="Arial"/>
        </w:rPr>
        <w:t>, which they connected to</w:t>
      </w:r>
      <w:r w:rsidRPr="5DFC2582">
        <w:rPr>
          <w:rFonts w:cs="Arial"/>
        </w:rPr>
        <w:t xml:space="preserve"> spending too much time isolated in front of screens</w:t>
      </w:r>
      <w:r w:rsidRPr="5DFC2582" w:rsidR="3689EBA6">
        <w:rPr>
          <w:rFonts w:cs="Arial"/>
        </w:rPr>
        <w:t>.</w:t>
      </w:r>
    </w:p>
    <w:p w:rsidRPr="005B6B7C" w:rsidR="00FB758C" w:rsidP="005B6B7C" w:rsidRDefault="00FB758C" w14:paraId="4E410C76" w14:textId="202B5847">
      <w:pPr>
        <w:pBdr>
          <w:top w:val="nil"/>
          <w:left w:val="nil"/>
          <w:bottom w:val="nil"/>
          <w:right w:val="nil"/>
          <w:between w:val="nil"/>
          <w:bar w:val="nil"/>
        </w:pBdr>
        <w:spacing w:before="120"/>
        <w:contextualSpacing/>
        <w:jc w:val="center"/>
        <w:rPr>
          <w:rFonts w:cs="Arial"/>
          <w:iCs/>
        </w:rPr>
      </w:pPr>
      <w:r w:rsidRPr="00FB758C">
        <w:rPr>
          <w:i/>
          <w:color w:val="5963F5" w:themeColor="accent2"/>
        </w:rPr>
        <w:t>It’s having a negative impact on people's mental health. Kids are becoming agoraphobic and they don't want to go into social situations</w:t>
      </w:r>
      <w:r w:rsidR="00A669A4">
        <w:rPr>
          <w:i/>
          <w:color w:val="5963F5" w:themeColor="accent2"/>
        </w:rPr>
        <w:t>.</w:t>
      </w:r>
      <w:r w:rsidRPr="00FB758C">
        <w:rPr>
          <w:i/>
          <w:color w:val="5963F5" w:themeColor="accent2"/>
        </w:rPr>
        <w:t xml:space="preserve"> </w:t>
      </w:r>
      <w:r w:rsidRPr="00FB758C">
        <w:rPr>
          <w:iCs/>
        </w:rPr>
        <w:t xml:space="preserve">Public </w:t>
      </w:r>
      <w:r w:rsidR="00A669A4">
        <w:rPr>
          <w:iCs/>
        </w:rPr>
        <w:t>P</w:t>
      </w:r>
      <w:r w:rsidRPr="00FB758C">
        <w:rPr>
          <w:iCs/>
        </w:rPr>
        <w:t>articipant, Liverpool</w:t>
      </w:r>
    </w:p>
    <w:p w:rsidRPr="00FB758C" w:rsidR="00FB758C" w:rsidP="00A669A4" w:rsidRDefault="00FB758C" w14:paraId="37D4571E" w14:textId="4EA0D12A">
      <w:pPr>
        <w:pStyle w:val="Heading3"/>
      </w:pPr>
      <w:bookmarkStart w:name="_Toc180053938" w:id="86"/>
      <w:r w:rsidRPr="00FB758C">
        <w:t xml:space="preserve">The nature of AI as a new technology which </w:t>
      </w:r>
      <w:r w:rsidR="00632750">
        <w:t>can</w:t>
      </w:r>
      <w:r w:rsidRPr="00FB758C">
        <w:t xml:space="preserve"> impersonate others raises serious safeguarding issues</w:t>
      </w:r>
      <w:bookmarkEnd w:id="86"/>
      <w:r w:rsidRPr="00FB758C">
        <w:t xml:space="preserve">  </w:t>
      </w:r>
    </w:p>
    <w:p w:rsidRPr="00FB758C" w:rsidR="00FB758C" w:rsidP="00FB758C" w:rsidRDefault="00FB758C" w14:paraId="0D47B2AA" w14:textId="4718B41E">
      <w:pPr>
        <w:pBdr>
          <w:top w:val="nil"/>
          <w:left w:val="nil"/>
          <w:bottom w:val="nil"/>
          <w:right w:val="nil"/>
          <w:between w:val="nil"/>
          <w:bar w:val="nil"/>
        </w:pBdr>
        <w:spacing w:before="120"/>
        <w:rPr>
          <w:rFonts w:cs="Arial"/>
          <w:bCs/>
        </w:rPr>
      </w:pPr>
      <w:r w:rsidRPr="00FB758C">
        <w:rPr>
          <w:rFonts w:cs="Arial"/>
          <w:bCs/>
        </w:rPr>
        <w:t xml:space="preserve">By its very nature, AI can involve individual children interacting with an unknown entity which is impersonating a human or a character. Some participants </w:t>
      </w:r>
      <w:r w:rsidR="00824BC1">
        <w:rPr>
          <w:rFonts w:cs="Arial"/>
          <w:bCs/>
        </w:rPr>
        <w:t>believe</w:t>
      </w:r>
      <w:r w:rsidRPr="00FB758C">
        <w:rPr>
          <w:rFonts w:cs="Arial"/>
          <w:bCs/>
        </w:rPr>
        <w:t xml:space="preserve"> that this scenario puts children at risk of manipulation and abuse, especially in the context of AI therapy bots or virtual friends. Children could be sharing sensitive or personal information and receiving inappropriate responses, or unknowingly interacting with someone who has hacked into the system</w:t>
      </w:r>
      <w:r w:rsidR="0058797B">
        <w:rPr>
          <w:rFonts w:cs="Arial"/>
          <w:bCs/>
        </w:rPr>
        <w:t>.</w:t>
      </w:r>
    </w:p>
    <w:p w:rsidR="00FB758C" w:rsidP="008712BD" w:rsidRDefault="00FB758C" w14:paraId="129DE2ED" w14:textId="6AD7F4C9">
      <w:pPr>
        <w:pBdr>
          <w:top w:val="nil"/>
          <w:left w:val="nil"/>
          <w:bottom w:val="nil"/>
          <w:right w:val="nil"/>
          <w:between w:val="nil"/>
          <w:bar w:val="nil"/>
        </w:pBdr>
        <w:spacing w:before="120"/>
        <w:jc w:val="center"/>
        <w:rPr>
          <w:i/>
          <w:color w:val="5963F5" w:themeColor="accent2"/>
        </w:rPr>
      </w:pPr>
      <w:r w:rsidRPr="00FB758C">
        <w:rPr>
          <w:i/>
          <w:color w:val="5963F5" w:themeColor="accent2"/>
        </w:rPr>
        <w:t>Who is it she's talking to? I don't know what questions she's asking, it might not be appropriate answers that she's getting back. My fear is if someone's looking at her without her even knowing</w:t>
      </w:r>
      <w:r w:rsidR="00C41591">
        <w:rPr>
          <w:i/>
          <w:color w:val="5963F5" w:themeColor="accent2"/>
        </w:rPr>
        <w:t xml:space="preserve">. </w:t>
      </w:r>
      <w:r w:rsidRPr="00256B58" w:rsidR="00C41591">
        <w:rPr>
          <w:iCs/>
        </w:rPr>
        <w:t>P</w:t>
      </w:r>
      <w:r w:rsidRPr="00FB758C">
        <w:rPr>
          <w:iCs/>
        </w:rPr>
        <w:t xml:space="preserve">ublic </w:t>
      </w:r>
      <w:r w:rsidRPr="00256B58" w:rsidR="00C41591">
        <w:rPr>
          <w:iCs/>
        </w:rPr>
        <w:t>P</w:t>
      </w:r>
      <w:r w:rsidRPr="00FB758C">
        <w:rPr>
          <w:iCs/>
        </w:rPr>
        <w:t>articipant, Liverpool</w:t>
      </w:r>
    </w:p>
    <w:p w:rsidRPr="002F5EDD" w:rsidR="00FB758C" w:rsidP="00FB758C" w:rsidRDefault="0058797B" w14:paraId="4E17564B" w14:textId="1C9D3373">
      <w:pPr>
        <w:pBdr>
          <w:top w:val="nil"/>
          <w:left w:val="nil"/>
          <w:bottom w:val="nil"/>
          <w:right w:val="nil"/>
          <w:between w:val="nil"/>
          <w:bar w:val="nil"/>
        </w:pBdr>
        <w:spacing w:before="120"/>
        <w:rPr>
          <w:rFonts w:cs="Arial"/>
          <w:bCs/>
        </w:rPr>
      </w:pPr>
      <w:r w:rsidRPr="00FB758C">
        <w:rPr>
          <w:rFonts w:cs="Arial"/>
          <w:bCs/>
        </w:rPr>
        <w:t xml:space="preserve">In the context of children’s safety, </w:t>
      </w:r>
      <w:r w:rsidR="00EE06CB">
        <w:rPr>
          <w:rFonts w:cs="Arial"/>
          <w:bCs/>
        </w:rPr>
        <w:t xml:space="preserve">participants are troubled by </w:t>
      </w:r>
      <w:r w:rsidR="00593265">
        <w:rPr>
          <w:rFonts w:cs="Arial"/>
          <w:bCs/>
        </w:rPr>
        <w:t xml:space="preserve">what </w:t>
      </w:r>
      <w:r w:rsidR="00EE06CB">
        <w:rPr>
          <w:rFonts w:cs="Arial"/>
          <w:bCs/>
        </w:rPr>
        <w:t>they</w:t>
      </w:r>
      <w:r w:rsidR="00593265">
        <w:rPr>
          <w:rFonts w:cs="Arial"/>
          <w:bCs/>
        </w:rPr>
        <w:t xml:space="preserve"> see as </w:t>
      </w:r>
      <w:r w:rsidR="00EE06CB">
        <w:rPr>
          <w:rFonts w:cs="Arial"/>
          <w:bCs/>
        </w:rPr>
        <w:t>a</w:t>
      </w:r>
      <w:r w:rsidR="00593265">
        <w:rPr>
          <w:rFonts w:cs="Arial"/>
          <w:bCs/>
        </w:rPr>
        <w:t xml:space="preserve"> </w:t>
      </w:r>
      <w:r w:rsidRPr="00FB758C">
        <w:rPr>
          <w:rFonts w:cs="Arial"/>
          <w:bCs/>
        </w:rPr>
        <w:t>current lack of transparency and regulation around AI</w:t>
      </w:r>
      <w:r w:rsidR="00EE06CB">
        <w:rPr>
          <w:rFonts w:cs="Arial"/>
          <w:bCs/>
        </w:rPr>
        <w:t>.</w:t>
      </w:r>
    </w:p>
    <w:p w:rsidRPr="00FB758C" w:rsidR="00FB758C" w:rsidP="00EE06CB" w:rsidRDefault="00FB758C" w14:paraId="3C5E2F67" w14:textId="77777777">
      <w:pPr>
        <w:pStyle w:val="Heading3"/>
        <w:rPr>
          <w:bCs/>
        </w:rPr>
      </w:pPr>
      <w:bookmarkStart w:name="_Toc180053939" w:id="87"/>
      <w:r w:rsidRPr="00FB758C">
        <w:t>Problems of bias and inaccuracy are particularly salient in an education context</w:t>
      </w:r>
      <w:bookmarkEnd w:id="87"/>
      <w:r w:rsidRPr="00FB758C">
        <w:t xml:space="preserve"> </w:t>
      </w:r>
    </w:p>
    <w:p w:rsidRPr="00FB758C" w:rsidR="00FB758C" w:rsidP="008712BD" w:rsidRDefault="00FB758C" w14:paraId="4161C99F" w14:textId="2EE3D351">
      <w:pPr>
        <w:pBdr>
          <w:top w:val="nil"/>
          <w:left w:val="nil"/>
          <w:bottom w:val="nil"/>
          <w:right w:val="nil"/>
          <w:between w:val="nil"/>
          <w:bar w:val="nil"/>
        </w:pBdr>
        <w:spacing w:before="120"/>
        <w:rPr>
          <w:rFonts w:cs="Arial"/>
        </w:rPr>
      </w:pPr>
      <w:r w:rsidRPr="00FB758C">
        <w:rPr>
          <w:rFonts w:cs="Arial"/>
        </w:rPr>
        <w:t xml:space="preserve">Participants </w:t>
      </w:r>
      <w:r w:rsidR="00EE06CB">
        <w:rPr>
          <w:rFonts w:cs="Arial"/>
        </w:rPr>
        <w:t>are</w:t>
      </w:r>
      <w:r w:rsidRPr="00FB758C">
        <w:rPr>
          <w:rFonts w:cs="Arial"/>
        </w:rPr>
        <w:t xml:space="preserve"> concerned about unreliable sources or discriminatory language infiltrating educational content.</w:t>
      </w:r>
      <w:r w:rsidR="00EE06CB">
        <w:rPr>
          <w:rFonts w:cs="Arial"/>
        </w:rPr>
        <w:t xml:space="preserve"> </w:t>
      </w:r>
      <w:r w:rsidRPr="00FB758C">
        <w:rPr>
          <w:rFonts w:cs="Arial"/>
        </w:rPr>
        <w:t>Where AI replicates biases, breaking the cycle of poor outcomes could be harder for certain groups of children, in the case of predicted grades for example</w:t>
      </w:r>
      <w:r w:rsidR="00750608">
        <w:rPr>
          <w:rFonts w:cs="Arial"/>
        </w:rPr>
        <w:t>.</w:t>
      </w:r>
    </w:p>
    <w:p w:rsidRPr="00FB758C" w:rsidR="00FB758C" w:rsidP="008712BD" w:rsidRDefault="00FB758C" w14:paraId="6598C367" w14:textId="52338815">
      <w:pPr>
        <w:pBdr>
          <w:top w:val="nil"/>
          <w:left w:val="nil"/>
          <w:bottom w:val="nil"/>
          <w:right w:val="nil"/>
          <w:between w:val="nil"/>
          <w:bar w:val="nil"/>
        </w:pBdr>
        <w:spacing w:before="120"/>
        <w:contextualSpacing/>
        <w:jc w:val="center"/>
        <w:rPr>
          <w:rFonts w:cs="Arial"/>
        </w:rPr>
      </w:pPr>
      <w:r w:rsidRPr="00FB758C">
        <w:rPr>
          <w:rFonts w:cs="Arial"/>
          <w:i/>
          <w:color w:val="5963F5" w:themeColor="accent2"/>
        </w:rPr>
        <w:t>Even if you just have pupil premium next to your name this can have an effect on predicted grades</w:t>
      </w:r>
      <w:r w:rsidR="00750608">
        <w:rPr>
          <w:rFonts w:cs="Arial"/>
          <w:i/>
          <w:color w:val="5963F5" w:themeColor="accent2"/>
        </w:rPr>
        <w:t>.</w:t>
      </w:r>
      <w:r w:rsidRPr="00FB758C">
        <w:rPr>
          <w:rFonts w:cs="Arial"/>
          <w:i/>
          <w:color w:val="5963F5" w:themeColor="accent2"/>
        </w:rPr>
        <w:t xml:space="preserve"> </w:t>
      </w:r>
      <w:r w:rsidRPr="00FB758C">
        <w:rPr>
          <w:rFonts w:cs="Arial"/>
          <w:iCs/>
        </w:rPr>
        <w:t xml:space="preserve">Public </w:t>
      </w:r>
      <w:r w:rsidRPr="00750608" w:rsidR="00750608">
        <w:rPr>
          <w:rFonts w:cs="Arial"/>
          <w:iCs/>
        </w:rPr>
        <w:t>P</w:t>
      </w:r>
      <w:r w:rsidRPr="00FB758C">
        <w:rPr>
          <w:rFonts w:cs="Arial"/>
          <w:iCs/>
        </w:rPr>
        <w:t>articipant, Cambridge</w:t>
      </w:r>
    </w:p>
    <w:p w:rsidRPr="00FB758C" w:rsidR="00FB758C" w:rsidP="00FB758C" w:rsidRDefault="00FB758C" w14:paraId="308D3085" w14:textId="77777777">
      <w:pPr>
        <w:spacing w:after="160" w:line="259" w:lineRule="auto"/>
      </w:pPr>
      <w:r w:rsidRPr="00FB758C">
        <w:br w:type="page"/>
      </w:r>
    </w:p>
    <w:p w:rsidRPr="008712BD" w:rsidR="00FB758C" w:rsidP="008712BD" w:rsidRDefault="00C41E6C" w14:paraId="7A615CF7" w14:textId="60EACEF4">
      <w:pPr>
        <w:pStyle w:val="ListParagraph"/>
        <w:keepNext/>
        <w:keepLines/>
        <w:numPr>
          <w:ilvl w:val="0"/>
          <w:numId w:val="41"/>
        </w:numPr>
        <w:spacing w:before="360" w:after="80"/>
        <w:outlineLvl w:val="0"/>
        <w:rPr>
          <w:rFonts w:eastAsiaTheme="majorEastAsia" w:cstheme="majorBidi"/>
          <w:color w:val="05385E" w:themeColor="accent1"/>
          <w:sz w:val="52"/>
          <w:szCs w:val="40"/>
        </w:rPr>
      </w:pPr>
      <w:bookmarkStart w:name="_Toc180053940" w:id="88"/>
      <w:bookmarkStart w:name="_Toc180578503" w:id="89"/>
      <w:r w:rsidRPr="009B2DF5">
        <w:rPr>
          <w:rFonts w:eastAsiaTheme="majorEastAsia" w:cstheme="majorBidi"/>
          <w:color w:val="05385E" w:themeColor="accent1"/>
          <w:sz w:val="52"/>
          <w:szCs w:val="40"/>
        </w:rPr>
        <w:t>Energy</w:t>
      </w:r>
      <w:r w:rsidR="00842DB4">
        <w:rPr>
          <w:rFonts w:eastAsiaTheme="majorEastAsia" w:cstheme="majorBidi"/>
          <w:color w:val="05385E" w:themeColor="accent1"/>
          <w:sz w:val="52"/>
          <w:szCs w:val="40"/>
        </w:rPr>
        <w:t xml:space="preserve"> and</w:t>
      </w:r>
      <w:r w:rsidRPr="009B2DF5">
        <w:rPr>
          <w:rFonts w:eastAsiaTheme="majorEastAsia" w:cstheme="majorBidi"/>
          <w:color w:val="05385E" w:themeColor="accent1"/>
          <w:sz w:val="52"/>
          <w:szCs w:val="40"/>
        </w:rPr>
        <w:t xml:space="preserve"> </w:t>
      </w:r>
      <w:r w:rsidR="003C1DE5">
        <w:rPr>
          <w:rFonts w:eastAsiaTheme="majorEastAsia" w:cstheme="majorBidi"/>
          <w:color w:val="05385E" w:themeColor="accent1"/>
          <w:sz w:val="52"/>
          <w:szCs w:val="40"/>
        </w:rPr>
        <w:t>n</w:t>
      </w:r>
      <w:r w:rsidRPr="009B2DF5" w:rsidR="00FB758C">
        <w:rPr>
          <w:rFonts w:eastAsiaTheme="majorEastAsia" w:cstheme="majorBidi"/>
          <w:color w:val="05385E" w:themeColor="accent1"/>
          <w:sz w:val="52"/>
          <w:szCs w:val="40"/>
        </w:rPr>
        <w:t xml:space="preserve">et </w:t>
      </w:r>
      <w:r w:rsidR="003C1DE5">
        <w:rPr>
          <w:rFonts w:eastAsiaTheme="majorEastAsia" w:cstheme="majorBidi"/>
          <w:color w:val="05385E" w:themeColor="accent1"/>
          <w:sz w:val="52"/>
          <w:szCs w:val="40"/>
        </w:rPr>
        <w:t>z</w:t>
      </w:r>
      <w:r w:rsidRPr="009B2DF5" w:rsidR="00FB758C">
        <w:rPr>
          <w:rFonts w:eastAsiaTheme="majorEastAsia" w:cstheme="majorBidi"/>
          <w:color w:val="05385E" w:themeColor="accent1"/>
          <w:sz w:val="52"/>
          <w:szCs w:val="40"/>
        </w:rPr>
        <w:t>ero</w:t>
      </w:r>
      <w:r w:rsidRPr="009B2DF5">
        <w:rPr>
          <w:rFonts w:eastAsiaTheme="majorEastAsia" w:cstheme="majorBidi"/>
          <w:color w:val="05385E" w:themeColor="accent1"/>
          <w:sz w:val="52"/>
          <w:szCs w:val="40"/>
        </w:rPr>
        <w:t xml:space="preserve"> </w:t>
      </w:r>
      <w:r w:rsidRPr="009B2DF5" w:rsidR="00FB758C">
        <w:rPr>
          <w:rFonts w:eastAsiaTheme="majorEastAsia" w:cstheme="majorBidi"/>
          <w:color w:val="05385E" w:themeColor="accent1"/>
          <w:sz w:val="52"/>
          <w:szCs w:val="40"/>
        </w:rPr>
        <w:t>and AI</w:t>
      </w:r>
      <w:bookmarkEnd w:id="88"/>
      <w:bookmarkEnd w:id="89"/>
      <w:r w:rsidRPr="009B2DF5" w:rsidR="00FB758C">
        <w:rPr>
          <w:rFonts w:eastAsiaTheme="majorEastAsia" w:cstheme="majorBidi"/>
          <w:color w:val="05385E" w:themeColor="accent1"/>
          <w:sz w:val="52"/>
          <w:szCs w:val="40"/>
        </w:rPr>
        <w:t xml:space="preserve"> </w:t>
      </w:r>
    </w:p>
    <w:p w:rsidRPr="00FB758C" w:rsidR="00FB758C" w:rsidP="000D7D6A" w:rsidRDefault="4C987C6D" w14:paraId="031CC1BB" w14:textId="0BA56BFC">
      <w:pPr>
        <w:pStyle w:val="Heading2"/>
      </w:pPr>
      <w:bookmarkStart w:name="_Toc180053941" w:id="90"/>
      <w:r>
        <w:t xml:space="preserve">Increased </w:t>
      </w:r>
      <w:r w:rsidR="45804AE6">
        <w:t xml:space="preserve">energy </w:t>
      </w:r>
      <w:r>
        <w:t xml:space="preserve">efficiency could benefit society, but </w:t>
      </w:r>
      <w:r w:rsidR="00C24547">
        <w:t>questions remain about whether AI will help us reach net zero</w:t>
      </w:r>
      <w:bookmarkEnd w:id="90"/>
      <w:r>
        <w:t xml:space="preserve"> </w:t>
      </w:r>
    </w:p>
    <w:p w:rsidR="00C41E6C" w:rsidP="00C41E6C" w:rsidRDefault="00C41E6C" w14:paraId="782E1980" w14:textId="74868C11">
      <w:pPr>
        <w:pStyle w:val="Heading2"/>
      </w:pPr>
      <w:bookmarkStart w:name="_Toc180053942" w:id="91"/>
      <w:r>
        <w:t>6</w:t>
      </w:r>
      <w:r w:rsidR="00EB32BF">
        <w:t xml:space="preserve">.1 Key themes for </w:t>
      </w:r>
      <w:r>
        <w:t xml:space="preserve">AI and energy </w:t>
      </w:r>
      <w:r w:rsidR="003229E1">
        <w:t>and</w:t>
      </w:r>
      <w:r>
        <w:t xml:space="preserve"> net zero</w:t>
      </w:r>
      <w:bookmarkEnd w:id="91"/>
    </w:p>
    <w:p w:rsidRPr="00FB758C" w:rsidR="00FB758C" w:rsidP="00FB758C" w:rsidRDefault="70A2C21F" w14:paraId="30F81A1A" w14:textId="59B7F82B">
      <w:r>
        <w:t xml:space="preserve">Participants across all groups were very interested to hear about the ways that AI could improve efficiency across the energy sector and provide tangible benefits in their daily lives, such as by reducing household bills. However, questions remained about AI’s contribution to reaching net zero. There was a sense that more fundamental ongoing issues should be prioritised over the uptake of new technology as a ‘quick fix’ to the climate crisis, and that the energy used by AI itself could contribute to the problem.       </w:t>
      </w:r>
    </w:p>
    <w:bookmarkStart w:name="_Toc180053943" w:id="92"/>
    <w:p w:rsidR="00AE193F" w:rsidP="0070152B" w:rsidRDefault="007A6826" w14:paraId="74D2DB0D" w14:textId="38017B93">
      <w:pPr>
        <w:pStyle w:val="Heading2"/>
      </w:pPr>
      <w:r>
        <w:rPr>
          <w:noProof/>
          <w14:ligatures w14:val="standardContextual"/>
        </w:rPr>
        <mc:AlternateContent>
          <mc:Choice Requires="wps">
            <w:drawing>
              <wp:anchor distT="0" distB="0" distL="114300" distR="114300" simplePos="0" relativeHeight="251658262" behindDoc="0" locked="0" layoutInCell="1" allowOverlap="1" wp14:anchorId="0A573261" wp14:editId="6E00B92A">
                <wp:simplePos x="0" y="0"/>
                <wp:positionH relativeFrom="column">
                  <wp:posOffset>2929255</wp:posOffset>
                </wp:positionH>
                <wp:positionV relativeFrom="paragraph">
                  <wp:posOffset>414020</wp:posOffset>
                </wp:positionV>
                <wp:extent cx="2412365" cy="690880"/>
                <wp:effectExtent l="0" t="0" r="6985" b="0"/>
                <wp:wrapTopAndBottom/>
                <wp:docPr id="2035268957" name="Rectangle: Rounded Corners 1"/>
                <wp:cNvGraphicFramePr/>
                <a:graphic xmlns:a="http://schemas.openxmlformats.org/drawingml/2006/main">
                  <a:graphicData uri="http://schemas.microsoft.com/office/word/2010/wordprocessingShape">
                    <wps:wsp>
                      <wps:cNvSpPr/>
                      <wps:spPr>
                        <a:xfrm>
                          <a:off x="0" y="0"/>
                          <a:ext cx="2412365" cy="690880"/>
                        </a:xfrm>
                        <a:prstGeom prst="roundRect">
                          <a:avLst/>
                        </a:prstGeom>
                        <a:solidFill>
                          <a:srgbClr val="87E3C7"/>
                        </a:solidFill>
                        <a:ln w="12700" cap="flat" cmpd="sng" algn="ctr">
                          <a:noFill/>
                          <a:prstDash val="solid"/>
                          <a:miter lim="800000"/>
                        </a:ln>
                        <a:effectLst/>
                      </wps:spPr>
                      <wps:txbx>
                        <w:txbxContent>
                          <w:p w:rsidR="00636992" w:rsidP="00C72A0B" w:rsidRDefault="00636992" w14:paraId="1DEB6580" w14:textId="77777777">
                            <w:pPr>
                              <w:spacing w:after="0"/>
                              <w:jc w:val="center"/>
                              <w:rPr>
                                <w:b/>
                                <w:bCs/>
                                <w:color w:val="05385E" w:themeColor="accent1"/>
                              </w:rPr>
                            </w:pPr>
                            <w:r>
                              <w:rPr>
                                <w:b/>
                                <w:bCs/>
                                <w:color w:val="05385E" w:themeColor="accent1"/>
                              </w:rPr>
                              <w:t>National Grid optimisation</w:t>
                            </w:r>
                          </w:p>
                          <w:p w:rsidRPr="00AA4B4B" w:rsidR="00636992" w:rsidP="007A6826" w:rsidRDefault="00636992" w14:paraId="0DFEC7AD" w14:textId="6717FA54">
                            <w:pPr>
                              <w:jc w:val="center"/>
                              <w:rPr>
                                <w:sz w:val="20"/>
                                <w:szCs w:val="22"/>
                              </w:rPr>
                            </w:pPr>
                            <w:r w:rsidRPr="00AA4B4B">
                              <w:rPr>
                                <w:color w:val="05385E" w:themeColor="accent1"/>
                                <w:sz w:val="20"/>
                                <w:szCs w:val="22"/>
                              </w:rPr>
                              <w:t xml:space="preserve">e.g. </w:t>
                            </w:r>
                            <w:r>
                              <w:rPr>
                                <w:color w:val="05385E" w:themeColor="accent1"/>
                                <w:sz w:val="20"/>
                                <w:szCs w:val="22"/>
                              </w:rPr>
                              <w:t>handling multiple renewable energy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7" style="position:absolute;margin-left:230.65pt;margin-top:32.6pt;width:189.95pt;height:54.4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0A5732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">
                <v:stroke joinstyle="miter"/>
                <v:textbox>
                  <w:txbxContent>
                    <w:p w:rsidR="00636992" w:rsidP="00C72A0B" w:rsidRDefault="00636992" w14:paraId="1DEB6580" w14:textId="77777777">
                      <w:pPr>
                        <w:spacing w:after="0"/>
                        <w:jc w:val="center"/>
                        <w:rPr>
                          <w:b/>
                          <w:bCs/>
                          <w:color w:val="05385E" w:themeColor="accent1"/>
                        </w:rPr>
                      </w:pPr>
                      <w:r>
                        <w:rPr>
                          <w:b/>
                          <w:bCs/>
                          <w:color w:val="05385E" w:themeColor="accent1"/>
                        </w:rPr>
                        <w:t>National Grid optimisation</w:t>
                      </w:r>
                    </w:p>
                    <w:p w:rsidRPr="00AA4B4B" w:rsidR="00636992" w:rsidP="007A6826" w:rsidRDefault="00636992" w14:paraId="0DFEC7AD" w14:textId="6717FA54">
                      <w:pPr>
                        <w:jc w:val="center"/>
                        <w:rPr>
                          <w:sz w:val="20"/>
                          <w:szCs w:val="22"/>
                        </w:rPr>
                      </w:pPr>
                      <w:r w:rsidRPr="00AA4B4B">
                        <w:rPr>
                          <w:color w:val="05385E" w:themeColor="accent1"/>
                          <w:sz w:val="20"/>
                          <w:szCs w:val="22"/>
                        </w:rPr>
                        <w:t xml:space="preserve">e.g. </w:t>
                      </w:r>
                      <w:r>
                        <w:rPr>
                          <w:color w:val="05385E" w:themeColor="accent1"/>
                          <w:sz w:val="20"/>
                          <w:szCs w:val="22"/>
                        </w:rPr>
                        <w:t>handling multiple renewable energy sources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61" behindDoc="0" locked="0" layoutInCell="1" allowOverlap="1" wp14:anchorId="456D6A68" wp14:editId="7F795D64">
                <wp:simplePos x="0" y="0"/>
                <wp:positionH relativeFrom="column">
                  <wp:posOffset>2946400</wp:posOffset>
                </wp:positionH>
                <wp:positionV relativeFrom="paragraph">
                  <wp:posOffset>1227455</wp:posOffset>
                </wp:positionV>
                <wp:extent cx="2395220" cy="699135"/>
                <wp:effectExtent l="0" t="0" r="5080" b="5715"/>
                <wp:wrapTopAndBottom/>
                <wp:docPr id="488911450" name="Rectangle: Rounded Corners 1"/>
                <wp:cNvGraphicFramePr/>
                <a:graphic xmlns:a="http://schemas.openxmlformats.org/drawingml/2006/main">
                  <a:graphicData uri="http://schemas.microsoft.com/office/word/2010/wordprocessingShape">
                    <wps:wsp>
                      <wps:cNvSpPr/>
                      <wps:spPr>
                        <a:xfrm>
                          <a:off x="0" y="0"/>
                          <a:ext cx="239522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634D8208" w14:textId="2F86B90D">
                            <w:pPr>
                              <w:spacing w:after="0"/>
                              <w:jc w:val="center"/>
                              <w:rPr>
                                <w:b/>
                                <w:bCs/>
                                <w:color w:val="05385E" w:themeColor="accent1"/>
                              </w:rPr>
                            </w:pPr>
                            <w:r>
                              <w:rPr>
                                <w:b/>
                                <w:bCs/>
                                <w:color w:val="05385E" w:themeColor="accent1"/>
                              </w:rPr>
                              <w:t>Optimising land use</w:t>
                            </w:r>
                          </w:p>
                          <w:p w:rsidRPr="00AE404A" w:rsidR="00636992" w:rsidP="007A6826" w:rsidRDefault="00636992" w14:paraId="2F826B16" w14:textId="16C1BAF2">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combining satellite imagery and other data</w:t>
                            </w:r>
                          </w:p>
                          <w:p w:rsidRPr="00DD508E" w:rsidR="00636992" w:rsidP="007A6826" w:rsidRDefault="00636992" w14:paraId="39530056"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8" style="position:absolute;margin-left:232pt;margin-top:96.65pt;width:188.6pt;height:55.0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456D6A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">
                <v:stroke joinstyle="miter"/>
                <v:textbox>
                  <w:txbxContent>
                    <w:p w:rsidRPr="00522B89" w:rsidR="00636992" w:rsidP="00C72A0B" w:rsidRDefault="00636992" w14:paraId="634D8208" w14:textId="2F86B90D">
                      <w:pPr>
                        <w:spacing w:after="0"/>
                        <w:jc w:val="center"/>
                        <w:rPr>
                          <w:b/>
                          <w:bCs/>
                          <w:color w:val="05385E" w:themeColor="accent1"/>
                        </w:rPr>
                      </w:pPr>
                      <w:r>
                        <w:rPr>
                          <w:b/>
                          <w:bCs/>
                          <w:color w:val="05385E" w:themeColor="accent1"/>
                        </w:rPr>
                        <w:t>Optimising land use</w:t>
                      </w:r>
                    </w:p>
                    <w:p w:rsidRPr="00AE404A" w:rsidR="00636992" w:rsidP="007A6826" w:rsidRDefault="00636992" w14:paraId="2F826B16" w14:textId="16C1BAF2">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combining satellite imagery and other data</w:t>
                      </w:r>
                    </w:p>
                    <w:p w:rsidRPr="00DD508E" w:rsidR="00636992" w:rsidP="007A6826" w:rsidRDefault="00636992" w14:paraId="39530056"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60" behindDoc="0" locked="0" layoutInCell="1" allowOverlap="1" wp14:anchorId="1F833ECB" wp14:editId="420CC89F">
                <wp:simplePos x="0" y="0"/>
                <wp:positionH relativeFrom="column">
                  <wp:posOffset>228600</wp:posOffset>
                </wp:positionH>
                <wp:positionV relativeFrom="paragraph">
                  <wp:posOffset>406400</wp:posOffset>
                </wp:positionV>
                <wp:extent cx="2412365" cy="699135"/>
                <wp:effectExtent l="0" t="0" r="6985" b="5715"/>
                <wp:wrapTopAndBottom/>
                <wp:docPr id="1900053009" name="Rectangle: Rounded Corners 1"/>
                <wp:cNvGraphicFramePr/>
                <a:graphic xmlns:a="http://schemas.openxmlformats.org/drawingml/2006/main">
                  <a:graphicData uri="http://schemas.microsoft.com/office/word/2010/wordprocessingShape">
                    <wps:wsp>
                      <wps:cNvSpPr/>
                      <wps:spPr>
                        <a:xfrm>
                          <a:off x="0" y="0"/>
                          <a:ext cx="2412365" cy="699135"/>
                        </a:xfrm>
                        <a:prstGeom prst="roundRect">
                          <a:avLst/>
                        </a:prstGeom>
                        <a:solidFill>
                          <a:srgbClr val="87E3C7"/>
                        </a:solidFill>
                        <a:ln w="12700" cap="flat" cmpd="sng" algn="ctr">
                          <a:noFill/>
                          <a:prstDash val="solid"/>
                          <a:miter lim="800000"/>
                        </a:ln>
                        <a:effectLst/>
                      </wps:spPr>
                      <wps:txbx>
                        <w:txbxContent>
                          <w:p w:rsidR="00636992" w:rsidP="00C72A0B" w:rsidRDefault="00636992" w14:paraId="3B5D87FB" w14:textId="77777777">
                            <w:pPr>
                              <w:spacing w:after="0"/>
                              <w:jc w:val="center"/>
                              <w:rPr>
                                <w:b/>
                                <w:bCs/>
                                <w:color w:val="05385E" w:themeColor="accent1"/>
                              </w:rPr>
                            </w:pPr>
                            <w:r>
                              <w:rPr>
                                <w:b/>
                                <w:bCs/>
                                <w:color w:val="05385E" w:themeColor="accent1"/>
                              </w:rPr>
                              <w:t>Home energy efficiency</w:t>
                            </w:r>
                          </w:p>
                          <w:p w:rsidRPr="00DD508E" w:rsidR="00636992" w:rsidP="007A6826" w:rsidRDefault="00636992" w14:paraId="571E677F" w14:textId="48F00786">
                            <w:pPr>
                              <w:jc w:val="center"/>
                              <w:rPr>
                                <w:sz w:val="20"/>
                                <w:szCs w:val="22"/>
                              </w:rPr>
                            </w:pPr>
                            <w:r w:rsidRPr="00DD508E">
                              <w:rPr>
                                <w:color w:val="05385E" w:themeColor="accent1"/>
                                <w:sz w:val="20"/>
                                <w:szCs w:val="22"/>
                              </w:rPr>
                              <w:t>e.g</w:t>
                            </w:r>
                            <w:r>
                              <w:rPr>
                                <w:color w:val="05385E" w:themeColor="accent1"/>
                                <w:sz w:val="20"/>
                                <w:szCs w:val="22"/>
                              </w:rPr>
                              <w:t>. smarter smart meters: auto optimisation of energy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79" style="position:absolute;margin-left:18pt;margin-top:32pt;width:189.95pt;height:55.0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1F833EC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">
                <v:stroke joinstyle="miter"/>
                <v:textbox>
                  <w:txbxContent>
                    <w:p w:rsidR="00636992" w:rsidP="00C72A0B" w:rsidRDefault="00636992" w14:paraId="3B5D87FB" w14:textId="77777777">
                      <w:pPr>
                        <w:spacing w:after="0"/>
                        <w:jc w:val="center"/>
                        <w:rPr>
                          <w:b/>
                          <w:bCs/>
                          <w:color w:val="05385E" w:themeColor="accent1"/>
                        </w:rPr>
                      </w:pPr>
                      <w:r>
                        <w:rPr>
                          <w:b/>
                          <w:bCs/>
                          <w:color w:val="05385E" w:themeColor="accent1"/>
                        </w:rPr>
                        <w:t>Home energy efficiency</w:t>
                      </w:r>
                    </w:p>
                    <w:p w:rsidRPr="00DD508E" w:rsidR="00636992" w:rsidP="007A6826" w:rsidRDefault="00636992" w14:paraId="571E677F" w14:textId="48F00786">
                      <w:pPr>
                        <w:jc w:val="center"/>
                        <w:rPr>
                          <w:sz w:val="20"/>
                          <w:szCs w:val="22"/>
                        </w:rPr>
                      </w:pPr>
                      <w:r w:rsidRPr="00DD508E">
                        <w:rPr>
                          <w:color w:val="05385E" w:themeColor="accent1"/>
                          <w:sz w:val="20"/>
                          <w:szCs w:val="22"/>
                        </w:rPr>
                        <w:t>e.g</w:t>
                      </w:r>
                      <w:r>
                        <w:rPr>
                          <w:color w:val="05385E" w:themeColor="accent1"/>
                          <w:sz w:val="20"/>
                          <w:szCs w:val="22"/>
                        </w:rPr>
                        <w:t>. smarter smart meters: auto optimisation of energy use</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58259" behindDoc="0" locked="0" layoutInCell="1" allowOverlap="1" wp14:anchorId="4C922BD0" wp14:editId="3BBFA43F">
                <wp:simplePos x="0" y="0"/>
                <wp:positionH relativeFrom="column">
                  <wp:posOffset>228600</wp:posOffset>
                </wp:positionH>
                <wp:positionV relativeFrom="paragraph">
                  <wp:posOffset>1236345</wp:posOffset>
                </wp:positionV>
                <wp:extent cx="2413000" cy="699135"/>
                <wp:effectExtent l="0" t="0" r="6350" b="5715"/>
                <wp:wrapTopAndBottom/>
                <wp:docPr id="1057876484" name="Rectangle: Rounded Corners 1"/>
                <wp:cNvGraphicFramePr/>
                <a:graphic xmlns:a="http://schemas.openxmlformats.org/drawingml/2006/main">
                  <a:graphicData uri="http://schemas.microsoft.com/office/word/2010/wordprocessingShape">
                    <wps:wsp>
                      <wps:cNvSpPr/>
                      <wps:spPr>
                        <a:xfrm>
                          <a:off x="0" y="0"/>
                          <a:ext cx="2413000" cy="699135"/>
                        </a:xfrm>
                        <a:prstGeom prst="roundRect">
                          <a:avLst/>
                        </a:prstGeom>
                        <a:solidFill>
                          <a:srgbClr val="87E3C7"/>
                        </a:solidFill>
                        <a:ln w="12700" cap="flat" cmpd="sng" algn="ctr">
                          <a:noFill/>
                          <a:prstDash val="solid"/>
                          <a:miter lim="800000"/>
                        </a:ln>
                        <a:effectLst/>
                      </wps:spPr>
                      <wps:txbx>
                        <w:txbxContent>
                          <w:p w:rsidRPr="00522B89" w:rsidR="00636992" w:rsidP="00C72A0B" w:rsidRDefault="00636992" w14:paraId="6500EF0C" w14:textId="6AA19213">
                            <w:pPr>
                              <w:spacing w:after="0"/>
                              <w:jc w:val="center"/>
                              <w:rPr>
                                <w:b/>
                                <w:bCs/>
                                <w:color w:val="05385E" w:themeColor="accent1"/>
                              </w:rPr>
                            </w:pPr>
                            <w:r>
                              <w:rPr>
                                <w:b/>
                                <w:bCs/>
                                <w:color w:val="05385E" w:themeColor="accent1"/>
                              </w:rPr>
                              <w:t>Improving transport systems</w:t>
                            </w:r>
                          </w:p>
                          <w:p w:rsidRPr="00AE404A" w:rsidR="00636992" w:rsidP="007A6826" w:rsidRDefault="00636992" w14:paraId="6FDF930C" w14:textId="7BD6F518">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traffic patterns and signals</w:t>
                            </w:r>
                          </w:p>
                          <w:p w:rsidRPr="00DD508E" w:rsidR="00636992" w:rsidP="007A6826" w:rsidRDefault="00636992" w14:paraId="6F191E94" w14:textId="77777777">
                            <w:pPr>
                              <w:jc w:val="center"/>
                              <w:rPr>
                                <w:sz w:val="20"/>
                                <w:szCs w:val="22"/>
                              </w:rPr>
                            </w:pPr>
                            <w:r>
                              <w:rPr>
                                <w:color w:val="05385E" w:themeColor="accent1"/>
                                <w:sz w:val="20"/>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0" style="position:absolute;margin-left:18pt;margin-top:97.35pt;width:190pt;height:55.0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7e3c7" stroked="f" strokeweight="1pt" arcsize="10923f" w14:anchorId="4C922BD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">
                <v:stroke joinstyle="miter"/>
                <v:textbox>
                  <w:txbxContent>
                    <w:p w:rsidRPr="00522B89" w:rsidR="00636992" w:rsidP="00C72A0B" w:rsidRDefault="00636992" w14:paraId="6500EF0C" w14:textId="6AA19213">
                      <w:pPr>
                        <w:spacing w:after="0"/>
                        <w:jc w:val="center"/>
                        <w:rPr>
                          <w:b/>
                          <w:bCs/>
                          <w:color w:val="05385E" w:themeColor="accent1"/>
                        </w:rPr>
                      </w:pPr>
                      <w:r>
                        <w:rPr>
                          <w:b/>
                          <w:bCs/>
                          <w:color w:val="05385E" w:themeColor="accent1"/>
                        </w:rPr>
                        <w:t>Improving transport systems</w:t>
                      </w:r>
                    </w:p>
                    <w:p w:rsidRPr="00AE404A" w:rsidR="00636992" w:rsidP="007A6826" w:rsidRDefault="00636992" w14:paraId="6FDF930C" w14:textId="7BD6F518">
                      <w:pPr>
                        <w:jc w:val="center"/>
                        <w:rPr>
                          <w:color w:val="05385E" w:themeColor="accent1"/>
                          <w:sz w:val="20"/>
                          <w:szCs w:val="22"/>
                        </w:rPr>
                      </w:pPr>
                      <w:r w:rsidRPr="00AE404A">
                        <w:rPr>
                          <w:color w:val="05385E" w:themeColor="accent1"/>
                          <w:sz w:val="20"/>
                          <w:szCs w:val="22"/>
                        </w:rPr>
                        <w:t xml:space="preserve">e.g. </w:t>
                      </w:r>
                      <w:r>
                        <w:rPr>
                          <w:color w:val="05385E" w:themeColor="accent1"/>
                          <w:sz w:val="20"/>
                          <w:szCs w:val="22"/>
                        </w:rPr>
                        <w:t>monitoring traffic patterns and signals</w:t>
                      </w:r>
                    </w:p>
                    <w:p w:rsidRPr="00DD508E" w:rsidR="00636992" w:rsidP="007A6826" w:rsidRDefault="00636992" w14:paraId="6F191E94" w14:textId="77777777">
                      <w:pPr>
                        <w:jc w:val="center"/>
                        <w:rPr>
                          <w:sz w:val="20"/>
                          <w:szCs w:val="22"/>
                        </w:rPr>
                      </w:pPr>
                      <w:r>
                        <w:rPr>
                          <w:color w:val="05385E" w:themeColor="accent1"/>
                          <w:sz w:val="20"/>
                          <w:szCs w:val="22"/>
                        </w:rPr>
                        <w:t xml:space="preserve"> </w:t>
                      </w:r>
                    </w:p>
                  </w:txbxContent>
                </v:textbox>
                <w10:wrap type="topAndBottom"/>
              </v:roundrect>
            </w:pict>
          </mc:Fallback>
        </mc:AlternateContent>
      </w:r>
      <w:r w:rsidR="00C41E6C">
        <w:t xml:space="preserve">6.2 </w:t>
      </w:r>
      <w:r w:rsidR="0004305D">
        <w:t>Aspirations</w:t>
      </w:r>
      <w:r w:rsidRPr="00FB758C" w:rsidR="00FB758C">
        <w:t xml:space="preserve"> specific to net zero and energy</w:t>
      </w:r>
      <w:bookmarkEnd w:id="92"/>
      <w:r w:rsidRPr="00FB758C" w:rsidR="00FB758C">
        <w:t xml:space="preserve"> </w:t>
      </w:r>
    </w:p>
    <w:p w:rsidRPr="0070152B" w:rsidR="00FB758C" w:rsidP="008712BD" w:rsidRDefault="009F49C3" w14:paraId="6EC5E501" w14:textId="0C3A5E15">
      <w:pPr>
        <w:pStyle w:val="Heading3"/>
        <w:spacing w:before="240"/>
      </w:pPr>
      <w:bookmarkStart w:name="_Toc180053944" w:id="93"/>
      <w:r>
        <w:t>I</w:t>
      </w:r>
      <w:r w:rsidRPr="00FB758C" w:rsidR="00FB758C">
        <w:t>mprov</w:t>
      </w:r>
      <w:r>
        <w:t>ing</w:t>
      </w:r>
      <w:r w:rsidRPr="00FB758C" w:rsidR="00FB758C">
        <w:t xml:space="preserve"> home energy efficiency</w:t>
      </w:r>
      <w:r>
        <w:t xml:space="preserve">: </w:t>
      </w:r>
      <w:r w:rsidRPr="00FB758C" w:rsidR="00FB758C">
        <w:t>reducing bills and alleviating fuel poverty</w:t>
      </w:r>
      <w:bookmarkEnd w:id="93"/>
      <w:r w:rsidRPr="00FB758C" w:rsidR="00FB758C">
        <w:t xml:space="preserve"> </w:t>
      </w:r>
    </w:p>
    <w:p w:rsidRPr="009D4EA9" w:rsidR="00FB758C" w:rsidP="00FB758C" w:rsidRDefault="00FB758C" w14:paraId="6E197DF9" w14:textId="3FBC9D94">
      <w:pPr>
        <w:rPr>
          <w:rFonts w:cs="Arial"/>
          <w:bCs/>
        </w:rPr>
      </w:pPr>
      <w:r w:rsidRPr="00FB758C">
        <w:rPr>
          <w:rFonts w:cs="Arial"/>
          <w:bCs/>
        </w:rPr>
        <w:t>In the context of the cost</w:t>
      </w:r>
      <w:r w:rsidR="0070152B">
        <w:rPr>
          <w:rFonts w:cs="Arial"/>
          <w:bCs/>
        </w:rPr>
        <w:t>-</w:t>
      </w:r>
      <w:r w:rsidRPr="00FB758C">
        <w:rPr>
          <w:rFonts w:cs="Arial"/>
          <w:bCs/>
        </w:rPr>
        <w:t>of</w:t>
      </w:r>
      <w:r w:rsidR="0070152B">
        <w:rPr>
          <w:rFonts w:cs="Arial"/>
          <w:bCs/>
        </w:rPr>
        <w:t>-</w:t>
      </w:r>
      <w:r w:rsidRPr="00FB758C">
        <w:rPr>
          <w:rFonts w:cs="Arial"/>
          <w:bCs/>
        </w:rPr>
        <w:t xml:space="preserve">living crisis and increases in household bills, participants across all groups </w:t>
      </w:r>
      <w:r w:rsidR="00975D8E">
        <w:rPr>
          <w:rFonts w:cs="Arial"/>
          <w:bCs/>
        </w:rPr>
        <w:t>are</w:t>
      </w:r>
      <w:r w:rsidRPr="00FB758C">
        <w:rPr>
          <w:rFonts w:cs="Arial"/>
          <w:bCs/>
        </w:rPr>
        <w:t xml:space="preserve"> </w:t>
      </w:r>
      <w:r w:rsidR="009942F6">
        <w:rPr>
          <w:rFonts w:cs="Arial"/>
          <w:bCs/>
        </w:rPr>
        <w:t>positive about</w:t>
      </w:r>
      <w:r w:rsidRPr="00FB758C">
        <w:rPr>
          <w:rFonts w:cs="Arial"/>
          <w:bCs/>
        </w:rPr>
        <w:t xml:space="preserve"> the potential of AI to help reduce energy costs</w:t>
      </w:r>
      <w:r w:rsidR="00CE2E67">
        <w:rPr>
          <w:rFonts w:cs="Arial"/>
          <w:bCs/>
        </w:rPr>
        <w:t>, including:</w:t>
      </w:r>
      <w:r w:rsidRPr="00FB758C">
        <w:rPr>
          <w:rFonts w:cs="Arial"/>
          <w:bCs/>
        </w:rPr>
        <w:t xml:space="preserve"> </w:t>
      </w:r>
    </w:p>
    <w:p w:rsidRPr="00FB758C" w:rsidR="00FB758C" w:rsidP="0086303B" w:rsidRDefault="00CE2E67" w14:paraId="6302BB15" w14:textId="41F60909">
      <w:pPr>
        <w:pStyle w:val="Bullets"/>
      </w:pPr>
      <w:r>
        <w:t xml:space="preserve">AI helping to </w:t>
      </w:r>
      <w:r w:rsidRPr="00FB758C" w:rsidR="00FB758C">
        <w:t>analyse home energy performance and suggest</w:t>
      </w:r>
      <w:r>
        <w:t>ing</w:t>
      </w:r>
      <w:r w:rsidRPr="00FB758C" w:rsidR="00FB758C">
        <w:t xml:space="preserve"> improvements, from the level of individual households to entire regions</w:t>
      </w:r>
    </w:p>
    <w:p w:rsidRPr="00FB758C" w:rsidR="00FB758C" w:rsidP="00FB758C" w:rsidRDefault="00923168" w14:paraId="1760B33B" w14:textId="422B83E7">
      <w:pPr>
        <w:pStyle w:val="Bullets"/>
      </w:pPr>
      <w:r>
        <w:t>Even smarter ‘s</w:t>
      </w:r>
      <w:r w:rsidRPr="00FB758C" w:rsidR="00FB758C">
        <w:t>mart meters</w:t>
      </w:r>
      <w:r>
        <w:t>’</w:t>
      </w:r>
      <w:r w:rsidRPr="00FB758C" w:rsidR="00FB758C">
        <w:t xml:space="preserve"> help</w:t>
      </w:r>
      <w:r>
        <w:t>ing</w:t>
      </w:r>
      <w:r w:rsidRPr="00FB758C" w:rsidR="00FB758C">
        <w:t xml:space="preserve"> people understand and manage energy consumption better, use energy at the most economical times and even mak</w:t>
      </w:r>
      <w:r>
        <w:t>ing</w:t>
      </w:r>
      <w:r w:rsidRPr="00FB758C" w:rsidR="00FB758C">
        <w:t xml:space="preserve"> optimisations automatically</w:t>
      </w:r>
      <w:r>
        <w:t>.</w:t>
      </w:r>
    </w:p>
    <w:p w:rsidRPr="00FB758C" w:rsidR="00FB758C" w:rsidP="00FB758C" w:rsidRDefault="00FB758C" w14:paraId="73C8ABAF" w14:textId="41695384">
      <w:r w:rsidRPr="00FB758C">
        <w:t xml:space="preserve">Several participants suggested that AI could </w:t>
      </w:r>
      <w:r w:rsidR="00BE7D74">
        <w:t xml:space="preserve">improve take up of </w:t>
      </w:r>
      <w:r w:rsidRPr="00FB758C">
        <w:t>government support by matching households with government schemes and/or tradespeople</w:t>
      </w:r>
      <w:r w:rsidR="00535B49">
        <w:t>:</w:t>
      </w:r>
      <w:r w:rsidRPr="00FB758C">
        <w:t xml:space="preserve"> </w:t>
      </w:r>
    </w:p>
    <w:p w:rsidRPr="00FB758C" w:rsidR="00FB758C" w:rsidP="00535B49" w:rsidRDefault="00FB758C" w14:paraId="746F3CD3" w14:textId="588D61C5">
      <w:pPr>
        <w:pStyle w:val="Bullets"/>
        <w:rPr>
          <w:b/>
          <w:u w:val="single"/>
        </w:rPr>
      </w:pPr>
      <w:r w:rsidRPr="00FB758C">
        <w:t>Home energy costs could be analysed alongside census data to identify where financial support is needed and ensure it reaches all those that qualify</w:t>
      </w:r>
    </w:p>
    <w:p w:rsidR="00041B95" w:rsidP="00041B95" w:rsidRDefault="00FB758C" w14:paraId="5D33ED19" w14:textId="1F4FCD05">
      <w:pPr>
        <w:pStyle w:val="Bullets"/>
      </w:pPr>
      <w:r w:rsidRPr="00FB758C">
        <w:t>Navigating complex home energy upgrade schemes could be made easier by AI informing and connecting eligible households and local suppliers</w:t>
      </w:r>
      <w:r w:rsidR="00041B95">
        <w:t>.</w:t>
      </w:r>
      <w:r w:rsidRPr="00FB758C">
        <w:t xml:space="preserve">   </w:t>
      </w:r>
    </w:p>
    <w:p w:rsidRPr="00FB758C" w:rsidR="00FB758C" w:rsidP="00041B95" w:rsidRDefault="009F49C3" w14:paraId="6CD917D2" w14:textId="5573FC60">
      <w:pPr>
        <w:pStyle w:val="Heading3"/>
      </w:pPr>
      <w:bookmarkStart w:name="_Toc180053945" w:id="94"/>
      <w:r>
        <w:t>U</w:t>
      </w:r>
      <w:r w:rsidRPr="00FB758C" w:rsidR="00FB758C">
        <w:t>pdat</w:t>
      </w:r>
      <w:r>
        <w:t>ing</w:t>
      </w:r>
      <w:r w:rsidRPr="00FB758C" w:rsidR="00FB758C">
        <w:t xml:space="preserve"> and centralis</w:t>
      </w:r>
      <w:r>
        <w:t>ing</w:t>
      </w:r>
      <w:r w:rsidRPr="00FB758C" w:rsidR="00FB758C">
        <w:t xml:space="preserve"> the national grid for efficiency, sustainability and resilience</w:t>
      </w:r>
      <w:bookmarkEnd w:id="94"/>
      <w:r w:rsidRPr="00FB758C" w:rsidR="00FB758C">
        <w:t xml:space="preserve">  </w:t>
      </w:r>
    </w:p>
    <w:p w:rsidRPr="00FB758C" w:rsidR="00FB758C" w:rsidP="00FB758C" w:rsidRDefault="00FB758C" w14:paraId="5F73CC12" w14:textId="64C29CF2">
      <w:pPr>
        <w:pBdr>
          <w:top w:val="nil"/>
          <w:left w:val="nil"/>
          <w:bottom w:val="nil"/>
          <w:right w:val="nil"/>
          <w:between w:val="nil"/>
          <w:bar w:val="nil"/>
        </w:pBdr>
        <w:spacing w:before="120"/>
      </w:pPr>
      <w:r w:rsidRPr="00FB758C">
        <w:t xml:space="preserve">When choosing issues to discuss, many participants </w:t>
      </w:r>
      <w:r w:rsidR="00404B68">
        <w:t xml:space="preserve">focused in on </w:t>
      </w:r>
      <w:r w:rsidR="00175F8D">
        <w:t>needing</w:t>
      </w:r>
      <w:r w:rsidRPr="00FB758C">
        <w:t xml:space="preserve"> to update the </w:t>
      </w:r>
      <w:r w:rsidR="009B2B05">
        <w:t>N</w:t>
      </w:r>
      <w:r w:rsidRPr="00FB758C">
        <w:t xml:space="preserve">ational </w:t>
      </w:r>
      <w:r w:rsidR="009B2B05">
        <w:t>G</w:t>
      </w:r>
      <w:r w:rsidRPr="00FB758C">
        <w:t>rid to meet the increasing demand for electricity, integrat</w:t>
      </w:r>
      <w:r w:rsidR="00175F8D">
        <w:t>ing</w:t>
      </w:r>
      <w:r w:rsidRPr="00FB758C">
        <w:t xml:space="preserve"> more renewable energy sources and achiev</w:t>
      </w:r>
      <w:r w:rsidR="00175F8D">
        <w:t>ing</w:t>
      </w:r>
      <w:r w:rsidRPr="00FB758C">
        <w:t xml:space="preserve"> as much energy independence as possible.</w:t>
      </w:r>
    </w:p>
    <w:p w:rsidRPr="00FB758C" w:rsidR="00FB758C" w:rsidP="00FB758C" w:rsidRDefault="00FB758C" w14:paraId="7868C73F" w14:textId="09945606">
      <w:pPr>
        <w:pBdr>
          <w:top w:val="nil"/>
          <w:left w:val="nil"/>
          <w:bottom w:val="nil"/>
          <w:right w:val="nil"/>
          <w:between w:val="nil"/>
          <w:bar w:val="nil"/>
        </w:pBdr>
        <w:spacing w:before="120"/>
      </w:pPr>
      <w:r w:rsidRPr="00FB758C">
        <w:t xml:space="preserve">Participants see AI having the capability to optimise an increasingly complex </w:t>
      </w:r>
      <w:r w:rsidR="009F49C3">
        <w:t xml:space="preserve">energy </w:t>
      </w:r>
      <w:r w:rsidRPr="00FB758C">
        <w:t>system, suggesting it could</w:t>
      </w:r>
      <w:r w:rsidR="009F49C3">
        <w:t>:</w:t>
      </w:r>
      <w:r w:rsidRPr="00FB758C">
        <w:t xml:space="preserve"> </w:t>
      </w:r>
    </w:p>
    <w:p w:rsidRPr="00FB758C" w:rsidR="00FB758C" w:rsidP="009F49C3" w:rsidRDefault="00FB758C" w14:paraId="66B0ADA0" w14:textId="42849B72">
      <w:pPr>
        <w:pStyle w:val="Bullets"/>
      </w:pPr>
      <w:r w:rsidRPr="00FB758C">
        <w:t>Process huge volumes of smart meter data and balance supply and demand flexibly and quickly</w:t>
      </w:r>
    </w:p>
    <w:p w:rsidRPr="00FB758C" w:rsidR="00FB758C" w:rsidP="009F49C3" w:rsidRDefault="00FB758C" w14:paraId="168E20C7" w14:textId="744C3915">
      <w:pPr>
        <w:pStyle w:val="Bullets"/>
      </w:pPr>
      <w:r w:rsidRPr="00FB758C">
        <w:t>Incorporat</w:t>
      </w:r>
      <w:r w:rsidR="005F3C50">
        <w:t>e</w:t>
      </w:r>
      <w:r w:rsidRPr="00FB758C">
        <w:t xml:space="preserve"> multiple renewable energy sources of various scales and manage the variability of wind and solar </w:t>
      </w:r>
    </w:p>
    <w:p w:rsidRPr="00FB758C" w:rsidR="00FB758C" w:rsidP="009F49C3" w:rsidRDefault="00FB758C" w14:paraId="500160AA" w14:textId="2B36BE36">
      <w:pPr>
        <w:pStyle w:val="Bullets"/>
      </w:pPr>
      <w:r w:rsidRPr="00FB758C">
        <w:t>Streamlin</w:t>
      </w:r>
      <w:r w:rsidR="005F3C50">
        <w:t xml:space="preserve">e </w:t>
      </w:r>
      <w:r w:rsidR="00961EAA">
        <w:t xml:space="preserve">the </w:t>
      </w:r>
      <w:r w:rsidRPr="00FB758C">
        <w:t>development of new renewable energy projects; speed</w:t>
      </w:r>
      <w:r w:rsidR="00961EAA">
        <w:t>ing</w:t>
      </w:r>
      <w:r w:rsidRPr="00FB758C">
        <w:t xml:space="preserve"> up impact assessments and provid</w:t>
      </w:r>
      <w:r w:rsidR="00961EAA">
        <w:t>ing</w:t>
      </w:r>
      <w:r w:rsidRPr="00FB758C">
        <w:t xml:space="preserve"> visual simulations to help stakeholders understand changes so informed decisions can be made faster</w:t>
      </w:r>
    </w:p>
    <w:p w:rsidRPr="00FB758C" w:rsidR="00FB758C" w:rsidP="0035108F" w:rsidRDefault="00FB758C" w14:paraId="6A52D671" w14:textId="6E2BE087">
      <w:pPr>
        <w:pStyle w:val="Bullets"/>
      </w:pPr>
      <w:r w:rsidRPr="00FB758C">
        <w:rPr>
          <w:rFonts w:cs="Arial"/>
        </w:rPr>
        <w:t>Identify possible risks and faults in nuclear energy systems, which could be missed by humans</w:t>
      </w:r>
    </w:p>
    <w:p w:rsidRPr="00B536DA" w:rsidR="00B536DA" w:rsidP="009F49C3" w:rsidRDefault="00FB758C" w14:paraId="51F29DEE" w14:textId="5D8E7E3C">
      <w:pPr>
        <w:pStyle w:val="Bullets"/>
        <w:rPr>
          <w:i/>
          <w:color w:val="5963F5" w:themeColor="accent2"/>
        </w:rPr>
      </w:pPr>
      <w:r w:rsidRPr="00FB758C">
        <w:t>Centralis</w:t>
      </w:r>
      <w:r w:rsidR="00C518B8">
        <w:t>e</w:t>
      </w:r>
      <w:r w:rsidRPr="00FB758C">
        <w:t xml:space="preserve"> a fragmented system</w:t>
      </w:r>
      <w:r w:rsidR="00015EEB">
        <w:t xml:space="preserve"> by </w:t>
      </w:r>
      <w:r w:rsidRPr="00FB758C">
        <w:t xml:space="preserve">removing bureaucracy, duplication of work or </w:t>
      </w:r>
      <w:r w:rsidR="00015EEB">
        <w:t xml:space="preserve">by </w:t>
      </w:r>
      <w:r w:rsidRPr="00FB758C">
        <w:t xml:space="preserve">predicting and alleviating supply chain issues to increase resilience. </w:t>
      </w:r>
    </w:p>
    <w:p w:rsidR="00FB758C" w:rsidP="00B536DA" w:rsidRDefault="00961EAA" w14:paraId="1653C40A" w14:textId="461EE815">
      <w:pPr>
        <w:jc w:val="center"/>
        <w:rPr>
          <w:rFonts w:cs="Arial"/>
          <w:iCs/>
        </w:rPr>
      </w:pPr>
      <w:r w:rsidRPr="00FB758C">
        <w:rPr>
          <w:rFonts w:cs="Arial"/>
          <w:i/>
          <w:color w:val="5963F5" w:themeColor="accent2"/>
        </w:rPr>
        <w:t>Everybody being able to generate on their roofs or in their gardens, selling energy from your car back to the grid, power being thrown different ways at different times. You’ve got to be resilient and independent</w:t>
      </w:r>
      <w:r w:rsidR="00B536DA">
        <w:rPr>
          <w:rFonts w:cs="Arial"/>
          <w:i/>
          <w:color w:val="5963F5" w:themeColor="accent2"/>
        </w:rPr>
        <w:t xml:space="preserve">. </w:t>
      </w:r>
      <w:r w:rsidRPr="00B536DA">
        <w:rPr>
          <w:rFonts w:cs="Arial"/>
          <w:iCs/>
        </w:rPr>
        <w:t xml:space="preserve">Public </w:t>
      </w:r>
      <w:r w:rsidRPr="00B536DA" w:rsidR="00B536DA">
        <w:rPr>
          <w:rFonts w:cs="Arial"/>
          <w:iCs/>
        </w:rPr>
        <w:t>P</w:t>
      </w:r>
      <w:r w:rsidRPr="00B536DA">
        <w:rPr>
          <w:rFonts w:cs="Arial"/>
          <w:iCs/>
        </w:rPr>
        <w:t>articipant, Cambridge</w:t>
      </w:r>
    </w:p>
    <w:p w:rsidRPr="00FB758C" w:rsidR="00FB758C" w:rsidP="00B536DA" w:rsidRDefault="00B536DA" w14:paraId="26946B75" w14:textId="141A9F04">
      <w:pPr>
        <w:pStyle w:val="Heading3"/>
        <w:rPr>
          <w:u w:val="single"/>
        </w:rPr>
      </w:pPr>
      <w:bookmarkStart w:name="_Toc180053946" w:id="95"/>
      <w:r>
        <w:t>Optimising t</w:t>
      </w:r>
      <w:r w:rsidRPr="00FB758C" w:rsidR="00FB758C">
        <w:t>ransport systems to reduce emissions and save time</w:t>
      </w:r>
      <w:bookmarkEnd w:id="95"/>
    </w:p>
    <w:p w:rsidRPr="00FB758C" w:rsidR="00FB758C" w:rsidP="00FB758C" w:rsidRDefault="00FB758C" w14:paraId="28AB2280" w14:textId="4D1FE999">
      <w:pPr>
        <w:rPr>
          <w:rFonts w:cs="Arial"/>
        </w:rPr>
      </w:pPr>
      <w:r w:rsidRPr="00FB758C">
        <w:rPr>
          <w:rFonts w:cs="Arial"/>
        </w:rPr>
        <w:t xml:space="preserve">Many participants complained about </w:t>
      </w:r>
      <w:r w:rsidR="00B536DA">
        <w:rPr>
          <w:rFonts w:cs="Arial"/>
        </w:rPr>
        <w:t>problems</w:t>
      </w:r>
      <w:r w:rsidRPr="00FB758C">
        <w:rPr>
          <w:rFonts w:cs="Arial"/>
        </w:rPr>
        <w:t xml:space="preserve"> in our transport system and the difficulty of reducing personal transport emissions. Participants suggested that AI could</w:t>
      </w:r>
      <w:r w:rsidR="006D1A1E">
        <w:rPr>
          <w:rFonts w:cs="Arial"/>
        </w:rPr>
        <w:t>:</w:t>
      </w:r>
      <w:r w:rsidRPr="00FB758C">
        <w:rPr>
          <w:rFonts w:cs="Arial"/>
        </w:rPr>
        <w:t xml:space="preserve">    </w:t>
      </w:r>
    </w:p>
    <w:p w:rsidRPr="00FB758C" w:rsidR="00FB758C" w:rsidP="006D1A1E" w:rsidRDefault="00FB758C" w14:paraId="485762F0" w14:textId="77777777">
      <w:pPr>
        <w:pStyle w:val="Bullets"/>
        <w:rPr>
          <w:b/>
          <w:u w:val="single"/>
        </w:rPr>
      </w:pPr>
      <w:r w:rsidRPr="00FB758C">
        <w:t>Monitor traffic and improve navigation systems so drivers take the most efficient routes</w:t>
      </w:r>
    </w:p>
    <w:p w:rsidRPr="00FB758C" w:rsidR="00FB758C" w:rsidP="006D1A1E" w:rsidRDefault="00FB758C" w14:paraId="5B7B743E" w14:textId="77777777">
      <w:pPr>
        <w:pStyle w:val="Bullets"/>
      </w:pPr>
      <w:r w:rsidRPr="00FB758C">
        <w:t xml:space="preserve">Improve the efficiency of public transport </w:t>
      </w:r>
    </w:p>
    <w:p w:rsidRPr="00FB758C" w:rsidR="00FB758C" w:rsidP="006D1A1E" w:rsidRDefault="00FB758C" w14:paraId="2A274D4F" w14:textId="39CD8783">
      <w:pPr>
        <w:pStyle w:val="Bullets"/>
      </w:pPr>
      <w:r w:rsidRPr="00FB758C">
        <w:t>Run ride</w:t>
      </w:r>
      <w:r w:rsidR="00DA4400">
        <w:t>-</w:t>
      </w:r>
      <w:r w:rsidRPr="00FB758C">
        <w:t>sharing apps to reduce fuel waste</w:t>
      </w:r>
    </w:p>
    <w:p w:rsidRPr="00FB758C" w:rsidR="00FB758C" w:rsidP="006D1A1E" w:rsidRDefault="00FB758C" w14:paraId="40CDA0EC" w14:textId="1087BDAF">
      <w:pPr>
        <w:pStyle w:val="Bullets"/>
      </w:pPr>
      <w:r w:rsidRPr="00FB758C">
        <w:t>Connect with electric vehicle infrastructure to assist with journey planning</w:t>
      </w:r>
      <w:r w:rsidR="00E256EA">
        <w:t>.</w:t>
      </w:r>
    </w:p>
    <w:p w:rsidRPr="00E256EA" w:rsidR="00FB758C" w:rsidP="00E256EA" w:rsidRDefault="00FB758C" w14:paraId="001B53FB" w14:textId="61E4D20B">
      <w:pPr>
        <w:pBdr>
          <w:top w:val="nil"/>
          <w:left w:val="nil"/>
          <w:bottom w:val="nil"/>
          <w:right w:val="nil"/>
          <w:between w:val="nil"/>
          <w:bar w:val="nil"/>
        </w:pBdr>
        <w:spacing w:before="120"/>
        <w:rPr>
          <w:rFonts w:cs="Arial"/>
        </w:rPr>
      </w:pPr>
      <w:r w:rsidRPr="00FB758C">
        <w:rPr>
          <w:rFonts w:cs="Arial"/>
        </w:rPr>
        <w:t>Some participants also s</w:t>
      </w:r>
      <w:r w:rsidR="004A670E">
        <w:rPr>
          <w:rFonts w:cs="Arial"/>
        </w:rPr>
        <w:t>ee</w:t>
      </w:r>
      <w:r w:rsidRPr="00FB758C">
        <w:rPr>
          <w:rFonts w:cs="Arial"/>
        </w:rPr>
        <w:t xml:space="preserve"> a role for AI in optimising electric vehicle technology and fuel efficiency.       </w:t>
      </w:r>
    </w:p>
    <w:p w:rsidRPr="00E256EA" w:rsidR="00FB758C" w:rsidP="00E256EA" w:rsidRDefault="00785B4E" w14:paraId="556C5D94" w14:textId="1A25BD54">
      <w:pPr>
        <w:pStyle w:val="Heading3"/>
      </w:pPr>
      <w:bookmarkStart w:name="_Toc180053947" w:id="96"/>
      <w:r>
        <w:t>Optimising l</w:t>
      </w:r>
      <w:r w:rsidRPr="00FB758C" w:rsidR="00FB758C">
        <w:t>and use, town planning and carbon accounting</w:t>
      </w:r>
      <w:bookmarkEnd w:id="96"/>
      <w:r w:rsidRPr="00FB758C" w:rsidR="00FB758C">
        <w:t xml:space="preserve"> </w:t>
      </w:r>
    </w:p>
    <w:p w:rsidRPr="00FB758C" w:rsidR="00FB758C" w:rsidP="008712BD" w:rsidRDefault="00FB758C" w14:paraId="394ED8FF" w14:textId="41FDF928">
      <w:pPr>
        <w:pBdr>
          <w:top w:val="nil"/>
          <w:left w:val="nil"/>
          <w:bottom w:val="nil"/>
          <w:right w:val="nil"/>
          <w:between w:val="nil"/>
          <w:bar w:val="nil"/>
        </w:pBdr>
        <w:spacing w:before="120"/>
        <w:rPr>
          <w:rFonts w:cs="Arial"/>
        </w:rPr>
      </w:pPr>
      <w:r w:rsidRPr="00FB758C">
        <w:rPr>
          <w:rFonts w:cs="Arial"/>
        </w:rPr>
        <w:t>AI us</w:t>
      </w:r>
      <w:r w:rsidR="00785B4E">
        <w:rPr>
          <w:rFonts w:cs="Arial"/>
        </w:rPr>
        <w:t>ing</w:t>
      </w:r>
      <w:r w:rsidRPr="00FB758C">
        <w:rPr>
          <w:rFonts w:cs="Arial"/>
        </w:rPr>
        <w:t xml:space="preserve"> geospatial data to </w:t>
      </w:r>
      <w:r w:rsidR="00785B4E">
        <w:rPr>
          <w:rFonts w:cs="Arial"/>
        </w:rPr>
        <w:t>contribute to</w:t>
      </w:r>
      <w:r w:rsidRPr="00FB758C">
        <w:rPr>
          <w:rFonts w:cs="Arial"/>
        </w:rPr>
        <w:t xml:space="preserve"> optimal land use in the context of net zero goals</w:t>
      </w:r>
      <w:r w:rsidR="00ED42F8">
        <w:rPr>
          <w:rFonts w:cs="Arial"/>
        </w:rPr>
        <w:t xml:space="preserve"> is supported by several participants. F</w:t>
      </w:r>
      <w:r w:rsidRPr="00FB758C">
        <w:rPr>
          <w:rFonts w:cs="Arial"/>
        </w:rPr>
        <w:t>or example</w:t>
      </w:r>
      <w:r w:rsidR="00ED42F8">
        <w:rPr>
          <w:rFonts w:cs="Arial"/>
        </w:rPr>
        <w:t xml:space="preserve">, </w:t>
      </w:r>
      <w:r w:rsidRPr="00FB758C">
        <w:rPr>
          <w:rFonts w:cs="Arial"/>
        </w:rPr>
        <w:t>by identifying locations for renewable energy generation, or measuring the potential emissions of a particular industrial or commercial site</w:t>
      </w:r>
      <w:r w:rsidR="0004305D">
        <w:rPr>
          <w:rFonts w:cs="Arial"/>
        </w:rPr>
        <w:t>.</w:t>
      </w:r>
      <w:r w:rsidRPr="00FB758C">
        <w:rPr>
          <w:rFonts w:cs="Arial"/>
        </w:rPr>
        <w:t xml:space="preserve"> </w:t>
      </w:r>
    </w:p>
    <w:p w:rsidRPr="00FB758C" w:rsidR="00FB758C" w:rsidP="0004305D" w:rsidRDefault="00FB758C" w14:paraId="20E78D80" w14:textId="33B72BEF">
      <w:pPr>
        <w:pBdr>
          <w:top w:val="nil"/>
          <w:left w:val="nil"/>
          <w:bottom w:val="nil"/>
          <w:right w:val="nil"/>
          <w:between w:val="nil"/>
          <w:bar w:val="nil"/>
        </w:pBdr>
        <w:spacing w:before="120"/>
        <w:jc w:val="center"/>
        <w:rPr>
          <w:rFonts w:cs="Arial"/>
          <w:iCs/>
        </w:rPr>
      </w:pPr>
      <w:r w:rsidRPr="00FB758C">
        <w:rPr>
          <w:i/>
          <w:color w:val="5963F5" w:themeColor="accent2"/>
        </w:rPr>
        <w:t xml:space="preserve">Through satellite data you could see whether or not green spaces were being used and whether or not farming land was being used for its best benefit. As in, do you grow agriculture there, or do you just put a shed load of solar panels or wind turbines in there? That's where the AI comes in because it could do the maps. </w:t>
      </w:r>
      <w:r w:rsidRPr="00FB758C">
        <w:rPr>
          <w:iCs/>
        </w:rPr>
        <w:t>Public participant, Liverpool</w:t>
      </w:r>
    </w:p>
    <w:bookmarkStart w:name="_Toc180053948" w:id="97"/>
    <w:p w:rsidRPr="00FB758C" w:rsidR="00FB758C" w:rsidP="0004305D" w:rsidRDefault="00B959B4" w14:paraId="2CD47D57" w14:textId="26C50E7C">
      <w:pPr>
        <w:pStyle w:val="Heading2"/>
      </w:pPr>
      <w:r w:rsidRPr="00B959B4">
        <w:rPr>
          <w:noProof/>
        </w:rPr>
        <mc:AlternateContent>
          <mc:Choice Requires="wps">
            <w:drawing>
              <wp:anchor distT="0" distB="0" distL="114300" distR="114300" simplePos="0" relativeHeight="251669562" behindDoc="0" locked="0" layoutInCell="1" allowOverlap="1" wp14:anchorId="53A391C3" wp14:editId="5DD4F2C8">
                <wp:simplePos x="0" y="0"/>
                <wp:positionH relativeFrom="column">
                  <wp:posOffset>2848952</wp:posOffset>
                </wp:positionH>
                <wp:positionV relativeFrom="paragraph">
                  <wp:posOffset>359996</wp:posOffset>
                </wp:positionV>
                <wp:extent cx="2082800" cy="690880"/>
                <wp:effectExtent l="0" t="0" r="0" b="0"/>
                <wp:wrapTopAndBottom/>
                <wp:docPr id="4" name="Rectangle: Rounded Corners 1"/>
                <wp:cNvGraphicFramePr/>
                <a:graphic xmlns:a="http://schemas.openxmlformats.org/drawingml/2006/main">
                  <a:graphicData uri="http://schemas.microsoft.com/office/word/2010/wordprocessingShape">
                    <wps:wsp>
                      <wps:cNvSpPr/>
                      <wps:spPr>
                        <a:xfrm>
                          <a:off x="0" y="0"/>
                          <a:ext cx="2082800" cy="690880"/>
                        </a:xfrm>
                        <a:prstGeom prst="roundRect">
                          <a:avLst/>
                        </a:prstGeom>
                        <a:solidFill>
                          <a:srgbClr val="F8EDEB"/>
                        </a:solidFill>
                        <a:ln w="12700" cap="flat" cmpd="sng" algn="ctr">
                          <a:noFill/>
                          <a:prstDash val="solid"/>
                          <a:miter lim="800000"/>
                        </a:ln>
                        <a:effectLst/>
                      </wps:spPr>
                      <wps:txbx>
                        <w:txbxContent>
                          <w:p w:rsidR="00636992" w:rsidP="00B959B4" w:rsidRDefault="00636992" w14:paraId="0AF1D6BC" w14:textId="77777777">
                            <w:pPr>
                              <w:spacing w:after="0"/>
                              <w:jc w:val="center"/>
                              <w:rPr>
                                <w:color w:val="05385E" w:themeColor="accent1"/>
                              </w:rPr>
                            </w:pPr>
                            <w:r>
                              <w:rPr>
                                <w:b/>
                                <w:bCs/>
                                <w:color w:val="05385E" w:themeColor="accent1"/>
                              </w:rPr>
                              <w:t>AI energy use</w:t>
                            </w:r>
                            <w:r>
                              <w:rPr>
                                <w:color w:val="05385E" w:themeColor="accent1"/>
                              </w:rPr>
                              <w:t xml:space="preserve"> </w:t>
                            </w:r>
                          </w:p>
                          <w:p w:rsidRPr="00AA4B4B" w:rsidR="00636992" w:rsidP="00B959B4" w:rsidRDefault="00636992" w14:paraId="7AC78F3C" w14:textId="77777777">
                            <w:pPr>
                              <w:jc w:val="center"/>
                              <w:rPr>
                                <w:sz w:val="20"/>
                                <w:szCs w:val="22"/>
                              </w:rPr>
                            </w:pPr>
                            <w:r w:rsidRPr="00AA4B4B">
                              <w:rPr>
                                <w:color w:val="05385E" w:themeColor="accent1"/>
                                <w:sz w:val="20"/>
                                <w:szCs w:val="22"/>
                              </w:rPr>
                              <w:t xml:space="preserve">e.g. </w:t>
                            </w:r>
                            <w:r>
                              <w:rPr>
                                <w:color w:val="05385E" w:themeColor="accent1"/>
                                <w:sz w:val="20"/>
                                <w:szCs w:val="22"/>
                              </w:rPr>
                              <w:t>using more electricity than it saves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1" style="position:absolute;margin-left:224.35pt;margin-top:28.35pt;width:164pt;height:54.4pt;z-index:251669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53A391C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">
                <v:stroke joinstyle="miter"/>
                <v:textbox>
                  <w:txbxContent>
                    <w:p w:rsidR="00636992" w:rsidP="00B959B4" w:rsidRDefault="00636992" w14:paraId="0AF1D6BC" w14:textId="77777777">
                      <w:pPr>
                        <w:spacing w:after="0"/>
                        <w:jc w:val="center"/>
                        <w:rPr>
                          <w:color w:val="05385E" w:themeColor="accent1"/>
                        </w:rPr>
                      </w:pPr>
                      <w:r>
                        <w:rPr>
                          <w:b/>
                          <w:bCs/>
                          <w:color w:val="05385E" w:themeColor="accent1"/>
                        </w:rPr>
                        <w:t>AI energy use</w:t>
                      </w:r>
                      <w:r>
                        <w:rPr>
                          <w:color w:val="05385E" w:themeColor="accent1"/>
                        </w:rPr>
                        <w:t xml:space="preserve"> </w:t>
                      </w:r>
                    </w:p>
                    <w:p w:rsidRPr="00AA4B4B" w:rsidR="00636992" w:rsidP="00B959B4" w:rsidRDefault="00636992" w14:paraId="7AC78F3C" w14:textId="77777777">
                      <w:pPr>
                        <w:jc w:val="center"/>
                        <w:rPr>
                          <w:sz w:val="20"/>
                          <w:szCs w:val="22"/>
                        </w:rPr>
                      </w:pPr>
                      <w:r w:rsidRPr="00AA4B4B">
                        <w:rPr>
                          <w:color w:val="05385E" w:themeColor="accent1"/>
                          <w:sz w:val="20"/>
                          <w:szCs w:val="22"/>
                        </w:rPr>
                        <w:t xml:space="preserve">e.g. </w:t>
                      </w:r>
                      <w:r>
                        <w:rPr>
                          <w:color w:val="05385E" w:themeColor="accent1"/>
                          <w:sz w:val="20"/>
                          <w:szCs w:val="22"/>
                        </w:rPr>
                        <w:t>using more electricity than it saves</w:t>
                      </w:r>
                    </w:p>
                  </w:txbxContent>
                </v:textbox>
                <w10:wrap type="topAndBottom"/>
              </v:roundrect>
            </w:pict>
          </mc:Fallback>
        </mc:AlternateContent>
      </w:r>
      <w:r>
        <w:rPr>
          <w:noProof/>
          <w14:ligatures w14:val="standardContextual"/>
        </w:rPr>
        <mc:AlternateContent>
          <mc:Choice Requires="wps">
            <w:drawing>
              <wp:anchor distT="0" distB="0" distL="114300" distR="114300" simplePos="0" relativeHeight="251666490" behindDoc="0" locked="0" layoutInCell="1" allowOverlap="1" wp14:anchorId="6F7B9FC8" wp14:editId="57AFCBDC">
                <wp:simplePos x="0" y="0"/>
                <wp:positionH relativeFrom="column">
                  <wp:posOffset>588645</wp:posOffset>
                </wp:positionH>
                <wp:positionV relativeFrom="paragraph">
                  <wp:posOffset>339823</wp:posOffset>
                </wp:positionV>
                <wp:extent cx="1987550" cy="690880"/>
                <wp:effectExtent l="0" t="0" r="6350" b="0"/>
                <wp:wrapTopAndBottom/>
                <wp:docPr id="2" name="Rectangle: Rounded Corners 1"/>
                <wp:cNvGraphicFramePr/>
                <a:graphic xmlns:a="http://schemas.openxmlformats.org/drawingml/2006/main">
                  <a:graphicData uri="http://schemas.microsoft.com/office/word/2010/wordprocessingShape">
                    <wps:wsp>
                      <wps:cNvSpPr/>
                      <wps:spPr>
                        <a:xfrm>
                          <a:off x="0" y="0"/>
                          <a:ext cx="1987550" cy="690880"/>
                        </a:xfrm>
                        <a:prstGeom prst="roundRect">
                          <a:avLst/>
                        </a:prstGeom>
                        <a:solidFill>
                          <a:srgbClr val="F8EDEB"/>
                        </a:solidFill>
                        <a:ln w="12700" cap="flat" cmpd="sng" algn="ctr">
                          <a:noFill/>
                          <a:prstDash val="solid"/>
                          <a:miter lim="800000"/>
                        </a:ln>
                        <a:effectLst/>
                      </wps:spPr>
                      <wps:txbx>
                        <w:txbxContent>
                          <w:p w:rsidR="00636992" w:rsidP="00B959B4" w:rsidRDefault="00636992" w14:paraId="45CEA3F3" w14:textId="77777777">
                            <w:pPr>
                              <w:spacing w:after="0"/>
                              <w:contextualSpacing/>
                              <w:jc w:val="center"/>
                              <w:rPr>
                                <w:b/>
                                <w:bCs/>
                                <w:color w:val="05385E" w:themeColor="accent1"/>
                              </w:rPr>
                            </w:pPr>
                            <w:r>
                              <w:rPr>
                                <w:b/>
                                <w:bCs/>
                                <w:color w:val="05385E" w:themeColor="accent1"/>
                              </w:rPr>
                              <w:t>Affordability of AI tech</w:t>
                            </w:r>
                          </w:p>
                          <w:p w:rsidRPr="00B959B4" w:rsidR="00636992" w:rsidP="00B959B4" w:rsidRDefault="00636992" w14:paraId="237472A7" w14:textId="77777777">
                            <w:pPr>
                              <w:spacing w:after="0"/>
                              <w:contextualSpacing/>
                              <w:jc w:val="center"/>
                              <w:rPr>
                                <w:b/>
                                <w:bCs/>
                                <w:color w:val="05385E" w:themeColor="accent1"/>
                              </w:rPr>
                            </w:pPr>
                            <w:r w:rsidRPr="00AE404A">
                              <w:rPr>
                                <w:color w:val="05385E" w:themeColor="accent1"/>
                                <w:sz w:val="20"/>
                                <w:szCs w:val="22"/>
                              </w:rPr>
                              <w:t xml:space="preserve">e.g. </w:t>
                            </w:r>
                            <w:r>
                              <w:rPr>
                                <w:color w:val="05385E" w:themeColor="accent1"/>
                                <w:sz w:val="20"/>
                                <w:szCs w:val="22"/>
                              </w:rPr>
                              <w:t>upgrades out of reach for lower income households</w:t>
                            </w:r>
                            <w:r>
                              <w:rPr>
                                <w:color w:val="05385E"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2" style="position:absolute;margin-left:46.35pt;margin-top:26.75pt;width:156.5pt;height:54.4pt;z-index:251666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6F7B9F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">
                <v:stroke joinstyle="miter"/>
                <v:textbox>
                  <w:txbxContent>
                    <w:p w:rsidR="00636992" w:rsidP="00B959B4" w:rsidRDefault="00636992" w14:paraId="45CEA3F3" w14:textId="77777777">
                      <w:pPr>
                        <w:spacing w:after="0"/>
                        <w:contextualSpacing/>
                        <w:jc w:val="center"/>
                        <w:rPr>
                          <w:b/>
                          <w:bCs/>
                          <w:color w:val="05385E" w:themeColor="accent1"/>
                        </w:rPr>
                      </w:pPr>
                      <w:r>
                        <w:rPr>
                          <w:b/>
                          <w:bCs/>
                          <w:color w:val="05385E" w:themeColor="accent1"/>
                        </w:rPr>
                        <w:t>Affordability of AI tech</w:t>
                      </w:r>
                    </w:p>
                    <w:p w:rsidRPr="00B959B4" w:rsidR="00636992" w:rsidP="00B959B4" w:rsidRDefault="00636992" w14:paraId="237472A7" w14:textId="77777777">
                      <w:pPr>
                        <w:spacing w:after="0"/>
                        <w:contextualSpacing/>
                        <w:jc w:val="center"/>
                        <w:rPr>
                          <w:b/>
                          <w:bCs/>
                          <w:color w:val="05385E" w:themeColor="accent1"/>
                        </w:rPr>
                      </w:pPr>
                      <w:r w:rsidRPr="00AE404A">
                        <w:rPr>
                          <w:color w:val="05385E" w:themeColor="accent1"/>
                          <w:sz w:val="20"/>
                          <w:szCs w:val="22"/>
                        </w:rPr>
                        <w:t xml:space="preserve">e.g. </w:t>
                      </w:r>
                      <w:r>
                        <w:rPr>
                          <w:color w:val="05385E" w:themeColor="accent1"/>
                          <w:sz w:val="20"/>
                          <w:szCs w:val="22"/>
                        </w:rPr>
                        <w:t>upgrades out of reach for lower income households</w:t>
                      </w:r>
                      <w:r>
                        <w:rPr>
                          <w:color w:val="05385E" w:themeColor="accent1"/>
                        </w:rPr>
                        <w:t xml:space="preserve"> </w:t>
                      </w:r>
                    </w:p>
                  </w:txbxContent>
                </v:textbox>
                <w10:wrap type="topAndBottom"/>
              </v:roundrect>
            </w:pict>
          </mc:Fallback>
        </mc:AlternateContent>
      </w:r>
      <w:r w:rsidRPr="00FB758C" w:rsidR="4C987C6D">
        <w:t>6.3 Concerns specific to net zero and energy</w:t>
      </w:r>
      <w:bookmarkEnd w:id="97"/>
      <w:r w:rsidRPr="00FB758C" w:rsidR="4C987C6D">
        <w:t xml:space="preserve"> </w:t>
      </w:r>
    </w:p>
    <w:p w:rsidRPr="00FB758C" w:rsidR="00FB758C" w:rsidP="008712BD" w:rsidRDefault="00B959B4" w14:paraId="6ED93391" w14:textId="70C97A9E">
      <w:pPr>
        <w:contextualSpacing/>
        <w:rPr>
          <w:rFonts w:cs="Arial"/>
          <w:b/>
          <w:bCs/>
        </w:rPr>
      </w:pPr>
      <w:r w:rsidRPr="00B959B4">
        <w:rPr>
          <w:noProof/>
        </w:rPr>
        <mc:AlternateContent>
          <mc:Choice Requires="wps">
            <w:drawing>
              <wp:anchor distT="0" distB="0" distL="114300" distR="114300" simplePos="0" relativeHeight="251668538" behindDoc="0" locked="0" layoutInCell="1" allowOverlap="1" wp14:anchorId="1F685C8C" wp14:editId="71F7E815">
                <wp:simplePos x="0" y="0"/>
                <wp:positionH relativeFrom="column">
                  <wp:posOffset>1652612</wp:posOffset>
                </wp:positionH>
                <wp:positionV relativeFrom="paragraph">
                  <wp:posOffset>910444</wp:posOffset>
                </wp:positionV>
                <wp:extent cx="2082800" cy="755650"/>
                <wp:effectExtent l="0" t="0" r="0" b="6350"/>
                <wp:wrapTopAndBottom/>
                <wp:docPr id="3" name="Rectangle: Rounded Corners 1"/>
                <wp:cNvGraphicFramePr/>
                <a:graphic xmlns:a="http://schemas.openxmlformats.org/drawingml/2006/main">
                  <a:graphicData uri="http://schemas.microsoft.com/office/word/2010/wordprocessingShape">
                    <wps:wsp>
                      <wps:cNvSpPr/>
                      <wps:spPr>
                        <a:xfrm>
                          <a:off x="0" y="0"/>
                          <a:ext cx="2082800" cy="755650"/>
                        </a:xfrm>
                        <a:prstGeom prst="roundRect">
                          <a:avLst/>
                        </a:prstGeom>
                        <a:solidFill>
                          <a:srgbClr val="F8EDEB"/>
                        </a:solidFill>
                        <a:ln w="12700" cap="flat" cmpd="sng" algn="ctr">
                          <a:noFill/>
                          <a:prstDash val="solid"/>
                          <a:miter lim="800000"/>
                        </a:ln>
                        <a:effectLst/>
                      </wps:spPr>
                      <wps:txbx>
                        <w:txbxContent>
                          <w:p w:rsidR="00636992" w:rsidP="00B959B4" w:rsidRDefault="00636992" w14:paraId="21013F80" w14:textId="77777777">
                            <w:pPr>
                              <w:spacing w:after="0"/>
                              <w:jc w:val="center"/>
                              <w:rPr>
                                <w:color w:val="05385E" w:themeColor="accent1"/>
                              </w:rPr>
                            </w:pPr>
                            <w:r>
                              <w:rPr>
                                <w:b/>
                                <w:bCs/>
                                <w:color w:val="05385E" w:themeColor="accent1"/>
                              </w:rPr>
                              <w:t xml:space="preserve">AI as a net zero ‘quick fix’ </w:t>
                            </w:r>
                            <w:r w:rsidRPr="00522B89">
                              <w:rPr>
                                <w:color w:val="05385E" w:themeColor="accent1"/>
                              </w:rPr>
                              <w:t xml:space="preserve"> </w:t>
                            </w:r>
                          </w:p>
                          <w:p w:rsidRPr="00DD508E" w:rsidR="00636992" w:rsidP="00B959B4" w:rsidRDefault="00636992" w14:paraId="47EDDADB" w14:textId="77777777">
                            <w:pPr>
                              <w:jc w:val="center"/>
                              <w:rPr>
                                <w:sz w:val="20"/>
                                <w:szCs w:val="22"/>
                              </w:rPr>
                            </w:pPr>
                            <w:r w:rsidRPr="00DD508E">
                              <w:rPr>
                                <w:color w:val="05385E" w:themeColor="accent1"/>
                                <w:sz w:val="20"/>
                                <w:szCs w:val="22"/>
                              </w:rPr>
                              <w:t xml:space="preserve">e.g. </w:t>
                            </w:r>
                            <w:r>
                              <w:rPr>
                                <w:color w:val="05385E" w:themeColor="accent1"/>
                                <w:sz w:val="20"/>
                                <w:szCs w:val="22"/>
                              </w:rPr>
                              <w:t>risk of distracting from existing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3" style="position:absolute;margin-left:130.15pt;margin-top:71.7pt;width:164pt;height:59.5pt;z-index:2516685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8edeb" stroked="f" strokeweight="1pt" arcsize="10923f" w14:anchorId="1F685C8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">
                <v:stroke joinstyle="miter"/>
                <v:textbox>
                  <w:txbxContent>
                    <w:p w:rsidR="00636992" w:rsidP="00B959B4" w:rsidRDefault="00636992" w14:paraId="21013F80" w14:textId="77777777">
                      <w:pPr>
                        <w:spacing w:after="0"/>
                        <w:jc w:val="center"/>
                        <w:rPr>
                          <w:color w:val="05385E" w:themeColor="accent1"/>
                        </w:rPr>
                      </w:pPr>
                      <w:r>
                        <w:rPr>
                          <w:b/>
                          <w:bCs/>
                          <w:color w:val="05385E" w:themeColor="accent1"/>
                        </w:rPr>
                        <w:t xml:space="preserve">AI as a net zero ‘quick fix’ </w:t>
                      </w:r>
                      <w:r w:rsidRPr="00522B89">
                        <w:rPr>
                          <w:color w:val="05385E" w:themeColor="accent1"/>
                        </w:rPr>
                        <w:t xml:space="preserve"> </w:t>
                      </w:r>
                    </w:p>
                    <w:p w:rsidRPr="00DD508E" w:rsidR="00636992" w:rsidP="00B959B4" w:rsidRDefault="00636992" w14:paraId="47EDDADB" w14:textId="77777777">
                      <w:pPr>
                        <w:jc w:val="center"/>
                        <w:rPr>
                          <w:sz w:val="20"/>
                          <w:szCs w:val="22"/>
                        </w:rPr>
                      </w:pPr>
                      <w:r w:rsidRPr="00DD508E">
                        <w:rPr>
                          <w:color w:val="05385E" w:themeColor="accent1"/>
                          <w:sz w:val="20"/>
                          <w:szCs w:val="22"/>
                        </w:rPr>
                        <w:t xml:space="preserve">e.g. </w:t>
                      </w:r>
                      <w:r>
                        <w:rPr>
                          <w:color w:val="05385E" w:themeColor="accent1"/>
                          <w:sz w:val="20"/>
                          <w:szCs w:val="22"/>
                        </w:rPr>
                        <w:t>risk of distracting from existing solutions</w:t>
                      </w:r>
                    </w:p>
                  </w:txbxContent>
                </v:textbox>
                <w10:wrap type="topAndBottom"/>
              </v:roundrect>
            </w:pict>
          </mc:Fallback>
        </mc:AlternateContent>
      </w:r>
    </w:p>
    <w:p w:rsidRPr="00FB758C" w:rsidR="00FB758C" w:rsidP="0004305D" w:rsidRDefault="00FB758C" w14:paraId="1D9C2E06" w14:textId="12B5A5AA">
      <w:pPr>
        <w:pStyle w:val="Heading3"/>
      </w:pPr>
      <w:bookmarkStart w:name="_Toc180053949" w:id="98"/>
      <w:r w:rsidRPr="00FB758C">
        <w:t>Focus</w:t>
      </w:r>
      <w:r w:rsidR="006B35FC">
        <w:t>ing</w:t>
      </w:r>
      <w:r w:rsidRPr="00FB758C">
        <w:t xml:space="preserve"> on technological fixes could distract from more effective solutions or even contribute to the climate crisis</w:t>
      </w:r>
      <w:bookmarkEnd w:id="98"/>
    </w:p>
    <w:p w:rsidRPr="00FB758C" w:rsidR="00FB758C" w:rsidP="00FB758C" w:rsidRDefault="00FB758C" w14:paraId="48B31B0B" w14:textId="60098FDD">
      <w:pPr>
        <w:rPr>
          <w:rFonts w:cs="Arial"/>
          <w:bCs/>
        </w:rPr>
      </w:pPr>
      <w:r w:rsidRPr="00FB758C">
        <w:rPr>
          <w:rFonts w:cs="Arial"/>
          <w:bCs/>
        </w:rPr>
        <w:t xml:space="preserve">In different ways, participants across the groups </w:t>
      </w:r>
      <w:r w:rsidR="00F42B2F">
        <w:rPr>
          <w:rFonts w:cs="Arial"/>
          <w:bCs/>
        </w:rPr>
        <w:t>are</w:t>
      </w:r>
      <w:r w:rsidRPr="00FB758C">
        <w:rPr>
          <w:rFonts w:cs="Arial"/>
          <w:bCs/>
        </w:rPr>
        <w:t xml:space="preserve"> </w:t>
      </w:r>
      <w:r w:rsidR="00E91547">
        <w:rPr>
          <w:rFonts w:cs="Arial"/>
          <w:bCs/>
        </w:rPr>
        <w:t xml:space="preserve">concerned about the potential for people in power to </w:t>
      </w:r>
      <w:r w:rsidR="00D650CF">
        <w:rPr>
          <w:rFonts w:cs="Arial"/>
          <w:bCs/>
        </w:rPr>
        <w:t xml:space="preserve">view </w:t>
      </w:r>
      <w:r w:rsidRPr="00FB758C">
        <w:rPr>
          <w:rFonts w:cs="Arial"/>
          <w:bCs/>
        </w:rPr>
        <w:t>AI as a ‘quick fix’ to help reach net zero</w:t>
      </w:r>
      <w:r w:rsidR="00D650CF">
        <w:rPr>
          <w:rFonts w:cs="Arial"/>
          <w:bCs/>
        </w:rPr>
        <w:t xml:space="preserve">. </w:t>
      </w:r>
      <w:r w:rsidR="00066006">
        <w:rPr>
          <w:rFonts w:cs="Arial"/>
          <w:bCs/>
        </w:rPr>
        <w:t>This is</w:t>
      </w:r>
      <w:r w:rsidRPr="00FB758C">
        <w:rPr>
          <w:rFonts w:cs="Arial"/>
          <w:bCs/>
        </w:rPr>
        <w:t xml:space="preserve"> </w:t>
      </w:r>
      <w:r w:rsidR="000D3110">
        <w:rPr>
          <w:rFonts w:cs="Arial"/>
          <w:bCs/>
        </w:rPr>
        <w:t xml:space="preserve">raised </w:t>
      </w:r>
      <w:r w:rsidRPr="00FB758C">
        <w:rPr>
          <w:rFonts w:cs="Arial"/>
          <w:bCs/>
        </w:rPr>
        <w:t xml:space="preserve">in </w:t>
      </w:r>
      <w:r w:rsidR="00066006">
        <w:rPr>
          <w:rFonts w:cs="Arial"/>
          <w:bCs/>
        </w:rPr>
        <w:t>the</w:t>
      </w:r>
      <w:r w:rsidRPr="00FB758C">
        <w:rPr>
          <w:rFonts w:cs="Arial"/>
          <w:bCs/>
        </w:rPr>
        <w:t xml:space="preserve"> context </w:t>
      </w:r>
      <w:r w:rsidR="000D3110">
        <w:rPr>
          <w:rFonts w:cs="Arial"/>
          <w:bCs/>
        </w:rPr>
        <w:t>of</w:t>
      </w:r>
      <w:r w:rsidRPr="00FB758C">
        <w:rPr>
          <w:rFonts w:cs="Arial"/>
          <w:bCs/>
        </w:rPr>
        <w:t xml:space="preserve"> </w:t>
      </w:r>
      <w:r w:rsidR="00EB2FAE">
        <w:rPr>
          <w:rFonts w:cs="Arial"/>
          <w:bCs/>
        </w:rPr>
        <w:t>g</w:t>
      </w:r>
      <w:r w:rsidRPr="00FB758C">
        <w:rPr>
          <w:rFonts w:cs="Arial"/>
          <w:bCs/>
        </w:rPr>
        <w:t xml:space="preserve">overnment </w:t>
      </w:r>
      <w:r w:rsidR="00EB2FAE">
        <w:rPr>
          <w:rFonts w:cs="Arial"/>
          <w:bCs/>
        </w:rPr>
        <w:t>responsibility</w:t>
      </w:r>
      <w:r w:rsidRPr="00FB758C">
        <w:rPr>
          <w:rFonts w:cs="Arial"/>
          <w:bCs/>
        </w:rPr>
        <w:t xml:space="preserve"> for making tough decisions in order for the UK to reach its net zero target</w:t>
      </w:r>
      <w:r w:rsidR="00EB2FAE">
        <w:rPr>
          <w:rFonts w:cs="Arial"/>
          <w:bCs/>
        </w:rPr>
        <w:t>.</w:t>
      </w:r>
      <w:r w:rsidRPr="00FB758C">
        <w:rPr>
          <w:rFonts w:cs="Arial"/>
          <w:bCs/>
        </w:rPr>
        <w:t xml:space="preserve"> </w:t>
      </w:r>
    </w:p>
    <w:p w:rsidRPr="008712BD" w:rsidR="00FB758C" w:rsidP="008712BD" w:rsidRDefault="00FB758C" w14:paraId="0ABA9AD7" w14:textId="3AEC844E">
      <w:pPr>
        <w:jc w:val="center"/>
        <w:rPr>
          <w:rFonts w:cs="Arial"/>
          <w:iCs/>
        </w:rPr>
      </w:pPr>
      <w:r w:rsidRPr="00FB758C">
        <w:rPr>
          <w:i/>
          <w:color w:val="5963F5" w:themeColor="accent2"/>
        </w:rPr>
        <w:t xml:space="preserve">Is the infrastructure not a more important aspect than putting in AI systems? Government for years now has known that we need that </w:t>
      </w:r>
      <w:r w:rsidRPr="00FB758C" w:rsidR="00EB2FAE">
        <w:rPr>
          <w:i/>
          <w:color w:val="5963F5" w:themeColor="accent2"/>
        </w:rPr>
        <w:t>infrastructure,</w:t>
      </w:r>
      <w:r w:rsidRPr="00FB758C">
        <w:rPr>
          <w:i/>
          <w:color w:val="5963F5" w:themeColor="accent2"/>
        </w:rPr>
        <w:t xml:space="preserve"> but it's always been someone else's problem, the next </w:t>
      </w:r>
      <w:r w:rsidR="004039A8">
        <w:rPr>
          <w:i/>
          <w:color w:val="5963F5" w:themeColor="accent2"/>
        </w:rPr>
        <w:t>g</w:t>
      </w:r>
      <w:r w:rsidRPr="00FB758C">
        <w:rPr>
          <w:i/>
          <w:color w:val="5963F5" w:themeColor="accent2"/>
        </w:rPr>
        <w:t>overnment to sort out</w:t>
      </w:r>
      <w:r w:rsidR="00EF0892">
        <w:rPr>
          <w:i/>
          <w:color w:val="5963F5" w:themeColor="accent2"/>
        </w:rPr>
        <w:t xml:space="preserve">. </w:t>
      </w:r>
      <w:r w:rsidRPr="00FB758C">
        <w:rPr>
          <w:iCs/>
        </w:rPr>
        <w:t xml:space="preserve">Public </w:t>
      </w:r>
      <w:r w:rsidR="00256B58">
        <w:rPr>
          <w:iCs/>
        </w:rPr>
        <w:t>P</w:t>
      </w:r>
      <w:r w:rsidRPr="00FB758C">
        <w:rPr>
          <w:iCs/>
        </w:rPr>
        <w:t>articipant, Liverpool</w:t>
      </w:r>
    </w:p>
    <w:p w:rsidRPr="00FB758C" w:rsidR="00FB758C" w:rsidP="00FB758C" w:rsidRDefault="00FB758C" w14:paraId="3C85838D" w14:textId="5B4FD2A1">
      <w:pPr>
        <w:rPr>
          <w:rFonts w:cs="Arial"/>
          <w:bCs/>
        </w:rPr>
      </w:pPr>
      <w:r w:rsidRPr="00FB758C">
        <w:rPr>
          <w:rFonts w:cs="Arial"/>
          <w:bCs/>
        </w:rPr>
        <w:t xml:space="preserve">Many participants pointed out that electric or autonomous vehicles require a great deal of energy and finite resources to manufacture. Some suggested that less glamorous but more impactful solutions such as fixing public transport should be </w:t>
      </w:r>
      <w:r w:rsidR="00EF0892">
        <w:rPr>
          <w:rFonts w:cs="Arial"/>
          <w:bCs/>
        </w:rPr>
        <w:t>a</w:t>
      </w:r>
      <w:r w:rsidRPr="00FB758C">
        <w:rPr>
          <w:rFonts w:cs="Arial"/>
          <w:bCs/>
        </w:rPr>
        <w:t xml:space="preserve"> priority</w:t>
      </w:r>
      <w:r w:rsidR="00EF0892">
        <w:rPr>
          <w:rFonts w:cs="Arial"/>
          <w:bCs/>
        </w:rPr>
        <w:t>.</w:t>
      </w:r>
    </w:p>
    <w:p w:rsidRPr="008712BD" w:rsidR="00FB758C" w:rsidP="008712BD" w:rsidRDefault="00FB758C" w14:paraId="53263926" w14:textId="1D558CDF">
      <w:pPr>
        <w:jc w:val="center"/>
        <w:rPr>
          <w:rFonts w:cs="Arial"/>
          <w:iCs/>
        </w:rPr>
      </w:pPr>
      <w:r w:rsidRPr="00FB758C">
        <w:rPr>
          <w:i/>
          <w:color w:val="5963F5" w:themeColor="accent2"/>
        </w:rPr>
        <w:t xml:space="preserve">Whenever I think about autonomous vehicles I just keep thinking, </w:t>
      </w:r>
      <w:r w:rsidR="001137A6">
        <w:rPr>
          <w:i/>
          <w:color w:val="5963F5" w:themeColor="accent2"/>
        </w:rPr>
        <w:t>‘i</w:t>
      </w:r>
      <w:r w:rsidRPr="00FB758C">
        <w:rPr>
          <w:i/>
          <w:color w:val="5963F5" w:themeColor="accent2"/>
        </w:rPr>
        <w:t>t would be nice if the trains just worked</w:t>
      </w:r>
      <w:r w:rsidR="001137A6">
        <w:rPr>
          <w:i/>
          <w:color w:val="5963F5" w:themeColor="accent2"/>
        </w:rPr>
        <w:t>, o</w:t>
      </w:r>
      <w:r w:rsidRPr="00FB758C">
        <w:rPr>
          <w:i/>
          <w:color w:val="5963F5" w:themeColor="accent2"/>
        </w:rPr>
        <w:t>r the buses</w:t>
      </w:r>
      <w:r w:rsidR="00EF0892">
        <w:rPr>
          <w:i/>
          <w:color w:val="5963F5" w:themeColor="accent2"/>
        </w:rPr>
        <w:t>.</w:t>
      </w:r>
      <w:r w:rsidR="001137A6">
        <w:rPr>
          <w:i/>
          <w:color w:val="5963F5" w:themeColor="accent2"/>
        </w:rPr>
        <w:t>’</w:t>
      </w:r>
      <w:r w:rsidR="00EF0892">
        <w:rPr>
          <w:i/>
          <w:color w:val="5963F5" w:themeColor="accent2"/>
        </w:rPr>
        <w:t xml:space="preserve"> </w:t>
      </w:r>
      <w:r w:rsidRPr="00FB758C">
        <w:rPr>
          <w:iCs/>
        </w:rPr>
        <w:t xml:space="preserve">Public </w:t>
      </w:r>
      <w:r w:rsidR="00256B58">
        <w:rPr>
          <w:iCs/>
        </w:rPr>
        <w:t>P</w:t>
      </w:r>
      <w:r w:rsidRPr="00FB758C">
        <w:rPr>
          <w:iCs/>
        </w:rPr>
        <w:t>articipant, Liverpool</w:t>
      </w:r>
    </w:p>
    <w:p w:rsidRPr="001137A6" w:rsidR="00FB758C" w:rsidP="00FB758C" w:rsidRDefault="00FB758C" w14:paraId="3D5340CF" w14:textId="030A9FA6">
      <w:pPr>
        <w:rPr>
          <w:rFonts w:cs="Arial"/>
          <w:bCs/>
        </w:rPr>
      </w:pPr>
      <w:r w:rsidRPr="00FB758C">
        <w:rPr>
          <w:rFonts w:cs="Arial"/>
          <w:bCs/>
        </w:rPr>
        <w:t xml:space="preserve">Learning about the amount of electricity AI itself uses led participants across all groups to question whether AI would </w:t>
      </w:r>
      <w:r w:rsidR="001137A6">
        <w:rPr>
          <w:rFonts w:cs="Arial"/>
          <w:bCs/>
        </w:rPr>
        <w:t>be</w:t>
      </w:r>
      <w:r w:rsidRPr="00FB758C">
        <w:rPr>
          <w:rFonts w:cs="Arial"/>
          <w:bCs/>
        </w:rPr>
        <w:t xml:space="preserve"> a net contributor of emissions and </w:t>
      </w:r>
      <w:r w:rsidR="001137A6">
        <w:rPr>
          <w:rFonts w:cs="Arial"/>
          <w:bCs/>
        </w:rPr>
        <w:t>worsen</w:t>
      </w:r>
      <w:r w:rsidRPr="00FB758C">
        <w:rPr>
          <w:rFonts w:cs="Arial"/>
          <w:bCs/>
        </w:rPr>
        <w:t xml:space="preserve"> the problem.   </w:t>
      </w:r>
    </w:p>
    <w:p w:rsidRPr="00FB758C" w:rsidR="00FB758C" w:rsidP="004E7A6B" w:rsidRDefault="00FB758C" w14:paraId="3DEA094F" w14:textId="1CBFFBB1">
      <w:pPr>
        <w:pStyle w:val="Heading3"/>
      </w:pPr>
      <w:bookmarkStart w:name="_Toc180053950" w:id="99"/>
      <w:r w:rsidRPr="00FB758C">
        <w:t xml:space="preserve">The </w:t>
      </w:r>
      <w:r w:rsidR="003037BF">
        <w:t>affordability o</w:t>
      </w:r>
      <w:r w:rsidRPr="00FB758C">
        <w:t>f AI technology and its sources of funding</w:t>
      </w:r>
      <w:bookmarkEnd w:id="99"/>
      <w:r w:rsidRPr="00FB758C">
        <w:t xml:space="preserve"> </w:t>
      </w:r>
    </w:p>
    <w:p w:rsidRPr="00FB758C" w:rsidR="00FB758C" w:rsidP="00FB758C" w:rsidRDefault="00FB758C" w14:paraId="44CACBFE" w14:textId="7A4941B5">
      <w:pPr>
        <w:rPr>
          <w:rFonts w:cs="Arial"/>
        </w:rPr>
      </w:pPr>
      <w:r w:rsidRPr="00FB758C">
        <w:rPr>
          <w:rFonts w:cs="Arial"/>
        </w:rPr>
        <w:t>The question of who would pay for large scale technological upgrades came up in every group</w:t>
      </w:r>
      <w:r w:rsidR="004A1361">
        <w:rPr>
          <w:rFonts w:cs="Arial"/>
        </w:rPr>
        <w:t xml:space="preserve"> discussion</w:t>
      </w:r>
      <w:r w:rsidRPr="00FB758C">
        <w:rPr>
          <w:rFonts w:cs="Arial"/>
        </w:rPr>
        <w:t xml:space="preserve">. Many participants </w:t>
      </w:r>
      <w:r w:rsidR="004A1361">
        <w:rPr>
          <w:rFonts w:cs="Arial"/>
        </w:rPr>
        <w:t>are</w:t>
      </w:r>
      <w:r w:rsidRPr="00FB758C">
        <w:rPr>
          <w:rFonts w:cs="Arial"/>
        </w:rPr>
        <w:t xml:space="preserve"> concerned that the burden would fall on the taxpayer, or that only people who could afford to make upgrades would be able to reduce their emissions or benefit from the </w:t>
      </w:r>
      <w:r w:rsidRPr="00FB758C" w:rsidR="000C05E0">
        <w:rPr>
          <w:rFonts w:cs="Arial"/>
        </w:rPr>
        <w:t>technology.</w:t>
      </w:r>
    </w:p>
    <w:p w:rsidR="00FB758C" w:rsidP="00EF6B09" w:rsidRDefault="00FB758C" w14:paraId="3300B2DB" w14:textId="37712FD5">
      <w:pPr>
        <w:jc w:val="center"/>
        <w:rPr>
          <w:iCs/>
        </w:rPr>
      </w:pPr>
      <w:r w:rsidRPr="00FB758C">
        <w:rPr>
          <w:i/>
          <w:color w:val="5963F5" w:themeColor="accent2"/>
        </w:rPr>
        <w:t>Not all households can afford installing a smart system in their house or more insulation or whatever. The people who get the technology are not the people who are in fuel poverty</w:t>
      </w:r>
      <w:r w:rsidR="00EF6B09">
        <w:rPr>
          <w:i/>
          <w:color w:val="5963F5" w:themeColor="accent2"/>
        </w:rPr>
        <w:t>.</w:t>
      </w:r>
      <w:r w:rsidRPr="00FB758C">
        <w:rPr>
          <w:i/>
          <w:color w:val="5963F5" w:themeColor="accent2"/>
        </w:rPr>
        <w:t xml:space="preserve"> </w:t>
      </w:r>
      <w:r w:rsidRPr="00FB758C">
        <w:rPr>
          <w:iCs/>
        </w:rPr>
        <w:t xml:space="preserve">Public </w:t>
      </w:r>
      <w:r w:rsidRPr="00EF6B09" w:rsidR="00EF6B09">
        <w:rPr>
          <w:iCs/>
        </w:rPr>
        <w:t>P</w:t>
      </w:r>
      <w:r w:rsidRPr="00FB758C">
        <w:rPr>
          <w:iCs/>
        </w:rPr>
        <w:t>articipant</w:t>
      </w:r>
      <w:r w:rsidR="00256B58">
        <w:rPr>
          <w:iCs/>
        </w:rPr>
        <w:t>,</w:t>
      </w:r>
      <w:r w:rsidRPr="00FB758C">
        <w:rPr>
          <w:iCs/>
        </w:rPr>
        <w:t xml:space="preserve"> Liverpool</w:t>
      </w:r>
    </w:p>
    <w:p w:rsidR="00C22A78" w:rsidRDefault="00C22A78" w14:paraId="2083D81F" w14:textId="36736FF7">
      <w:pPr>
        <w:spacing w:after="160" w:line="259" w:lineRule="auto"/>
      </w:pPr>
    </w:p>
    <w:p w:rsidR="670BC5EF" w:rsidP="670BC5EF" w:rsidRDefault="670BC5EF" w14:paraId="0EF2B26B" w14:textId="25423F42">
      <w:pPr>
        <w:spacing w:after="160" w:line="259" w:lineRule="auto"/>
      </w:pPr>
    </w:p>
    <w:p w:rsidRPr="00C22A78" w:rsidR="00C22A78" w:rsidP="009B2DF5" w:rsidRDefault="00C22A78" w14:paraId="686BC7FD" w14:textId="1E0421AF">
      <w:pPr>
        <w:pStyle w:val="Heading1"/>
        <w:numPr>
          <w:ilvl w:val="0"/>
          <w:numId w:val="41"/>
        </w:numPr>
        <w:rPr>
          <w:rFonts w:eastAsia="Aptos"/>
        </w:rPr>
      </w:pPr>
      <w:bookmarkStart w:name="_Toc180578504" w:id="100"/>
      <w:r w:rsidRPr="00C22A78">
        <w:rPr>
          <w:rFonts w:eastAsia="Aptos"/>
        </w:rPr>
        <w:t>AI in public services: Expectations for guardrails and interventions</w:t>
      </w:r>
      <w:bookmarkEnd w:id="100"/>
      <w:r w:rsidRPr="00C22A78">
        <w:rPr>
          <w:rFonts w:eastAsia="Aptos"/>
        </w:rPr>
        <w:t xml:space="preserve"> </w:t>
      </w:r>
    </w:p>
    <w:p w:rsidR="00A05D93" w:rsidP="00C22A78" w:rsidRDefault="00A05D93" w14:paraId="24DDBFDB" w14:textId="77777777">
      <w:pPr>
        <w:rPr>
          <w:rFonts w:eastAsia="Aptos" w:cs="Times New Roman"/>
        </w:rPr>
      </w:pPr>
    </w:p>
    <w:p w:rsidR="00160EE5" w:rsidP="00C22A78" w:rsidRDefault="100EE7F5" w14:paraId="3454390B" w14:textId="5B3895F5">
      <w:pPr>
        <w:rPr>
          <w:rFonts w:eastAsia="Aptos" w:cs="Times New Roman"/>
        </w:rPr>
      </w:pPr>
      <w:r w:rsidRPr="4880C88F" w:rsidR="4880C88F">
        <w:rPr>
          <w:rFonts w:eastAsia="Aptos" w:cs="Times New Roman"/>
        </w:rPr>
        <w:t>In the final hour of the workshops, p</w:t>
      </w:r>
      <w:r w:rsidRPr="4880C88F" w:rsidR="4880C88F">
        <w:rPr>
          <w:rFonts w:eastAsia="Aptos" w:cs="Times New Roman"/>
        </w:rPr>
        <w:t>articipants</w:t>
      </w:r>
      <w:r w:rsidRPr="4880C88F" w:rsidR="4880C88F">
        <w:rPr>
          <w:rFonts w:eastAsia="Aptos" w:cs="Times New Roman"/>
        </w:rPr>
        <w:t xml:space="preserve"> talked about </w:t>
      </w:r>
      <w:r w:rsidRPr="4880C88F" w:rsidR="4880C88F">
        <w:rPr>
          <w:rFonts w:eastAsia="Aptos" w:cs="Times New Roman"/>
        </w:rPr>
        <w:t xml:space="preserve">what </w:t>
      </w:r>
      <w:r w:rsidRPr="4880C88F" w:rsidR="4880C88F">
        <w:rPr>
          <w:rFonts w:eastAsia="Aptos" w:cs="Times New Roman"/>
        </w:rPr>
        <w:t xml:space="preserve">needed to be done, and by whom, to </w:t>
      </w:r>
      <w:r w:rsidRPr="4880C88F" w:rsidR="4880C88F">
        <w:rPr>
          <w:rFonts w:eastAsia="Aptos" w:cs="Times New Roman"/>
        </w:rPr>
        <w:t xml:space="preserve">bring out </w:t>
      </w:r>
      <w:r w:rsidRPr="4880C88F" w:rsidR="4880C88F">
        <w:rPr>
          <w:rFonts w:eastAsia="Aptos" w:cs="Times New Roman"/>
        </w:rPr>
        <w:t xml:space="preserve">their </w:t>
      </w:r>
      <w:r w:rsidRPr="4880C88F" w:rsidR="4880C88F">
        <w:rPr>
          <w:rFonts w:eastAsia="Aptos" w:cs="Times New Roman"/>
        </w:rPr>
        <w:t xml:space="preserve">aspirations </w:t>
      </w:r>
      <w:r w:rsidRPr="4880C88F" w:rsidR="4880C88F">
        <w:rPr>
          <w:rFonts w:eastAsia="Aptos" w:cs="Times New Roman"/>
        </w:rPr>
        <w:t>and</w:t>
      </w:r>
      <w:r w:rsidRPr="4880C88F" w:rsidR="4880C88F">
        <w:rPr>
          <w:rFonts w:eastAsia="Aptos" w:cs="Times New Roman"/>
        </w:rPr>
        <w:t xml:space="preserve"> av</w:t>
      </w:r>
      <w:r w:rsidRPr="4880C88F" w:rsidR="4880C88F">
        <w:rPr>
          <w:rFonts w:eastAsia="Aptos" w:cs="Times New Roman"/>
        </w:rPr>
        <w:t>ert</w:t>
      </w:r>
      <w:r w:rsidRPr="4880C88F" w:rsidR="4880C88F">
        <w:rPr>
          <w:rFonts w:eastAsia="Aptos" w:cs="Times New Roman"/>
        </w:rPr>
        <w:t xml:space="preserve"> their</w:t>
      </w:r>
      <w:r w:rsidRPr="4880C88F" w:rsidR="4880C88F">
        <w:rPr>
          <w:rFonts w:eastAsia="Aptos" w:cs="Times New Roman"/>
        </w:rPr>
        <w:t xml:space="preserve"> concerns</w:t>
      </w:r>
      <w:r w:rsidRPr="4880C88F" w:rsidR="4880C88F">
        <w:rPr>
          <w:rFonts w:eastAsia="Aptos" w:cs="Times New Roman"/>
        </w:rPr>
        <w:t xml:space="preserve"> </w:t>
      </w:r>
      <w:r w:rsidRPr="4880C88F" w:rsidR="4880C88F">
        <w:rPr>
          <w:rFonts w:eastAsia="Aptos" w:cs="Times New Roman"/>
        </w:rPr>
        <w:t xml:space="preserve">in relation to </w:t>
      </w:r>
      <w:r w:rsidRPr="4880C88F" w:rsidR="4880C88F">
        <w:rPr>
          <w:rFonts w:eastAsia="Aptos" w:cs="Times New Roman"/>
        </w:rPr>
        <w:t>AI in public services</w:t>
      </w:r>
      <w:r w:rsidRPr="4880C88F" w:rsidR="4880C88F">
        <w:rPr>
          <w:rFonts w:eastAsia="Aptos" w:cs="Times New Roman"/>
        </w:rPr>
        <w:t>.</w:t>
      </w:r>
    </w:p>
    <w:p w:rsidRPr="008712BD" w:rsidR="00C22A78" w:rsidP="008712BD" w:rsidRDefault="00C41E6C" w14:paraId="29F4EBC9" w14:textId="4ED48B9A">
      <w:pPr>
        <w:pStyle w:val="Heading2"/>
        <w:rPr>
          <w:rFonts w:eastAsia="Times New Roman"/>
        </w:rPr>
      </w:pPr>
      <w:bookmarkStart w:name="_Toc180053951" w:id="101"/>
      <w:r>
        <w:rPr>
          <w:rFonts w:eastAsia="Times New Roman"/>
        </w:rPr>
        <w:t xml:space="preserve">7.1 </w:t>
      </w:r>
      <w:r w:rsidRPr="00C22A78" w:rsidR="00C22A78">
        <w:rPr>
          <w:rFonts w:eastAsia="Times New Roman"/>
        </w:rPr>
        <w:t>Broad public understanding on AI is needed</w:t>
      </w:r>
      <w:bookmarkEnd w:id="101"/>
    </w:p>
    <w:p w:rsidRPr="00C22A78" w:rsidR="00C22A78" w:rsidP="008712BD" w:rsidRDefault="00C22A78" w14:paraId="70C1B779" w14:textId="76077D6C">
      <w:pPr>
        <w:jc w:val="center"/>
        <w:rPr>
          <w:rFonts w:eastAsia="Aptos" w:cs="Times New Roman"/>
          <w:i/>
          <w:color w:val="5963F5" w:themeColor="accent2"/>
        </w:rPr>
      </w:pPr>
      <w:r w:rsidRPr="00C22A78">
        <w:rPr>
          <w:rFonts w:eastAsia="Aptos" w:cs="Times New Roman"/>
          <w:i/>
          <w:color w:val="5963F5" w:themeColor="accent2"/>
        </w:rPr>
        <w:t>We're all a part of it. We're all using it every day and we don't even reali</w:t>
      </w:r>
      <w:r w:rsidR="00B55A4B">
        <w:rPr>
          <w:rFonts w:eastAsia="Aptos" w:cs="Times New Roman"/>
          <w:i/>
          <w:color w:val="5963F5" w:themeColor="accent2"/>
        </w:rPr>
        <w:t>s</w:t>
      </w:r>
      <w:r w:rsidRPr="00C22A78">
        <w:rPr>
          <w:rFonts w:eastAsia="Aptos" w:cs="Times New Roman"/>
          <w:i/>
          <w:color w:val="5963F5" w:themeColor="accent2"/>
        </w:rPr>
        <w:t>e that we're using it</w:t>
      </w:r>
      <w:r w:rsidR="00861B48">
        <w:rPr>
          <w:rFonts w:eastAsia="Aptos" w:cs="Times New Roman"/>
          <w:i/>
          <w:color w:val="5963F5" w:themeColor="accent2"/>
        </w:rPr>
        <w:t xml:space="preserve">. </w:t>
      </w:r>
      <w:r w:rsidRPr="00C22A78">
        <w:rPr>
          <w:rFonts w:eastAsia="Aptos" w:cs="Times New Roman"/>
          <w:i/>
          <w:color w:val="5963F5" w:themeColor="accent2"/>
        </w:rPr>
        <w:t xml:space="preserve"> </w:t>
      </w:r>
      <w:r w:rsidRPr="00C22A78">
        <w:rPr>
          <w:rFonts w:eastAsia="Aptos" w:cs="Times New Roman"/>
          <w:iCs/>
        </w:rPr>
        <w:t>Public participant, Liverpool</w:t>
      </w:r>
    </w:p>
    <w:p w:rsidRPr="00C22A78" w:rsidR="00C22A78" w:rsidP="00C22A78" w:rsidRDefault="00C22A78" w14:paraId="52A89092" w14:textId="77777777">
      <w:pPr>
        <w:rPr>
          <w:rFonts w:eastAsia="Aptos" w:cs="Times New Roman"/>
        </w:rPr>
      </w:pPr>
      <w:r w:rsidRPr="00C22A78">
        <w:rPr>
          <w:rFonts w:eastAsia="Aptos" w:cs="Times New Roman"/>
        </w:rPr>
        <w:t xml:space="preserve">A key theme emerging from all the groups is that AI has a growing influence in everyday life, yet the public have very little knowledge about how it works or who is responsible for it. </w:t>
      </w:r>
    </w:p>
    <w:p w:rsidRPr="00C22A78" w:rsidR="00C22A78" w:rsidP="00C22A78" w:rsidRDefault="00C22A78" w14:paraId="68A3994D" w14:textId="6F8CB3E0">
      <w:pPr>
        <w:rPr>
          <w:rFonts w:eastAsia="Aptos" w:cs="Times New Roman"/>
        </w:rPr>
      </w:pPr>
      <w:r w:rsidRPr="00C22A78">
        <w:rPr>
          <w:rFonts w:eastAsia="Aptos" w:cs="Times New Roman"/>
        </w:rPr>
        <w:t xml:space="preserve">Participants </w:t>
      </w:r>
      <w:r w:rsidR="008108D9">
        <w:rPr>
          <w:rFonts w:eastAsia="Aptos" w:cs="Times New Roman"/>
        </w:rPr>
        <w:t>want</w:t>
      </w:r>
      <w:r w:rsidRPr="00C22A78">
        <w:rPr>
          <w:rFonts w:eastAsia="Aptos" w:cs="Times New Roman"/>
        </w:rPr>
        <w:t xml:space="preserve"> </w:t>
      </w:r>
      <w:r w:rsidR="001012A4">
        <w:rPr>
          <w:rFonts w:eastAsia="Aptos" w:cs="Times New Roman"/>
        </w:rPr>
        <w:t>G</w:t>
      </w:r>
      <w:r w:rsidRPr="00C22A78">
        <w:rPr>
          <w:rFonts w:eastAsia="Aptos" w:cs="Times New Roman"/>
        </w:rPr>
        <w:t>overnment departments and AI developers to provide training and public information to bridge this knowledge gap across society</w:t>
      </w:r>
      <w:r w:rsidR="009A69D2">
        <w:rPr>
          <w:rFonts w:eastAsia="Aptos" w:cs="Times New Roman"/>
        </w:rPr>
        <w:t xml:space="preserve">. This included calls for: </w:t>
      </w:r>
      <w:r w:rsidRPr="00C22A78">
        <w:rPr>
          <w:rFonts w:eastAsia="Aptos" w:cs="Times New Roman"/>
        </w:rPr>
        <w:t xml:space="preserve"> </w:t>
      </w:r>
    </w:p>
    <w:p w:rsidRPr="00C22A78" w:rsidR="00C22A78" w:rsidP="00861B48" w:rsidRDefault="00C22A78" w14:paraId="673D1D3A" w14:textId="5FE3A3B2">
      <w:pPr>
        <w:pStyle w:val="Bullets"/>
      </w:pPr>
      <w:r w:rsidRPr="00C22A78">
        <w:t xml:space="preserve">AI </w:t>
      </w:r>
      <w:r w:rsidR="009A69D2">
        <w:t>to be</w:t>
      </w:r>
      <w:r w:rsidRPr="00C22A78">
        <w:t xml:space="preserve"> part of the national curriculum so children learn from a young age about how it works, what it can be used for, what the dangers are and how they can protect themselves </w:t>
      </w:r>
    </w:p>
    <w:p w:rsidRPr="00C22A78" w:rsidR="00C22A78" w:rsidP="00861B48" w:rsidRDefault="00193AD6" w14:paraId="2E971662" w14:textId="7BFE2554">
      <w:pPr>
        <w:pStyle w:val="Bullets"/>
      </w:pPr>
      <w:r>
        <w:t>Q</w:t>
      </w:r>
      <w:r w:rsidRPr="00C22A78" w:rsidR="00C22A78">
        <w:t>uality teacher</w:t>
      </w:r>
      <w:r>
        <w:t>-</w:t>
      </w:r>
      <w:r w:rsidRPr="00C22A78" w:rsidR="00C22A78">
        <w:t>training to ensure responsible adults know as much as young people about new technologies, so they can provide guidance and ensure AI is not undermining learning or wellbeing</w:t>
      </w:r>
      <w:r w:rsidR="008108D9">
        <w:t>.</w:t>
      </w:r>
    </w:p>
    <w:p w:rsidRPr="00C22A78" w:rsidR="00C22A78" w:rsidP="00861B48" w:rsidRDefault="00C22A78" w14:paraId="75427F0C" w14:textId="46D95B35">
      <w:pPr>
        <w:pStyle w:val="Bullets"/>
      </w:pPr>
      <w:r w:rsidRPr="00C22A78">
        <w:t xml:space="preserve">Workplace training across the public sector and beyond </w:t>
      </w:r>
      <w:r w:rsidR="00A84D0B">
        <w:t>to</w:t>
      </w:r>
      <w:r w:rsidRPr="00C22A78">
        <w:t xml:space="preserve"> cover the functionalities and pitfalls of AI so institutions and businesses can make informed decisions about how best to harness the technology</w:t>
      </w:r>
      <w:r w:rsidR="008108D9">
        <w:t>.</w:t>
      </w:r>
    </w:p>
    <w:p w:rsidRPr="00724F5D" w:rsidR="00C22A78" w:rsidP="00C22A78" w:rsidRDefault="00C22A78" w14:paraId="170FD1D7" w14:textId="765C959D">
      <w:pPr>
        <w:pStyle w:val="Bullets"/>
      </w:pPr>
      <w:r w:rsidRPr="00C22A78">
        <w:t xml:space="preserve">Public information campaigns in traditional and social media </w:t>
      </w:r>
      <w:r w:rsidR="00342D02">
        <w:t>to</w:t>
      </w:r>
      <w:r w:rsidRPr="00C22A78">
        <w:t xml:space="preserve"> provide easily accessible information about the principles and risks of AI, who is providing it, what data is being collected and why, and how to opt out of using it</w:t>
      </w:r>
      <w:r w:rsidR="008108D9">
        <w:t>.</w:t>
      </w:r>
      <w:r w:rsidRPr="00C22A78">
        <w:t xml:space="preserve"> </w:t>
      </w:r>
    </w:p>
    <w:p w:rsidRPr="00C22A78" w:rsidR="00C22A78" w:rsidP="0057191B" w:rsidRDefault="00C41E6C" w14:paraId="54F1F368" w14:textId="47068E75">
      <w:pPr>
        <w:pStyle w:val="Heading2"/>
        <w:rPr>
          <w:rFonts w:eastAsia="Times New Roman"/>
        </w:rPr>
      </w:pPr>
      <w:bookmarkStart w:name="_Toc180053952" w:id="102"/>
      <w:r>
        <w:rPr>
          <w:rFonts w:eastAsia="Aptos"/>
        </w:rPr>
        <w:t xml:space="preserve">7.2 </w:t>
      </w:r>
      <w:r w:rsidRPr="00C22A78" w:rsidR="00C22A78">
        <w:rPr>
          <w:rFonts w:eastAsia="Aptos"/>
        </w:rPr>
        <w:t>Independent regulatory bodies with sufficient powers should govern and monitor the use of AI in each sector</w:t>
      </w:r>
      <w:bookmarkEnd w:id="102"/>
    </w:p>
    <w:p w:rsidRPr="00C22A78" w:rsidR="00C22A78" w:rsidP="00C22A78" w:rsidRDefault="00C22A78" w14:paraId="4B40AFB8" w14:textId="45A49296">
      <w:pPr>
        <w:rPr>
          <w:rFonts w:eastAsia="Aptos" w:cs="Times New Roman"/>
        </w:rPr>
      </w:pPr>
      <w:r w:rsidRPr="00C22A78">
        <w:rPr>
          <w:rFonts w:eastAsia="Aptos" w:cs="Times New Roman"/>
        </w:rPr>
        <w:t xml:space="preserve">Participants across all groups expressed low levels trust in both national </w:t>
      </w:r>
      <w:r w:rsidR="00643863">
        <w:rPr>
          <w:rFonts w:eastAsia="Aptos" w:cs="Times New Roman"/>
        </w:rPr>
        <w:t>G</w:t>
      </w:r>
      <w:r w:rsidRPr="00C22A78">
        <w:rPr>
          <w:rFonts w:eastAsia="Aptos" w:cs="Times New Roman"/>
        </w:rPr>
        <w:t xml:space="preserve">overnment and the tech industry. Many participants believe that weak </w:t>
      </w:r>
      <w:r w:rsidR="007C1C35">
        <w:rPr>
          <w:rFonts w:eastAsia="Aptos" w:cs="Times New Roman"/>
        </w:rPr>
        <w:t>or non-existent regulation</w:t>
      </w:r>
      <w:r w:rsidRPr="00C22A78">
        <w:rPr>
          <w:rFonts w:eastAsia="Aptos" w:cs="Times New Roman"/>
        </w:rPr>
        <w:t>, vested interests and profit-making motives, lead to a situation where large, globally mobile corporations have free reign to develop AI in ways which benefit their own interests above those of the general public.</w:t>
      </w:r>
    </w:p>
    <w:p w:rsidR="00A05D93" w:rsidP="00C22A78" w:rsidRDefault="3302EB90" w14:paraId="74C0614D" w14:textId="77777777">
      <w:pPr>
        <w:rPr>
          <w:rFonts w:eastAsia="Aptos" w:cs="Times New Roman"/>
        </w:rPr>
      </w:pPr>
      <w:r w:rsidRPr="5DFC2582">
        <w:rPr>
          <w:rFonts w:eastAsia="Aptos" w:cs="Times New Roman"/>
        </w:rPr>
        <w:t>To harness AI in public services for the benefit of society, participants across all groups called for a collaborative, democratic approach to establishing independent regulatory bodies</w:t>
      </w:r>
      <w:r w:rsidRPr="5DFC2582" w:rsidR="47A7C239">
        <w:rPr>
          <w:rFonts w:eastAsia="Aptos" w:cs="Times New Roman"/>
        </w:rPr>
        <w:t xml:space="preserve">. </w:t>
      </w:r>
    </w:p>
    <w:p w:rsidRPr="0057071C" w:rsidR="00A05D93" w:rsidP="00A05D93" w:rsidRDefault="00A05D93" w14:paraId="62C417AD" w14:textId="581393F1">
      <w:r w:rsidRPr="00D06CCB">
        <w:rPr>
          <w:rFonts w:cs="Arial"/>
          <w:i/>
          <w:color w:val="5963F5" w:themeColor="accent2"/>
          <w:szCs w:val="22"/>
        </w:rPr>
        <w:t>Make sure AI is in the community (…) a community which is made up of a lot of individuals’ interests rather than some big business’s interest to maximise profit</w:t>
      </w:r>
      <w:r>
        <w:rPr>
          <w:rFonts w:cs="Arial"/>
          <w:i/>
          <w:color w:val="5963F5" w:themeColor="accent2"/>
          <w:sz w:val="20"/>
          <w:szCs w:val="20"/>
        </w:rPr>
        <w:t xml:space="preserve"> </w:t>
      </w:r>
      <w:r w:rsidRPr="00C22A78">
        <w:rPr>
          <w:rFonts w:eastAsia="Aptos" w:cs="Times New Roman"/>
          <w:iCs/>
        </w:rPr>
        <w:t xml:space="preserve">Public participant, </w:t>
      </w:r>
      <w:r>
        <w:rPr>
          <w:rFonts w:eastAsia="Aptos" w:cs="Times New Roman"/>
          <w:iCs/>
        </w:rPr>
        <w:t>Cambridge</w:t>
      </w:r>
    </w:p>
    <w:p w:rsidRPr="00C22A78" w:rsidR="00C22A78" w:rsidP="00C22A78" w:rsidRDefault="47A7C239" w14:paraId="65967373" w14:textId="641D8307">
      <w:pPr>
        <w:rPr>
          <w:rFonts w:eastAsia="Aptos" w:cs="Times New Roman"/>
        </w:rPr>
      </w:pPr>
      <w:r w:rsidRPr="5DFC2582">
        <w:rPr>
          <w:rFonts w:eastAsia="Aptos" w:cs="Times New Roman"/>
        </w:rPr>
        <w:t xml:space="preserve">They </w:t>
      </w:r>
      <w:r w:rsidR="00A05D93">
        <w:rPr>
          <w:rFonts w:eastAsia="Aptos" w:cs="Times New Roman"/>
        </w:rPr>
        <w:t>suggested</w:t>
      </w:r>
      <w:r w:rsidRPr="5DFC2582">
        <w:rPr>
          <w:rFonts w:eastAsia="Aptos" w:cs="Times New Roman"/>
        </w:rPr>
        <w:t xml:space="preserve"> that governance should</w:t>
      </w:r>
      <w:r w:rsidRPr="5DFC2582" w:rsidR="3302EB90">
        <w:rPr>
          <w:rFonts w:eastAsia="Aptos" w:cs="Times New Roman"/>
        </w:rPr>
        <w:t xml:space="preserve"> that </w:t>
      </w:r>
      <w:r w:rsidRPr="5DFC2582" w:rsidR="40B5645B">
        <w:rPr>
          <w:rFonts w:eastAsia="Aptos" w:cs="Times New Roman"/>
        </w:rPr>
        <w:t>involve representatives of</w:t>
      </w:r>
      <w:r w:rsidRPr="5DFC2582" w:rsidR="3302EB90">
        <w:rPr>
          <w:rFonts w:eastAsia="Aptos" w:cs="Times New Roman"/>
        </w:rPr>
        <w:t xml:space="preserve"> all stakeholders in each sector</w:t>
      </w:r>
      <w:r w:rsidRPr="5DFC2582" w:rsidR="40B5645B">
        <w:rPr>
          <w:rFonts w:eastAsia="Aptos" w:cs="Times New Roman"/>
        </w:rPr>
        <w:t>:</w:t>
      </w:r>
    </w:p>
    <w:p w:rsidRPr="0008472A" w:rsidR="00C22A78" w:rsidP="0008472A" w:rsidRDefault="3302EB90" w14:paraId="57D7F617" w14:textId="77777777">
      <w:pPr>
        <w:pStyle w:val="Bullets"/>
      </w:pPr>
      <w:r w:rsidRPr="5DFC2582">
        <w:rPr>
          <w:b/>
          <w:bCs/>
        </w:rPr>
        <w:t>Government</w:t>
      </w:r>
      <w:r>
        <w:t xml:space="preserve"> representatives to provide centralised leadership </w:t>
      </w:r>
    </w:p>
    <w:p w:rsidR="3D4CED0A" w:rsidP="5DFC2582" w:rsidRDefault="3D4CED0A" w14:paraId="2110F737" w14:textId="28DEA829">
      <w:pPr>
        <w:pStyle w:val="Bullets"/>
      </w:pPr>
      <w:r>
        <w:t>Regulators with power to intervene to shape AI development and use</w:t>
      </w:r>
    </w:p>
    <w:p w:rsidRPr="0008472A" w:rsidR="00C22A78" w:rsidP="0008472A" w:rsidRDefault="3302EB90" w14:paraId="1308BF1A" w14:textId="70B10F20">
      <w:pPr>
        <w:pStyle w:val="Bullets"/>
      </w:pPr>
      <w:r w:rsidRPr="5DFC2582">
        <w:rPr>
          <w:b/>
          <w:bCs/>
        </w:rPr>
        <w:t>Developers</w:t>
      </w:r>
      <w:r>
        <w:t xml:space="preserve"> and business</w:t>
      </w:r>
      <w:r w:rsidR="5E0D0E7D">
        <w:t>es</w:t>
      </w:r>
      <w:r>
        <w:t xml:space="preserve"> for the technical, industry and delivery expertise  </w:t>
      </w:r>
    </w:p>
    <w:p w:rsidRPr="0008472A" w:rsidR="00C22A78" w:rsidP="0008472A" w:rsidRDefault="00C22A78" w14:paraId="51980DC1" w14:textId="77777777">
      <w:pPr>
        <w:pStyle w:val="Bullets"/>
      </w:pPr>
      <w:r w:rsidRPr="0008472A">
        <w:rPr>
          <w:b/>
        </w:rPr>
        <w:t>Universities</w:t>
      </w:r>
      <w:r w:rsidRPr="0008472A">
        <w:t xml:space="preserve"> to provide impartial evidence </w:t>
      </w:r>
    </w:p>
    <w:p w:rsidRPr="0008472A" w:rsidR="00C22A78" w:rsidP="0008472A" w:rsidRDefault="00C22A78" w14:paraId="51547FA0" w14:textId="77777777">
      <w:pPr>
        <w:pStyle w:val="Bullets"/>
      </w:pPr>
      <w:r w:rsidRPr="0008472A">
        <w:rPr>
          <w:b/>
        </w:rPr>
        <w:t xml:space="preserve">Charities, advocacy groups and public sector staff </w:t>
      </w:r>
      <w:r w:rsidRPr="0008472A">
        <w:t xml:space="preserve">to bring lived and user experience to ensure AI works for the communities involved </w:t>
      </w:r>
    </w:p>
    <w:p w:rsidRPr="00C22A78" w:rsidR="00C22A78" w:rsidP="00896795" w:rsidRDefault="00C22A78" w14:paraId="6F6C1777" w14:textId="5E6E6685">
      <w:pPr>
        <w:pStyle w:val="Bullets"/>
        <w:rPr>
          <w:rFonts w:eastAsia="Aptos" w:cs="Times New Roman"/>
          <w:szCs w:val="22"/>
        </w:rPr>
      </w:pPr>
      <w:r w:rsidRPr="000C1C31">
        <w:rPr>
          <w:b/>
        </w:rPr>
        <w:t>Ordinary citizens</w:t>
      </w:r>
      <w:r w:rsidRPr="00975350" w:rsidR="00975350">
        <w:rPr>
          <w:bCs/>
        </w:rPr>
        <w:t>,</w:t>
      </w:r>
      <w:r w:rsidRPr="0008472A">
        <w:t xml:space="preserve"> including children and young people, to include the opinions and perspective of the general public</w:t>
      </w:r>
      <w:r w:rsidR="00975350">
        <w:t>.</w:t>
      </w:r>
    </w:p>
    <w:p w:rsidRPr="00C22A78" w:rsidR="00C22A78" w:rsidP="00C22A78" w:rsidRDefault="366691DB" w14:paraId="20CD2831" w14:textId="01B861BE">
      <w:pPr>
        <w:spacing w:before="120"/>
        <w:rPr>
          <w:rFonts w:eastAsia="Aptos" w:cs="Times New Roman"/>
          <w:color w:val="000000" w:themeColor="accent5"/>
        </w:rPr>
      </w:pPr>
      <w:r w:rsidRPr="5DFC2582">
        <w:rPr>
          <w:rFonts w:eastAsia="Aptos" w:cs="Times New Roman"/>
          <w:color w:val="000000" w:themeColor="accent5"/>
        </w:rPr>
        <w:t>P</w:t>
      </w:r>
      <w:r w:rsidRPr="5DFC2582" w:rsidR="3302EB90">
        <w:rPr>
          <w:rFonts w:eastAsia="Aptos" w:cs="Times New Roman"/>
          <w:color w:val="000000" w:themeColor="accent5"/>
        </w:rPr>
        <w:t xml:space="preserve">articipants </w:t>
      </w:r>
      <w:r w:rsidRPr="5DFC2582">
        <w:rPr>
          <w:rFonts w:eastAsia="Aptos" w:cs="Times New Roman"/>
          <w:color w:val="000000" w:themeColor="accent5"/>
        </w:rPr>
        <w:t>hope th</w:t>
      </w:r>
      <w:r w:rsidRPr="5DFC2582" w:rsidR="3302EB90">
        <w:rPr>
          <w:rFonts w:eastAsia="Aptos" w:cs="Times New Roman"/>
          <w:color w:val="000000" w:themeColor="accent5"/>
        </w:rPr>
        <w:t xml:space="preserve">at regulators </w:t>
      </w:r>
      <w:r w:rsidRPr="5DFC2582">
        <w:rPr>
          <w:rFonts w:eastAsia="Aptos" w:cs="Times New Roman"/>
          <w:color w:val="000000" w:themeColor="accent5"/>
        </w:rPr>
        <w:t xml:space="preserve">would </w:t>
      </w:r>
      <w:r w:rsidRPr="5DFC2582" w:rsidR="3302EB90">
        <w:rPr>
          <w:rFonts w:eastAsia="Aptos" w:cs="Times New Roman"/>
          <w:color w:val="000000" w:themeColor="accent5"/>
        </w:rPr>
        <w:t>have the power to impose and enforce restrictions</w:t>
      </w:r>
      <w:r w:rsidRPr="5DFC2582">
        <w:rPr>
          <w:rFonts w:eastAsia="Aptos" w:cs="Times New Roman"/>
          <w:color w:val="000000" w:themeColor="accent5"/>
        </w:rPr>
        <w:t xml:space="preserve"> and</w:t>
      </w:r>
      <w:r w:rsidRPr="5DFC2582" w:rsidR="3302EB90">
        <w:rPr>
          <w:rFonts w:eastAsia="Aptos" w:cs="Times New Roman"/>
          <w:color w:val="000000" w:themeColor="accent5"/>
        </w:rPr>
        <w:t xml:space="preserve"> not just provide guidelines. Participants suggested that they should be responsible for</w:t>
      </w:r>
      <w:r w:rsidRPr="5DFC2582">
        <w:rPr>
          <w:rFonts w:eastAsia="Aptos" w:cs="Times New Roman"/>
          <w:color w:val="000000" w:themeColor="accent5"/>
        </w:rPr>
        <w:t>:</w:t>
      </w:r>
    </w:p>
    <w:p w:rsidRPr="00C22A78" w:rsidR="00C22A78" w:rsidP="000C1C31" w:rsidRDefault="3302EB90" w14:paraId="7F43E6EC" w14:textId="102913AC">
      <w:pPr>
        <w:pStyle w:val="Bullets"/>
      </w:pPr>
      <w:r w:rsidRPr="5DFC2582">
        <w:rPr>
          <w:b/>
          <w:bCs/>
        </w:rPr>
        <w:t>A code of ethics</w:t>
      </w:r>
      <w:r w:rsidRPr="5DFC2582" w:rsidR="08CE9292">
        <w:rPr>
          <w:b/>
          <w:bCs/>
        </w:rPr>
        <w:t xml:space="preserve">: </w:t>
      </w:r>
      <w:r w:rsidRPr="00C24547" w:rsidR="08CE9292">
        <w:t>guidelines</w:t>
      </w:r>
      <w:r>
        <w:t xml:space="preserve"> for</w:t>
      </w:r>
      <w:r w:rsidR="0074AE3E">
        <w:t xml:space="preserve"> the use</w:t>
      </w:r>
      <w:r>
        <w:t xml:space="preserve"> AI in the public sector, with a clear scope, vision and values</w:t>
      </w:r>
      <w:r w:rsidR="3C65A519">
        <w:t>.</w:t>
      </w:r>
      <w:r>
        <w:t xml:space="preserve"> </w:t>
      </w:r>
    </w:p>
    <w:p w:rsidRPr="00C22A78" w:rsidR="00C22A78" w:rsidP="000C1C31" w:rsidRDefault="3302EB90" w14:paraId="6AFED95A" w14:textId="2BE0369B">
      <w:pPr>
        <w:pStyle w:val="Bullets"/>
        <w:rPr>
          <w:b/>
          <w:bCs/>
        </w:rPr>
      </w:pPr>
      <w:r w:rsidRPr="5DFC2582">
        <w:rPr>
          <w:b/>
          <w:bCs/>
        </w:rPr>
        <w:t>Transparency:</w:t>
      </w:r>
      <w:r>
        <w:t xml:space="preserve"> ensuring information is in the public domain around who is involved in providing AI, what data is being gathered</w:t>
      </w:r>
      <w:r w:rsidR="3887F450">
        <w:t>,</w:t>
      </w:r>
      <w:r>
        <w:t xml:space="preserve"> and how it </w:t>
      </w:r>
      <w:r w:rsidR="7F08FE51">
        <w:t xml:space="preserve">is </w:t>
      </w:r>
      <w:r>
        <w:t>being used</w:t>
      </w:r>
      <w:r w:rsidR="31560527">
        <w:t>.</w:t>
      </w:r>
    </w:p>
    <w:p w:rsidRPr="00C22A78" w:rsidR="00C22A78" w:rsidP="000C1C31" w:rsidRDefault="3302EB90" w14:paraId="4DE54802" w14:textId="6BBF3F09">
      <w:pPr>
        <w:pStyle w:val="Bullets"/>
        <w:rPr>
          <w:b/>
          <w:bCs/>
        </w:rPr>
      </w:pPr>
      <w:r w:rsidRPr="5DFC2582">
        <w:rPr>
          <w:b/>
          <w:bCs/>
          <w:color w:val="000000" w:themeColor="accent5"/>
        </w:rPr>
        <w:t xml:space="preserve">Accountability: </w:t>
      </w:r>
      <w:r>
        <w:t>clear lines of responsibility for when mistakes are made where AI is involved, and what the sanctions are</w:t>
      </w:r>
      <w:r w:rsidRPr="00C24547" w:rsidR="75B2F3FA">
        <w:rPr>
          <w:bCs/>
        </w:rPr>
        <w:t>.</w:t>
      </w:r>
      <w:r w:rsidRPr="00C24547">
        <w:rPr>
          <w:bCs/>
        </w:rPr>
        <w:t xml:space="preserve"> </w:t>
      </w:r>
    </w:p>
    <w:p w:rsidRPr="00C22A78" w:rsidR="00C22A78" w:rsidP="000C1C31" w:rsidRDefault="3302EB90" w14:paraId="7008475F" w14:textId="16A95465">
      <w:pPr>
        <w:pStyle w:val="Bullets"/>
        <w:rPr>
          <w:b/>
          <w:bCs/>
        </w:rPr>
      </w:pPr>
      <w:r w:rsidRPr="5DFC2582">
        <w:rPr>
          <w:b/>
          <w:bCs/>
        </w:rPr>
        <w:t>Consent and choice:</w:t>
      </w:r>
      <w:r>
        <w:t xml:space="preserve"> ensuring that institutions and members of the public have the choice over whether AI is used in particular circumstances. Alternatives must exist for those who need them and the option to withdraw must exist if AI proves problematic</w:t>
      </w:r>
      <w:r w:rsidR="73FB8726">
        <w:t>.</w:t>
      </w:r>
      <w:r>
        <w:t xml:space="preserve"> </w:t>
      </w:r>
    </w:p>
    <w:p w:rsidRPr="00C22A78" w:rsidR="00C22A78" w:rsidP="000C1C31" w:rsidRDefault="3302EB90" w14:paraId="08A6EEC4" w14:textId="7E4EF254">
      <w:pPr>
        <w:pStyle w:val="Bullets"/>
        <w:rPr>
          <w:b/>
          <w:bCs/>
        </w:rPr>
      </w:pPr>
      <w:r w:rsidRPr="5DFC2582">
        <w:rPr>
          <w:b/>
          <w:bCs/>
        </w:rPr>
        <w:t xml:space="preserve">Evidence: </w:t>
      </w:r>
      <w:r>
        <w:t xml:space="preserve">uses of AI in each sector must be based on proof of its benefit to the public. Targets must be </w:t>
      </w:r>
      <w:r w:rsidR="15D9CE21">
        <w:t>set,</w:t>
      </w:r>
      <w:r>
        <w:t xml:space="preserve"> and results monitored and acted upon</w:t>
      </w:r>
      <w:r w:rsidR="1701A67B">
        <w:t>.</w:t>
      </w:r>
      <w:r>
        <w:t xml:space="preserve">  </w:t>
      </w:r>
    </w:p>
    <w:p w:rsidRPr="00C22A78" w:rsidR="00C22A78" w:rsidP="000C1C31" w:rsidRDefault="3302EB90" w14:paraId="0722945F" w14:textId="2F8C6DE5">
      <w:pPr>
        <w:pStyle w:val="Bullets"/>
      </w:pPr>
      <w:r w:rsidRPr="5DFC2582">
        <w:rPr>
          <w:b/>
          <w:bCs/>
        </w:rPr>
        <w:t xml:space="preserve">Impartiality: </w:t>
      </w:r>
      <w:r>
        <w:t>biases must be actively pre-empted, monitored and removed</w:t>
      </w:r>
      <w:r w:rsidR="15057EB2">
        <w:t>.</w:t>
      </w:r>
      <w:r>
        <w:t xml:space="preserve"> </w:t>
      </w:r>
    </w:p>
    <w:p w:rsidRPr="00FB232F" w:rsidR="00C22A78" w:rsidP="007B4E5E" w:rsidRDefault="3302EB90" w14:paraId="0194DA70" w14:textId="22E23F3F">
      <w:pPr>
        <w:pStyle w:val="Bullets"/>
      </w:pPr>
      <w:r w:rsidRPr="5DFC2582">
        <w:rPr>
          <w:b/>
          <w:bCs/>
        </w:rPr>
        <w:t>Security:</w:t>
      </w:r>
      <w:r>
        <w:t xml:space="preserve"> those with the expertise need to feed into security concerns on an ongoing basis to ensure it is adequate</w:t>
      </w:r>
      <w:r w:rsidR="4E849160">
        <w:t>.</w:t>
      </w:r>
      <w:r>
        <w:t xml:space="preserve">  </w:t>
      </w:r>
    </w:p>
    <w:p w:rsidRPr="003C453D" w:rsidR="00C22A78" w:rsidP="003C453D" w:rsidRDefault="00C41E6C" w14:paraId="1F472452" w14:textId="3D70CCC4">
      <w:pPr>
        <w:pStyle w:val="Heading2"/>
        <w:rPr>
          <w:rFonts w:eastAsia="Times New Roman"/>
        </w:rPr>
      </w:pPr>
      <w:bookmarkStart w:name="_Toc180053953" w:id="103"/>
      <w:r>
        <w:rPr>
          <w:rFonts w:eastAsia="Times New Roman"/>
        </w:rPr>
        <w:t xml:space="preserve">7.3 </w:t>
      </w:r>
      <w:r w:rsidRPr="00C22A78" w:rsidR="00C22A78">
        <w:rPr>
          <w:rFonts w:eastAsia="Times New Roman"/>
        </w:rPr>
        <w:t xml:space="preserve">Legislation must be in place to </w:t>
      </w:r>
      <w:r w:rsidR="008876DF">
        <w:rPr>
          <w:rFonts w:eastAsia="Times New Roman"/>
        </w:rPr>
        <w:t>guard against</w:t>
      </w:r>
      <w:r w:rsidR="00852FD1">
        <w:rPr>
          <w:rFonts w:eastAsia="Times New Roman"/>
        </w:rPr>
        <w:t xml:space="preserve"> </w:t>
      </w:r>
      <w:r w:rsidR="00B17BEA">
        <w:rPr>
          <w:rFonts w:eastAsia="Times New Roman"/>
        </w:rPr>
        <w:t>tech</w:t>
      </w:r>
      <w:r w:rsidR="004E3A27">
        <w:rPr>
          <w:rFonts w:eastAsia="Times New Roman"/>
        </w:rPr>
        <w:t>nology companies’</w:t>
      </w:r>
      <w:r w:rsidR="00B17BEA">
        <w:rPr>
          <w:rFonts w:eastAsia="Times New Roman"/>
        </w:rPr>
        <w:t xml:space="preserve"> </w:t>
      </w:r>
      <w:r w:rsidR="004E3A27">
        <w:rPr>
          <w:rFonts w:eastAsia="Times New Roman"/>
        </w:rPr>
        <w:t>influence</w:t>
      </w:r>
      <w:r w:rsidR="00E74E55">
        <w:rPr>
          <w:rFonts w:eastAsia="Times New Roman"/>
        </w:rPr>
        <w:t xml:space="preserve"> over public services </w:t>
      </w:r>
      <w:r w:rsidR="005C67F8">
        <w:rPr>
          <w:rFonts w:eastAsia="Times New Roman"/>
        </w:rPr>
        <w:t xml:space="preserve">and </w:t>
      </w:r>
      <w:r w:rsidRPr="00C22A78" w:rsidR="00C22A78">
        <w:rPr>
          <w:rFonts w:eastAsia="Times New Roman"/>
        </w:rPr>
        <w:t>profit</w:t>
      </w:r>
      <w:r w:rsidR="00852FD1">
        <w:rPr>
          <w:rFonts w:eastAsia="Times New Roman"/>
        </w:rPr>
        <w:t xml:space="preserve"> being prioritised over </w:t>
      </w:r>
      <w:r w:rsidR="00515133">
        <w:rPr>
          <w:rFonts w:eastAsia="Times New Roman"/>
        </w:rPr>
        <w:t>public service quality</w:t>
      </w:r>
      <w:bookmarkEnd w:id="103"/>
    </w:p>
    <w:p w:rsidRPr="003C453D" w:rsidR="00C22A78" w:rsidP="003C453D" w:rsidRDefault="00C22A78" w14:paraId="1A02A58D" w14:textId="71F0BAE3">
      <w:pPr>
        <w:ind w:right="141"/>
        <w:jc w:val="center"/>
        <w:rPr>
          <w:rFonts w:eastAsia="Aptos" w:cs="Arial"/>
          <w:i/>
          <w:color w:val="5963F5" w:themeColor="accent2"/>
          <w:szCs w:val="22"/>
        </w:rPr>
      </w:pPr>
      <w:r w:rsidRPr="00C22A78">
        <w:rPr>
          <w:rFonts w:ascii="Helvetica" w:hAnsi="Helvetica" w:eastAsia="Aptos" w:cs="Arial"/>
          <w:i/>
          <w:color w:val="5963F5" w:themeColor="accent2"/>
        </w:rPr>
        <w:t>Fears about robots taking over are a distraction, it’s not the Terminator we should be scared of, it’s the big companies having all the power</w:t>
      </w:r>
      <w:r w:rsidR="00A356F5">
        <w:rPr>
          <w:rFonts w:ascii="Helvetica" w:hAnsi="Helvetica" w:eastAsia="Aptos" w:cs="Arial"/>
          <w:i/>
          <w:color w:val="5963F5" w:themeColor="accent2"/>
        </w:rPr>
        <w:t>.</w:t>
      </w:r>
      <w:r w:rsidRPr="00C22A78">
        <w:rPr>
          <w:rFonts w:ascii="Helvetica" w:hAnsi="Helvetica" w:eastAsia="Aptos" w:cs="Arial"/>
          <w:i/>
          <w:color w:val="5963F5" w:themeColor="accent2"/>
        </w:rPr>
        <w:t xml:space="preserve"> </w:t>
      </w:r>
      <w:r w:rsidRPr="00C22A78" w:rsidR="00A356F5">
        <w:rPr>
          <w:rFonts w:eastAsia="Aptos" w:cs="Arial"/>
          <w:iCs/>
          <w:szCs w:val="22"/>
        </w:rPr>
        <w:t xml:space="preserve">Public </w:t>
      </w:r>
      <w:r w:rsidRPr="00D160B6" w:rsidR="00A356F5">
        <w:rPr>
          <w:rFonts w:eastAsia="Aptos" w:cs="Arial"/>
          <w:iCs/>
          <w:szCs w:val="22"/>
        </w:rPr>
        <w:t>P</w:t>
      </w:r>
      <w:r w:rsidRPr="00C22A78" w:rsidR="00A356F5">
        <w:rPr>
          <w:rFonts w:eastAsia="Aptos" w:cs="Arial"/>
          <w:iCs/>
          <w:szCs w:val="22"/>
        </w:rPr>
        <w:t>articipant, Cambridge</w:t>
      </w:r>
    </w:p>
    <w:p w:rsidRPr="00C22A78" w:rsidR="00777C07" w:rsidP="00C22A78" w:rsidRDefault="6519255F" w14:paraId="0DFF47C4" w14:textId="77AD5171">
      <w:pPr>
        <w:rPr>
          <w:rFonts w:eastAsia="Aptos" w:cs="Times New Roman"/>
          <w:color w:val="000000" w:themeColor="text1"/>
        </w:rPr>
      </w:pPr>
      <w:r w:rsidRPr="5DFC2582">
        <w:rPr>
          <w:rFonts w:eastAsia="Aptos" w:cs="Times New Roman"/>
          <w:color w:val="000000" w:themeColor="accent5"/>
        </w:rPr>
        <w:t>T</w:t>
      </w:r>
      <w:r w:rsidRPr="5DFC2582" w:rsidR="3302EB90">
        <w:rPr>
          <w:rFonts w:eastAsia="Aptos" w:cs="Times New Roman"/>
          <w:color w:val="000000" w:themeColor="accent5"/>
        </w:rPr>
        <w:t xml:space="preserve">here is particular concern amongst participants that decisions on the uses of AI in the public sector are motivated by profit rather than by benefit to society. </w:t>
      </w:r>
      <w:r w:rsidRPr="5DFC2582">
        <w:rPr>
          <w:rFonts w:eastAsia="Aptos" w:cs="Times New Roman"/>
          <w:color w:val="000000" w:themeColor="accent5"/>
        </w:rPr>
        <w:t xml:space="preserve">Many participants want to see </w:t>
      </w:r>
      <w:r w:rsidRPr="5DFC2582" w:rsidR="3302EB90">
        <w:rPr>
          <w:rFonts w:eastAsia="Aptos" w:cs="Times New Roman"/>
          <w:color w:val="000000" w:themeColor="accent5"/>
        </w:rPr>
        <w:t>robust legislation, enforcement</w:t>
      </w:r>
      <w:r w:rsidRPr="5DFC2582" w:rsidR="1A9519AF">
        <w:rPr>
          <w:rFonts w:eastAsia="Aptos" w:cs="Times New Roman"/>
          <w:color w:val="000000" w:themeColor="accent5"/>
        </w:rPr>
        <w:t>,</w:t>
      </w:r>
      <w:r w:rsidRPr="5DFC2582" w:rsidR="3302EB90">
        <w:rPr>
          <w:rFonts w:eastAsia="Aptos" w:cs="Times New Roman"/>
          <w:color w:val="000000" w:themeColor="accent5"/>
        </w:rPr>
        <w:t xml:space="preserve"> and penalties to </w:t>
      </w:r>
      <w:r w:rsidRPr="5DFC2582" w:rsidR="63E286EF">
        <w:rPr>
          <w:rFonts w:eastAsia="Aptos" w:cs="Times New Roman"/>
          <w:color w:val="000000" w:themeColor="accent5"/>
        </w:rPr>
        <w:t xml:space="preserve">ensure appropriate and effective </w:t>
      </w:r>
      <w:r w:rsidRPr="5DFC2582" w:rsidR="3302EB90">
        <w:rPr>
          <w:rFonts w:eastAsia="Aptos" w:cs="Times New Roman"/>
          <w:color w:val="000000" w:themeColor="accent5"/>
        </w:rPr>
        <w:t>control over the ways AI companies operate in public services, to ensure</w:t>
      </w:r>
      <w:r w:rsidRPr="5DFC2582" w:rsidR="63E286EF">
        <w:rPr>
          <w:rFonts w:eastAsia="Aptos" w:cs="Times New Roman"/>
          <w:color w:val="000000" w:themeColor="accent5"/>
        </w:rPr>
        <w:t>:</w:t>
      </w:r>
    </w:p>
    <w:p w:rsidRPr="00C22A78" w:rsidR="00C22A78" w:rsidP="00BA6971" w:rsidRDefault="00C22A78" w14:paraId="727CE37E" w14:textId="77777777">
      <w:pPr>
        <w:pStyle w:val="Bullets"/>
      </w:pPr>
      <w:r w:rsidRPr="00C22A78">
        <w:t>Personal data from public services is never used for commercial gain</w:t>
      </w:r>
    </w:p>
    <w:p w:rsidRPr="00C22A78" w:rsidR="00C22A78" w:rsidP="00BA6971" w:rsidRDefault="00C22A78" w14:paraId="3C305408" w14:textId="77777777">
      <w:pPr>
        <w:pStyle w:val="Bullets"/>
      </w:pPr>
      <w:r w:rsidRPr="00C22A78">
        <w:t>The use of AI in public services is based on robust evidence of benefit to the public</w:t>
      </w:r>
    </w:p>
    <w:p w:rsidRPr="00C22A78" w:rsidR="00C22A78" w:rsidP="00BA6971" w:rsidRDefault="00C22A78" w14:paraId="2514891B" w14:textId="77777777">
      <w:pPr>
        <w:pStyle w:val="Bullets"/>
      </w:pPr>
      <w:r w:rsidRPr="00C22A78">
        <w:t>Corruption and vested interests are unable influence the uses of AI in public services</w:t>
      </w:r>
    </w:p>
    <w:p w:rsidRPr="00C22A78" w:rsidR="00C22A78" w:rsidP="00BA6971" w:rsidRDefault="00C22A78" w14:paraId="1FDC8E41" w14:textId="77777777">
      <w:pPr>
        <w:pStyle w:val="Bullets"/>
      </w:pPr>
      <w:r w:rsidRPr="00C22A78">
        <w:t xml:space="preserve">Efficiency savings made by AI in public services are reinvested in the sector  </w:t>
      </w:r>
    </w:p>
    <w:p w:rsidRPr="00FB232F" w:rsidR="00C22A78" w:rsidP="00FB232F" w:rsidRDefault="006C4B97" w14:paraId="11AE52A7" w14:textId="3E364EF8">
      <w:pPr>
        <w:pStyle w:val="Bullets"/>
      </w:pPr>
      <w:r>
        <w:t>Competition</w:t>
      </w:r>
      <w:r w:rsidR="3302EB90">
        <w:t xml:space="preserve"> laws are sufficiently robust to tackle monopolies in the tech industry</w:t>
      </w:r>
      <w:r w:rsidR="517EB280">
        <w:t>.</w:t>
      </w:r>
      <w:r w:rsidR="3302EB90">
        <w:t xml:space="preserve">   </w:t>
      </w:r>
    </w:p>
    <w:p w:rsidRPr="003C453D" w:rsidR="00C22A78" w:rsidP="003C453D" w:rsidRDefault="00C41E6C" w14:paraId="53CB511D" w14:textId="5208458C">
      <w:pPr>
        <w:pStyle w:val="Heading2"/>
        <w:rPr>
          <w:rFonts w:eastAsia="Times New Roman"/>
        </w:rPr>
      </w:pPr>
      <w:bookmarkStart w:name="_Toc180053954" w:id="104"/>
      <w:r>
        <w:rPr>
          <w:rFonts w:eastAsia="Times New Roman"/>
        </w:rPr>
        <w:t xml:space="preserve">7.4 </w:t>
      </w:r>
      <w:r w:rsidRPr="00C22A78" w:rsidR="00C22A78">
        <w:rPr>
          <w:rFonts w:eastAsia="Times New Roman"/>
        </w:rPr>
        <w:t>AI development must be collaborative and user-centred to remove bias and improve reliability</w:t>
      </w:r>
      <w:bookmarkEnd w:id="104"/>
      <w:r w:rsidRPr="00C22A78" w:rsidR="00C22A78">
        <w:rPr>
          <w:rFonts w:eastAsia="Times New Roman"/>
        </w:rPr>
        <w:t xml:space="preserve"> </w:t>
      </w:r>
    </w:p>
    <w:p w:rsidRPr="00C22A78" w:rsidR="00C22A78" w:rsidP="00C22A78" w:rsidRDefault="00C22A78" w14:paraId="5224B852" w14:textId="6E2BCD67">
      <w:pPr>
        <w:rPr>
          <w:rFonts w:eastAsia="Aptos" w:cs="Times New Roman"/>
          <w:color w:val="000000" w:themeColor="text1"/>
        </w:rPr>
      </w:pPr>
      <w:r w:rsidRPr="00C22A78">
        <w:rPr>
          <w:rFonts w:eastAsia="Aptos" w:cs="Times New Roman"/>
          <w:color w:val="000000" w:themeColor="text1"/>
        </w:rPr>
        <w:t>Many participants feel strongly that measures must be put in place to ensure that AI outputs are equitable, inclusive and impartial</w:t>
      </w:r>
      <w:r w:rsidR="002E3CEE">
        <w:rPr>
          <w:rFonts w:eastAsia="Aptos" w:cs="Times New Roman"/>
          <w:color w:val="000000" w:themeColor="text1"/>
        </w:rPr>
        <w:t>,</w:t>
      </w:r>
      <w:r w:rsidRPr="00C22A78">
        <w:rPr>
          <w:rFonts w:eastAsia="Aptos" w:cs="Times New Roman"/>
          <w:color w:val="000000" w:themeColor="text1"/>
        </w:rPr>
        <w:t xml:space="preserve"> and not </w:t>
      </w:r>
      <w:r w:rsidR="00DA6BB3">
        <w:rPr>
          <w:rFonts w:eastAsia="Aptos" w:cs="Times New Roman"/>
          <w:color w:val="000000" w:themeColor="text1"/>
        </w:rPr>
        <w:t>based</w:t>
      </w:r>
      <w:r w:rsidRPr="00C22A78">
        <w:rPr>
          <w:rFonts w:eastAsia="Aptos" w:cs="Times New Roman"/>
          <w:color w:val="000000" w:themeColor="text1"/>
        </w:rPr>
        <w:t xml:space="preserve"> on biased, incomplete or simplistic data. These measures should ensure</w:t>
      </w:r>
      <w:r w:rsidR="004526ED">
        <w:rPr>
          <w:rFonts w:eastAsia="Aptos" w:cs="Times New Roman"/>
          <w:color w:val="000000" w:themeColor="text1"/>
        </w:rPr>
        <w:t>:</w:t>
      </w:r>
    </w:p>
    <w:p w:rsidRPr="00C22A78" w:rsidR="00C22A78" w:rsidP="004526ED" w:rsidRDefault="3302EB90" w14:paraId="65C013E7" w14:textId="2B0B7D22">
      <w:pPr>
        <w:pStyle w:val="Bullets"/>
      </w:pPr>
      <w:r>
        <w:t>Diversity and representation in the design and monitoring of AI systems. Participants suggest ensuring that teams working on AI design in the private and public sectors are from a broad a spectrum of backgrounds</w:t>
      </w:r>
      <w:r w:rsidR="398D21FC">
        <w:t>.</w:t>
      </w:r>
      <w:r>
        <w:t xml:space="preserve"> </w:t>
      </w:r>
    </w:p>
    <w:p w:rsidRPr="00C22A78" w:rsidR="00C22A78" w:rsidP="004526ED" w:rsidRDefault="3302EB90" w14:paraId="14C87743" w14:textId="02731E22">
      <w:pPr>
        <w:pStyle w:val="Bullets"/>
      </w:pPr>
      <w:r>
        <w:t xml:space="preserve">Inclusion of underrepresented sources including language and images, to tackle normative limitations and assumptions </w:t>
      </w:r>
      <w:r w:rsidR="7C9624A8">
        <w:t>in the development and use of AI systems.</w:t>
      </w:r>
    </w:p>
    <w:p w:rsidRPr="00027E5F" w:rsidR="00C22A78" w:rsidP="00C22A78" w:rsidRDefault="00C22A78" w14:paraId="6DCB6F70" w14:textId="5B25317E">
      <w:pPr>
        <w:pStyle w:val="Bullets"/>
      </w:pPr>
      <w:r w:rsidRPr="00C22A78">
        <w:t>Collaborative, user-centred, ongoing design. Participants feel strongly that frontline staff in public services, along with managers and service users, should be actively involved in design</w:t>
      </w:r>
      <w:r w:rsidR="004526ED">
        <w:t>. The</w:t>
      </w:r>
      <w:r w:rsidR="00027E5F">
        <w:t>y</w:t>
      </w:r>
      <w:r w:rsidR="004526ED">
        <w:t xml:space="preserve"> hope that this will </w:t>
      </w:r>
      <w:r w:rsidRPr="00C22A78">
        <w:t xml:space="preserve">maximise </w:t>
      </w:r>
      <w:r w:rsidR="00027E5F">
        <w:t xml:space="preserve">the </w:t>
      </w:r>
      <w:r w:rsidRPr="00C22A78">
        <w:t xml:space="preserve">quality, sophistication and impartiality of outputs, on an ongoing basis. </w:t>
      </w:r>
    </w:p>
    <w:p w:rsidRPr="003C453D" w:rsidR="00C22A78" w:rsidP="003C453D" w:rsidRDefault="2F560C29" w14:paraId="16BCD2D2" w14:textId="043CBBD4">
      <w:pPr>
        <w:pStyle w:val="Heading2"/>
        <w:rPr>
          <w:rFonts w:eastAsia="Times New Roman"/>
        </w:rPr>
      </w:pPr>
      <w:bookmarkStart w:name="_Toc180053955" w:id="105"/>
      <w:r w:rsidRPr="5DFC2582">
        <w:rPr>
          <w:rFonts w:eastAsia="Times New Roman"/>
        </w:rPr>
        <w:t xml:space="preserve">7.5 </w:t>
      </w:r>
      <w:r w:rsidRPr="5DFC2582" w:rsidR="3302EB90">
        <w:rPr>
          <w:rFonts w:eastAsia="Times New Roman"/>
        </w:rPr>
        <w:t xml:space="preserve">Data sharing </w:t>
      </w:r>
      <w:r w:rsidRPr="5DFC2582" w:rsidR="2C3FEEB7">
        <w:rPr>
          <w:rFonts w:eastAsia="Times New Roman"/>
        </w:rPr>
        <w:t>regulat</w:t>
      </w:r>
      <w:r w:rsidR="006C4B97">
        <w:rPr>
          <w:rFonts w:eastAsia="Times New Roman"/>
        </w:rPr>
        <w:t>ion</w:t>
      </w:r>
      <w:r w:rsidRPr="5DFC2582" w:rsidR="2C3FEEB7">
        <w:rPr>
          <w:rFonts w:eastAsia="Times New Roman"/>
        </w:rPr>
        <w:t xml:space="preserve"> </w:t>
      </w:r>
      <w:r w:rsidRPr="5DFC2582" w:rsidR="3302EB90">
        <w:rPr>
          <w:rFonts w:eastAsia="Times New Roman"/>
        </w:rPr>
        <w:t>should be agile and adapted to each context to protect privacy and enable access as appropriate</w:t>
      </w:r>
      <w:bookmarkEnd w:id="105"/>
      <w:r w:rsidRPr="5DFC2582" w:rsidR="3302EB90">
        <w:rPr>
          <w:rFonts w:eastAsia="Times New Roman"/>
        </w:rPr>
        <w:t xml:space="preserve"> </w:t>
      </w:r>
    </w:p>
    <w:p w:rsidRPr="00C22A78" w:rsidR="00C22A78" w:rsidP="00C22A78" w:rsidRDefault="00C22A78" w14:paraId="78F3C596" w14:textId="5A30B7B8">
      <w:pPr>
        <w:tabs>
          <w:tab w:val="left" w:pos="1808"/>
        </w:tabs>
        <w:ind w:right="141"/>
        <w:jc w:val="both"/>
        <w:rPr>
          <w:rFonts w:eastAsia="Aptos" w:cs="Times New Roman"/>
          <w:color w:val="000000" w:themeColor="text1"/>
        </w:rPr>
      </w:pPr>
      <w:r w:rsidRPr="00C22A78">
        <w:rPr>
          <w:rFonts w:eastAsia="Aptos" w:cs="Times New Roman"/>
          <w:color w:val="000000" w:themeColor="text1"/>
        </w:rPr>
        <w:t xml:space="preserve">In discussions about the tensions between protecting privacy and the benefits of data sharing, many participants recognise that </w:t>
      </w:r>
      <w:r w:rsidR="006C4B97">
        <w:rPr>
          <w:rFonts w:eastAsia="Aptos" w:cs="Times New Roman"/>
          <w:color w:val="000000" w:themeColor="text1"/>
        </w:rPr>
        <w:t>regulation</w:t>
      </w:r>
      <w:r w:rsidRPr="00C22A78">
        <w:rPr>
          <w:rFonts w:eastAsia="Aptos" w:cs="Times New Roman"/>
          <w:color w:val="000000" w:themeColor="text1"/>
        </w:rPr>
        <w:t xml:space="preserve"> should be </w:t>
      </w:r>
      <w:r w:rsidRPr="00C22A78" w:rsidR="00ED2359">
        <w:rPr>
          <w:rFonts w:eastAsia="Aptos" w:cs="Times New Roman"/>
          <w:color w:val="000000" w:themeColor="text1"/>
        </w:rPr>
        <w:t>context</w:t>
      </w:r>
      <w:r w:rsidR="00ED2359">
        <w:rPr>
          <w:rFonts w:eastAsia="Aptos" w:cs="Times New Roman"/>
          <w:color w:val="000000" w:themeColor="text1"/>
        </w:rPr>
        <w:t xml:space="preserve"> specific</w:t>
      </w:r>
      <w:r w:rsidRPr="00C22A78">
        <w:rPr>
          <w:rFonts w:eastAsia="Aptos" w:cs="Times New Roman"/>
          <w:color w:val="000000" w:themeColor="text1"/>
        </w:rPr>
        <w:t>. The principles of consent and confidentiality should be foundational, but flexibility should be built in where data sharing within a particular service benefits the public. For example</w:t>
      </w:r>
      <w:r w:rsidR="004526ED">
        <w:rPr>
          <w:rFonts w:eastAsia="Aptos" w:cs="Times New Roman"/>
          <w:color w:val="000000" w:themeColor="text1"/>
        </w:rPr>
        <w:t>:</w:t>
      </w:r>
    </w:p>
    <w:p w:rsidRPr="00C22A78" w:rsidR="00C22A78" w:rsidP="004526ED" w:rsidRDefault="00C22A78" w14:paraId="3AF00361" w14:textId="642DB726">
      <w:pPr>
        <w:pStyle w:val="Bullets"/>
      </w:pPr>
      <w:r w:rsidRPr="00C22A78">
        <w:t>Sharing data across the health system could enable faster and safer decision</w:t>
      </w:r>
      <w:r w:rsidR="00C26453">
        <w:t>-</w:t>
      </w:r>
      <w:r w:rsidRPr="00C22A78">
        <w:t>making, especially in emergencies</w:t>
      </w:r>
      <w:r w:rsidR="00A038A6">
        <w:t>.</w:t>
      </w:r>
      <w:r w:rsidRPr="00C22A78">
        <w:t xml:space="preserve"> </w:t>
      </w:r>
    </w:p>
    <w:p w:rsidRPr="00671AF9" w:rsidR="00C22A78" w:rsidP="00C22A78" w:rsidRDefault="4A2287B1" w14:paraId="38363BC5" w14:textId="7A043159">
      <w:pPr>
        <w:pStyle w:val="Bullets"/>
      </w:pPr>
      <w:r>
        <w:t>In the case of managing energy systems, s</w:t>
      </w:r>
      <w:r w:rsidR="3302EB90">
        <w:t>ome participants feel that tackling fuel poverty and providing support to the most vulnerable is of greater benefit than blanket protection for confidentiality, especially where data is not considered sensitive or personal</w:t>
      </w:r>
      <w:r w:rsidR="754A745F">
        <w:t>.</w:t>
      </w:r>
      <w:r w:rsidR="3302EB90">
        <w:t xml:space="preserve"> </w:t>
      </w:r>
    </w:p>
    <w:p w:rsidRPr="003C453D" w:rsidR="00C22A78" w:rsidP="003C453D" w:rsidRDefault="00C41E6C" w14:paraId="7285170F" w14:textId="78BD41B8">
      <w:pPr>
        <w:pStyle w:val="Heading2"/>
        <w:rPr>
          <w:rFonts w:eastAsia="Times New Roman"/>
        </w:rPr>
      </w:pPr>
      <w:bookmarkStart w:name="_Toc180053956" w:id="106"/>
      <w:r>
        <w:rPr>
          <w:rFonts w:eastAsia="Times New Roman"/>
        </w:rPr>
        <w:t xml:space="preserve">7.6 </w:t>
      </w:r>
      <w:r w:rsidRPr="00C22A78" w:rsidR="00C22A78">
        <w:rPr>
          <w:rFonts w:eastAsia="Times New Roman"/>
        </w:rPr>
        <w:t>Robust security systems should be in place to prevent cyber threats and fraud involving AI</w:t>
      </w:r>
      <w:bookmarkEnd w:id="106"/>
      <w:r w:rsidRPr="00C22A78" w:rsidR="00C22A78">
        <w:rPr>
          <w:rFonts w:eastAsia="Times New Roman"/>
        </w:rPr>
        <w:t xml:space="preserve">  </w:t>
      </w:r>
    </w:p>
    <w:p w:rsidRPr="00C22A78" w:rsidR="00C22A78" w:rsidP="00C22A78" w:rsidRDefault="00C22A78" w14:paraId="05C3F593" w14:textId="4326C40F">
      <w:pPr>
        <w:rPr>
          <w:rFonts w:eastAsia="Aptos" w:cs="Times New Roman"/>
        </w:rPr>
      </w:pPr>
      <w:r w:rsidRPr="00C22A78">
        <w:rPr>
          <w:rFonts w:eastAsia="Aptos" w:cs="Times New Roman"/>
        </w:rPr>
        <w:t xml:space="preserve">A key concern for participants </w:t>
      </w:r>
      <w:r w:rsidR="00A038A6">
        <w:rPr>
          <w:rFonts w:eastAsia="Aptos" w:cs="Times New Roman"/>
        </w:rPr>
        <w:t>i</w:t>
      </w:r>
      <w:r w:rsidRPr="00C22A78">
        <w:rPr>
          <w:rFonts w:eastAsia="Aptos" w:cs="Times New Roman"/>
        </w:rPr>
        <w:t xml:space="preserve">s the volume of personal data being brought together by AI, </w:t>
      </w:r>
      <w:r w:rsidR="009C3809">
        <w:rPr>
          <w:rFonts w:eastAsia="Aptos" w:cs="Times New Roman"/>
        </w:rPr>
        <w:t xml:space="preserve">and </w:t>
      </w:r>
      <w:r w:rsidRPr="00C22A78">
        <w:rPr>
          <w:rFonts w:eastAsia="Aptos" w:cs="Times New Roman"/>
        </w:rPr>
        <w:t xml:space="preserve">the concentration of power </w:t>
      </w:r>
      <w:r w:rsidR="000E7990">
        <w:rPr>
          <w:rFonts w:eastAsia="Aptos" w:cs="Times New Roman"/>
        </w:rPr>
        <w:t xml:space="preserve">that </w:t>
      </w:r>
      <w:r w:rsidRPr="00C22A78">
        <w:rPr>
          <w:rFonts w:eastAsia="Aptos" w:cs="Times New Roman"/>
        </w:rPr>
        <w:t xml:space="preserve">this entails. Many participants expressed concern that the stakes are incredibly high if essential systems in the public sector fail or are compromised by nefarious actors. </w:t>
      </w:r>
      <w:r w:rsidR="000E7990">
        <w:rPr>
          <w:rFonts w:eastAsia="Aptos" w:cs="Times New Roman"/>
        </w:rPr>
        <w:t xml:space="preserve"> </w:t>
      </w:r>
      <w:r w:rsidRPr="00C22A78">
        <w:rPr>
          <w:rFonts w:eastAsia="Aptos" w:cs="Times New Roman"/>
        </w:rPr>
        <w:t>Robust security systems and back</w:t>
      </w:r>
      <w:r w:rsidR="005C34BC">
        <w:rPr>
          <w:rFonts w:eastAsia="Aptos" w:cs="Times New Roman"/>
        </w:rPr>
        <w:t>-</w:t>
      </w:r>
      <w:r w:rsidRPr="00C22A78">
        <w:rPr>
          <w:rFonts w:eastAsia="Aptos" w:cs="Times New Roman"/>
        </w:rPr>
        <w:t xml:space="preserve">up plans must be in place, with clear lines of accountability if systems are compromised or crash. </w:t>
      </w:r>
    </w:p>
    <w:p w:rsidRPr="00D06CCB" w:rsidR="5DFC2582" w:rsidP="5DFC2582" w:rsidRDefault="3302EB90" w14:paraId="31504DCC" w14:textId="71EFF879">
      <w:pPr>
        <w:rPr>
          <w:rFonts w:eastAsia="Aptos" w:cs="Times New Roman"/>
        </w:rPr>
      </w:pPr>
      <w:r w:rsidRPr="4880C88F" w:rsidR="4880C88F">
        <w:rPr>
          <w:rFonts w:eastAsia="Aptos" w:cs="Times New Roman"/>
        </w:rPr>
        <w:t xml:space="preserve">On a more individual level, many participants </w:t>
      </w:r>
      <w:r w:rsidRPr="4880C88F" w:rsidR="4880C88F">
        <w:rPr>
          <w:rFonts w:eastAsia="Aptos" w:cs="Times New Roman"/>
        </w:rPr>
        <w:t>are</w:t>
      </w:r>
      <w:r w:rsidRPr="4880C88F" w:rsidR="4880C88F">
        <w:rPr>
          <w:rFonts w:eastAsia="Aptos" w:cs="Times New Roman"/>
        </w:rPr>
        <w:t xml:space="preserve"> concerned about the nature of AI enabling fraud and impersonation, which requires specific new legislation and penalties.</w:t>
      </w:r>
    </w:p>
    <w:p w:rsidR="4880C88F" w:rsidP="670BC5EF" w:rsidRDefault="4880C88F" w14:paraId="548AAD1E" w14:textId="5DC0B2C0">
      <w:pPr>
        <w:pStyle w:val="Normal"/>
        <w:rPr>
          <w:rFonts w:ascii="Arial" w:hAnsi="Arial" w:eastAsia="Arial" w:cs="Arial"/>
        </w:rPr>
      </w:pPr>
      <w:r w:rsidRPr="670BC5EF" w:rsidR="4880C88F">
        <w:rPr>
          <w:rFonts w:ascii="Arial" w:hAnsi="Arial" w:eastAsia="Arial" w:cs="Arial"/>
          <w:b w:val="1"/>
          <w:bCs w:val="1"/>
          <w:color w:val="05375D"/>
          <w:sz w:val="28"/>
          <w:szCs w:val="28"/>
          <w:lang w:eastAsia="en-US" w:bidi="ar-SA"/>
        </w:rPr>
        <w:t>7.7 Developing the policy response</w:t>
      </w:r>
    </w:p>
    <w:p w:rsidR="4880C88F" w:rsidP="4880C88F" w:rsidRDefault="4880C88F" w14:paraId="7C625CFA" w14:textId="63EB8D70">
      <w:pPr>
        <w:rPr>
          <w:rFonts w:eastAsia="Aptos" w:cs="Times New Roman"/>
        </w:rPr>
      </w:pPr>
      <w:r w:rsidRPr="4880C88F" w:rsidR="4880C88F">
        <w:rPr>
          <w:rFonts w:eastAsia="Aptos" w:cs="Times New Roman"/>
        </w:rPr>
        <w:t xml:space="preserve">Across all groups, participants called for a more democratic approach to the use of AI, including the provision of public information and education, and stakeholder collaboration in regulation and design. There is an expectation of seeing the development of robust regulation of AI to harness the technology for the benefit of the public rather than all benefits accruing to the tech industry. </w:t>
      </w:r>
    </w:p>
    <w:p w:rsidR="4880C88F" w:rsidP="4880C88F" w:rsidRDefault="4880C88F" w14:paraId="7FE5AE7D" w14:textId="0BF188EB">
      <w:pPr>
        <w:ind w:right="141"/>
        <w:jc w:val="center"/>
        <w:rPr>
          <w:rFonts w:eastAsia="Aptos" w:cs="Arial"/>
          <w:i w:val="1"/>
          <w:iCs w:val="1"/>
          <w:color w:val="5963F5" w:themeColor="accent2" w:themeTint="FF" w:themeShade="FF"/>
        </w:rPr>
      </w:pPr>
      <w:r w:rsidRPr="4880C88F" w:rsidR="4880C88F">
        <w:rPr>
          <w:rFonts w:eastAsia="Aptos" w:cs="Arial"/>
          <w:i w:val="1"/>
          <w:iCs w:val="1"/>
          <w:color w:val="5963F5" w:themeColor="accent2" w:themeTint="FF" w:themeShade="FF"/>
        </w:rPr>
        <w:t xml:space="preserve">AI needs to be managed, not just by the private companies, the Government need to manage </w:t>
      </w:r>
      <w:r w:rsidRPr="4880C88F" w:rsidR="4880C88F">
        <w:rPr>
          <w:rFonts w:eastAsia="Aptos" w:cs="Arial"/>
          <w:i w:val="1"/>
          <w:iCs w:val="1"/>
          <w:color w:val="5963F5" w:themeColor="accent2" w:themeTint="FF" w:themeShade="FF"/>
        </w:rPr>
        <w:t>what’s</w:t>
      </w:r>
      <w:r w:rsidRPr="4880C88F" w:rsidR="4880C88F">
        <w:rPr>
          <w:rFonts w:eastAsia="Aptos" w:cs="Arial"/>
          <w:i w:val="1"/>
          <w:iCs w:val="1"/>
          <w:color w:val="5963F5" w:themeColor="accent2" w:themeTint="FF" w:themeShade="FF"/>
        </w:rPr>
        <w:t xml:space="preserve"> going on, not just give AI a free reign. </w:t>
      </w:r>
      <w:r w:rsidRPr="4880C88F" w:rsidR="4880C88F">
        <w:rPr>
          <w:rFonts w:eastAsia="Aptos" w:cs="Arial"/>
        </w:rPr>
        <w:t>Public Participant, Cambridge</w:t>
      </w:r>
    </w:p>
    <w:sectPr w:rsidRPr="00D06CCB" w:rsidR="5DFC2582" w:rsidSect="00E47E86">
      <w:type w:val="continuous"/>
      <w:pgSz w:w="11906" w:h="16838" w:orient="portrait"/>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3C5F8D" w16cex:dateUtc="2024-10-23T11:23:00Z"/>
  <w16cex:commentExtensible w16cex:durableId="70BC0997" w16cex:dateUtc="2024-10-18T20:15:00Z"/>
  <w16cex:commentExtensible w16cex:durableId="33F79EE6" w16cex:dateUtc="2024-10-18T18:05:00Z"/>
  <w16cex:commentExtensible w16cex:durableId="2C8086B1" w16cex:dateUtc="2024-10-18T13:51:00Z"/>
  <w16cex:commentExtensible w16cex:durableId="0E79CEF8" w16cex:dateUtc="2024-10-18T13:52:00Z"/>
  <w16cex:commentExtensible w16cex:durableId="0215EEA0" w16cex:dateUtc="2024-10-18T13:54:00Z"/>
  <w16cex:commentExtensible w16cex:durableId="05783024" w16cex:dateUtc="2024-10-18T14:00:00Z"/>
  <w16cex:commentExtensible w16cex:durableId="407E874F" w16cex:dateUtc="2024-10-18T14:00:00Z"/>
  <w16cex:commentExtensible w16cex:durableId="48CBC23A" w16cex:dateUtc="2024-10-18T14:01:00Z"/>
  <w16cex:commentExtensible w16cex:durableId="0F217B3D" w16cex:dateUtc="2024-10-18T14:02:00Z"/>
  <w16cex:commentExtensible w16cex:durableId="1FA9811E" w16cex:dateUtc="2024-10-18T14:06:00Z"/>
  <w16cex:commentExtensible w16cex:durableId="750918E6" w16cex:dateUtc="2024-10-18T14:15:00Z"/>
  <w16cex:commentExtensible w16cex:durableId="0A39005C" w16cex:dateUtc="2024-10-18T14:16:00Z"/>
  <w16cex:commentExtensible w16cex:durableId="5C5BF179" w16cex:dateUtc="2024-10-18T14:19:00Z"/>
  <w16cex:commentExtensible w16cex:durableId="0806C5EA" w16cex:dateUtc="2024-10-18T14:21:00Z"/>
  <w16cex:commentExtensible w16cex:durableId="59880BF7" w16cex:dateUtc="2024-10-18T14:23:00Z"/>
  <w16cex:commentExtensible w16cex:durableId="7866566F" w16cex:dateUtc="2024-10-18T14:24:00Z"/>
  <w16cex:commentExtensible w16cex:durableId="0248924D" w16cex:dateUtc="2024-10-21T10:40:00Z"/>
  <w16cex:commentExtensible w16cex:durableId="0245757D" w16cex:dateUtc="2024-10-18T14:32:00Z"/>
  <w16cex:commentExtensible w16cex:durableId="0302F4CB" w16cex:dateUtc="2024-10-18T14:33:00Z"/>
  <w16cex:commentExtensible w16cex:durableId="2640E237" w16cex:dateUtc="2024-10-21T10:48:00Z"/>
  <w16cex:commentExtensible w16cex:durableId="4803D119" w16cex:dateUtc="2024-10-18T14:37:00Z"/>
  <w16cex:commentExtensible w16cex:durableId="01B1424E" w16cex:dateUtc="2024-10-18T14:52:00Z"/>
  <w16cex:commentExtensible w16cex:durableId="733E7CA6" w16cex:dateUtc="2024-10-18T14:56:00Z"/>
  <w16cex:commentExtensible w16cex:durableId="5865C498" w16cex:dateUtc="2024-10-18T14:57:00Z"/>
  <w16cex:commentExtensible w16cex:durableId="7D4B1092" w16cex:dateUtc="2024-10-18T14:58:00Z"/>
  <w16cex:commentExtensible w16cex:durableId="75C40250" w16cex:dateUtc="2024-10-21T12:02:00Z"/>
  <w16cex:commentExtensible w16cex:durableId="3DB8FC36" w16cex:dateUtc="2024-10-18T16:07:00Z"/>
  <w16cex:commentExtensible w16cex:durableId="5F51C2EA" w16cex:dateUtc="2024-10-18T16:10:00Z"/>
  <w16cex:commentExtensible w16cex:durableId="24B0DA80" w16cex:dateUtc="2024-10-18T16:19:00Z"/>
  <w16cex:commentExtensible w16cex:durableId="63973832" w16cex:dateUtc="2024-10-18T16:16:00Z"/>
  <w16cex:commentExtensible w16cex:durableId="597CF9B4" w16cex:dateUtc="2024-10-18T16: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A4F" w:rsidP="00211601" w:rsidRDefault="00691A4F" w14:paraId="7CA937F4" w14:textId="77777777">
      <w:r>
        <w:separator/>
      </w:r>
    </w:p>
  </w:endnote>
  <w:endnote w:type="continuationSeparator" w:id="0">
    <w:p w:rsidR="00691A4F" w:rsidP="00211601" w:rsidRDefault="00691A4F" w14:paraId="30F1392D" w14:textId="77777777">
      <w:r>
        <w:continuationSeparator/>
      </w:r>
    </w:p>
  </w:endnote>
  <w:endnote w:type="continuationNotice" w:id="1">
    <w:p w:rsidR="00691A4F" w:rsidRDefault="00691A4F" w14:paraId="652334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mbria"/>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mbria"/>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930214"/>
      <w:docPartObj>
        <w:docPartGallery w:val="Page Numbers (Bottom of Page)"/>
        <w:docPartUnique/>
      </w:docPartObj>
    </w:sdtPr>
    <w:sdtEndPr>
      <w:rPr>
        <w:noProof/>
      </w:rPr>
    </w:sdtEndPr>
    <w:sdtContent>
      <w:p w:rsidR="00636992" w:rsidRDefault="00636992" w14:paraId="78FAF7EC" w14:textId="37E641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36992" w:rsidRDefault="00636992" w14:paraId="09B2E2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A4F" w:rsidP="00211601" w:rsidRDefault="00691A4F" w14:paraId="6FBFD087" w14:textId="77777777">
      <w:r>
        <w:separator/>
      </w:r>
    </w:p>
  </w:footnote>
  <w:footnote w:type="continuationSeparator" w:id="0">
    <w:p w:rsidR="00691A4F" w:rsidP="00211601" w:rsidRDefault="00691A4F" w14:paraId="6A88D615" w14:textId="77777777">
      <w:r>
        <w:continuationSeparator/>
      </w:r>
    </w:p>
  </w:footnote>
  <w:footnote w:type="continuationNotice" w:id="1">
    <w:p w:rsidR="00691A4F" w:rsidRDefault="00691A4F" w14:paraId="2A245D7E" w14:textId="77777777"/>
  </w:footnote>
  <w:footnote w:id="2">
    <w:p w:rsidRPr="004649D0" w:rsidR="00636992" w:rsidRDefault="00636992" w14:paraId="388D1F7B" w14:textId="6A6E4951">
      <w:pPr>
        <w:pStyle w:val="FootnoteText"/>
        <w:rPr>
          <w:lang w:val="en-US"/>
        </w:rPr>
      </w:pPr>
      <w:r w:rsidRPr="006016A3">
        <w:rPr>
          <w:rStyle w:val="FootnoteReference"/>
          <w:sz w:val="18"/>
          <w:szCs w:val="18"/>
        </w:rPr>
        <w:footnoteRef/>
      </w:r>
      <w:r w:rsidRPr="006016A3">
        <w:rPr>
          <w:sz w:val="18"/>
          <w:szCs w:val="18"/>
        </w:rPr>
        <w:t xml:space="preserve"> </w:t>
      </w:r>
      <w:r w:rsidRPr="006016A3">
        <w:rPr>
          <w:sz w:val="18"/>
          <w:szCs w:val="18"/>
          <w:lang w:val="en-US"/>
        </w:rPr>
        <w:t>21 participants were also recruited in Cambridge; however</w:t>
      </w:r>
      <w:r>
        <w:rPr>
          <w:sz w:val="18"/>
          <w:szCs w:val="18"/>
          <w:lang w:val="en-US"/>
        </w:rPr>
        <w:t>,</w:t>
      </w:r>
      <w:r w:rsidRPr="006016A3">
        <w:rPr>
          <w:sz w:val="18"/>
          <w:szCs w:val="18"/>
          <w:lang w:val="en-US"/>
        </w:rPr>
        <w:t xml:space="preserve"> 2 participants could not attend the workshop due to unforeseen circumstances on the day.</w:t>
      </w:r>
    </w:p>
  </w:footnote>
  <w:footnote w:id="3">
    <w:p w:rsidR="00636992" w:rsidRDefault="00636992" w14:paraId="23BA99C5" w14:textId="0991FFF8">
      <w:pPr>
        <w:pStyle w:val="FootnoteText"/>
      </w:pPr>
      <w:r>
        <w:rPr>
          <w:rStyle w:val="FootnoteReference"/>
        </w:rPr>
        <w:footnoteRef/>
      </w:r>
      <w:r>
        <w:t xml:space="preserve"> </w:t>
      </w:r>
      <w:r w:rsidRPr="00C8696B">
        <w:rPr>
          <w:rFonts w:ascii="Arial" w:hAnsi="Arial" w:cs="Arial"/>
          <w:sz w:val="18"/>
          <w:szCs w:val="18"/>
        </w:rPr>
        <w:t xml:space="preserve">Appendix </w:t>
      </w:r>
      <w:r>
        <w:rPr>
          <w:rFonts w:ascii="Arial" w:hAnsi="Arial" w:cs="Arial"/>
          <w:sz w:val="18"/>
          <w:szCs w:val="18"/>
        </w:rPr>
        <w:t>A</w:t>
      </w:r>
      <w:r w:rsidRPr="00C8696B">
        <w:rPr>
          <w:rFonts w:ascii="Arial" w:hAnsi="Arial" w:cs="Arial"/>
          <w:sz w:val="18"/>
          <w:szCs w:val="18"/>
        </w:rPr>
        <w:t xml:space="preserve"> has a detailed breakdown of participant demographics and attitudes</w:t>
      </w:r>
      <w:r w:rsidRPr="00C8696B">
        <w:rPr>
          <w:sz w:val="18"/>
          <w:szCs w:val="18"/>
        </w:rPr>
        <w:t xml:space="preserve"> </w:t>
      </w:r>
    </w:p>
  </w:footnote>
  <w:footnote w:id="4">
    <w:p w:rsidR="00636992" w:rsidRDefault="00636992" w14:paraId="1B616DED" w14:textId="2E13BB98">
      <w:pPr>
        <w:pStyle w:val="FootnoteText"/>
      </w:pPr>
      <w:r>
        <w:rPr>
          <w:rStyle w:val="FootnoteReference"/>
        </w:rPr>
        <w:footnoteRef/>
      </w:r>
      <w:r>
        <w:t xml:space="preserve"> </w:t>
      </w:r>
      <w:hyperlink w:history="1" r:id="rId1">
        <w:r w:rsidRPr="00A81288">
          <w:rPr>
            <w:rStyle w:val="Hyperlink"/>
            <w:rFonts w:ascii="Arial" w:hAnsi="Arial" w:cs="Arial"/>
            <w:sz w:val="18"/>
            <w:szCs w:val="18"/>
          </w:rPr>
          <w:t>5 things you really need to know about AI: BBC Ideas</w:t>
        </w:r>
      </w:hyperlink>
    </w:p>
  </w:footnote>
  <w:footnote w:id="5">
    <w:p w:rsidR="00636992" w:rsidRDefault="00636992" w14:paraId="2048D0F1" w14:textId="46EE025D">
      <w:pPr>
        <w:pStyle w:val="FootnoteText"/>
      </w:pPr>
      <w:r>
        <w:rPr>
          <w:rStyle w:val="FootnoteReference"/>
        </w:rPr>
        <w:footnoteRef/>
      </w:r>
      <w:r>
        <w:t xml:space="preserve"> </w:t>
      </w:r>
      <w:r w:rsidRPr="00F96F05">
        <w:rPr>
          <w:rFonts w:ascii="Arial" w:hAnsi="Arial" w:cs="Arial"/>
          <w:sz w:val="18"/>
          <w:szCs w:val="18"/>
        </w:rPr>
        <w:t>Appendix A</w:t>
      </w:r>
      <w:r>
        <w:rPr>
          <w:rFonts w:ascii="Arial" w:hAnsi="Arial" w:cs="Arial"/>
          <w:sz w:val="18"/>
          <w:szCs w:val="18"/>
        </w:rPr>
        <w:t xml:space="preserve"> has a list of the specialists and their roles </w:t>
      </w:r>
    </w:p>
  </w:footnote>
  <w:footnote w:id="6">
    <w:p w:rsidR="00636992" w:rsidRDefault="00636992" w14:paraId="5E0595CA" w14:textId="211F645F">
      <w:pPr>
        <w:pStyle w:val="FootnoteText"/>
      </w:pPr>
      <w:r>
        <w:rPr>
          <w:rStyle w:val="FootnoteReference"/>
        </w:rPr>
        <w:footnoteRef/>
      </w:r>
      <w:r>
        <w:t xml:space="preserve"> </w:t>
      </w:r>
      <w:r w:rsidRPr="0045193C">
        <w:rPr>
          <w:rFonts w:ascii="Arial" w:hAnsi="Arial" w:cs="Arial"/>
          <w:sz w:val="18"/>
          <w:szCs w:val="18"/>
        </w:rPr>
        <w:t xml:space="preserve">Appendix </w:t>
      </w:r>
      <w:r>
        <w:rPr>
          <w:rFonts w:ascii="Arial" w:hAnsi="Arial" w:cs="Arial"/>
          <w:sz w:val="18"/>
          <w:szCs w:val="18"/>
        </w:rPr>
        <w:t>D</w:t>
      </w:r>
      <w:r w:rsidRPr="0045193C">
        <w:rPr>
          <w:rFonts w:ascii="Arial" w:hAnsi="Arial" w:cs="Arial"/>
          <w:sz w:val="18"/>
          <w:szCs w:val="18"/>
        </w:rPr>
        <w:t xml:space="preserve"> has the Menti responses</w:t>
      </w:r>
    </w:p>
  </w:footnote>
  <w:footnote w:id="7">
    <w:p w:rsidRPr="00B71F84" w:rsidR="00636992" w:rsidRDefault="00636992" w14:paraId="166CD19D" w14:textId="4F4AC8B7">
      <w:pPr>
        <w:pStyle w:val="FootnoteText"/>
        <w:rPr>
          <w:rFonts w:ascii="Arial" w:hAnsi="Arial" w:cs="Arial"/>
        </w:rPr>
      </w:pPr>
      <w:r w:rsidRPr="00B71F84">
        <w:rPr>
          <w:rStyle w:val="FootnoteReference"/>
          <w:rFonts w:ascii="Arial" w:hAnsi="Arial" w:cs="Arial"/>
          <w:sz w:val="18"/>
          <w:szCs w:val="18"/>
        </w:rPr>
        <w:footnoteRef/>
      </w:r>
      <w:r w:rsidRPr="00B71F84">
        <w:rPr>
          <w:rFonts w:ascii="Arial" w:hAnsi="Arial" w:cs="Arial"/>
          <w:sz w:val="18"/>
          <w:szCs w:val="18"/>
        </w:rPr>
        <w:t xml:space="preserve"> Issues were drawn from the Labour party manifesto and other policy/think tank papers on each of the four </w:t>
      </w:r>
      <w:r>
        <w:rPr>
          <w:rFonts w:ascii="Arial" w:hAnsi="Arial" w:cs="Arial"/>
          <w:sz w:val="18"/>
          <w:szCs w:val="18"/>
        </w:rPr>
        <w:t>mission areas</w:t>
      </w:r>
      <w:r w:rsidRPr="00B71F84">
        <w:rPr>
          <w:rFonts w:ascii="Arial" w:hAnsi="Arial" w:cs="Arial"/>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99B"/>
    <w:multiLevelType w:val="hybridMultilevel"/>
    <w:tmpl w:val="6A16273A"/>
    <w:lvl w:ilvl="0" w:tplc="91AAABF4">
      <w:start w:val="1"/>
      <w:numFmt w:val="bullet"/>
      <w:lvlText w:val=""/>
      <w:lvlJc w:val="left"/>
      <w:pPr>
        <w:ind w:left="360" w:hanging="360"/>
      </w:pPr>
      <w:rPr>
        <w:rFonts w:hint="default" w:ascii="Symbol" w:hAnsi="Symbol"/>
        <w:color w:val="5963F5" w:themeColor="accent2"/>
        <w:sz w:val="24"/>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45C7305"/>
    <w:multiLevelType w:val="multilevel"/>
    <w:tmpl w:val="9D903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C015C8D"/>
    <w:multiLevelType w:val="hybridMultilevel"/>
    <w:tmpl w:val="37F03DB0"/>
    <w:lvl w:ilvl="0" w:tplc="E7984454">
      <w:start w:val="1"/>
      <w:numFmt w:val="bullet"/>
      <w:lvlText w:val=""/>
      <w:lvlJc w:val="left"/>
      <w:pPr>
        <w:ind w:left="720" w:hanging="360"/>
      </w:pPr>
      <w:rPr>
        <w:rFonts w:hint="default" w:ascii="Symbol" w:hAnsi="Symbol"/>
      </w:rPr>
    </w:lvl>
    <w:lvl w:ilvl="1" w:tplc="A8FEBA62">
      <w:start w:val="1"/>
      <w:numFmt w:val="bullet"/>
      <w:lvlText w:val="o"/>
      <w:lvlJc w:val="left"/>
      <w:pPr>
        <w:ind w:left="1440" w:hanging="360"/>
      </w:pPr>
      <w:rPr>
        <w:rFonts w:hint="default" w:ascii="Courier New" w:hAnsi="Courier New"/>
      </w:rPr>
    </w:lvl>
    <w:lvl w:ilvl="2" w:tplc="E9F4BAF2">
      <w:start w:val="1"/>
      <w:numFmt w:val="bullet"/>
      <w:lvlText w:val=""/>
      <w:lvlJc w:val="left"/>
      <w:pPr>
        <w:ind w:left="2160" w:hanging="360"/>
      </w:pPr>
      <w:rPr>
        <w:rFonts w:hint="default" w:ascii="Wingdings" w:hAnsi="Wingdings"/>
      </w:rPr>
    </w:lvl>
    <w:lvl w:ilvl="3" w:tplc="4F30478E">
      <w:start w:val="1"/>
      <w:numFmt w:val="bullet"/>
      <w:lvlText w:val=""/>
      <w:lvlJc w:val="left"/>
      <w:pPr>
        <w:ind w:left="2880" w:hanging="360"/>
      </w:pPr>
      <w:rPr>
        <w:rFonts w:hint="default" w:ascii="Symbol" w:hAnsi="Symbol"/>
      </w:rPr>
    </w:lvl>
    <w:lvl w:ilvl="4" w:tplc="94D2B2D6">
      <w:start w:val="1"/>
      <w:numFmt w:val="bullet"/>
      <w:lvlText w:val="o"/>
      <w:lvlJc w:val="left"/>
      <w:pPr>
        <w:ind w:left="3600" w:hanging="360"/>
      </w:pPr>
      <w:rPr>
        <w:rFonts w:hint="default" w:ascii="Courier New" w:hAnsi="Courier New"/>
      </w:rPr>
    </w:lvl>
    <w:lvl w:ilvl="5" w:tplc="6BB8F57C">
      <w:start w:val="1"/>
      <w:numFmt w:val="bullet"/>
      <w:lvlText w:val=""/>
      <w:lvlJc w:val="left"/>
      <w:pPr>
        <w:ind w:left="4320" w:hanging="360"/>
      </w:pPr>
      <w:rPr>
        <w:rFonts w:hint="default" w:ascii="Wingdings" w:hAnsi="Wingdings"/>
      </w:rPr>
    </w:lvl>
    <w:lvl w:ilvl="6" w:tplc="33128FC8">
      <w:start w:val="1"/>
      <w:numFmt w:val="bullet"/>
      <w:lvlText w:val=""/>
      <w:lvlJc w:val="left"/>
      <w:pPr>
        <w:ind w:left="5040" w:hanging="360"/>
      </w:pPr>
      <w:rPr>
        <w:rFonts w:hint="default" w:ascii="Symbol" w:hAnsi="Symbol"/>
      </w:rPr>
    </w:lvl>
    <w:lvl w:ilvl="7" w:tplc="8B74500A">
      <w:start w:val="1"/>
      <w:numFmt w:val="bullet"/>
      <w:lvlText w:val="o"/>
      <w:lvlJc w:val="left"/>
      <w:pPr>
        <w:ind w:left="5760" w:hanging="360"/>
      </w:pPr>
      <w:rPr>
        <w:rFonts w:hint="default" w:ascii="Courier New" w:hAnsi="Courier New"/>
      </w:rPr>
    </w:lvl>
    <w:lvl w:ilvl="8" w:tplc="234A2C0E">
      <w:start w:val="1"/>
      <w:numFmt w:val="bullet"/>
      <w:lvlText w:val=""/>
      <w:lvlJc w:val="left"/>
      <w:pPr>
        <w:ind w:left="6480" w:hanging="360"/>
      </w:pPr>
      <w:rPr>
        <w:rFonts w:hint="default" w:ascii="Wingdings" w:hAnsi="Wingdings"/>
      </w:rPr>
    </w:lvl>
  </w:abstractNum>
  <w:abstractNum w:abstractNumId="3" w15:restartNumberingAfterBreak="0">
    <w:nsid w:val="0EDD7720"/>
    <w:multiLevelType w:val="multilevel"/>
    <w:tmpl w:val="B9928C9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A94369"/>
    <w:multiLevelType w:val="multilevel"/>
    <w:tmpl w:val="3C96B8C4"/>
    <w:lvl w:ilvl="0">
      <w:start w:val="1"/>
      <w:numFmt w:val="bullet"/>
      <w:lvlText w:val=""/>
      <w:lvlJc w:val="left"/>
      <w:pPr>
        <w:ind w:left="1080" w:hanging="720"/>
      </w:pPr>
      <w:rPr>
        <w:rFonts w:hint="default" w:ascii="Symbol" w:hAnsi="Symbol"/>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45467D"/>
    <w:multiLevelType w:val="multilevel"/>
    <w:tmpl w:val="3C96B8C4"/>
    <w:lvl w:ilvl="0">
      <w:start w:val="1"/>
      <w:numFmt w:val="bullet"/>
      <w:lvlText w:val=""/>
      <w:lvlJc w:val="left"/>
      <w:pPr>
        <w:ind w:left="1080" w:hanging="720"/>
      </w:pPr>
      <w:rPr>
        <w:rFonts w:hint="default" w:ascii="Symbol" w:hAnsi="Symbol"/>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F06F63"/>
    <w:multiLevelType w:val="multilevel"/>
    <w:tmpl w:val="3C96B8C4"/>
    <w:lvl w:ilvl="0">
      <w:start w:val="1"/>
      <w:numFmt w:val="bullet"/>
      <w:lvlText w:val=""/>
      <w:lvlJc w:val="left"/>
      <w:pPr>
        <w:ind w:left="1080" w:hanging="720"/>
      </w:pPr>
      <w:rPr>
        <w:rFonts w:hint="default" w:ascii="Symbol" w:hAnsi="Symbol"/>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A13E2A"/>
    <w:multiLevelType w:val="hybridMultilevel"/>
    <w:tmpl w:val="0EAE8A50"/>
    <w:lvl w:ilvl="0" w:tplc="199E2DC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AD1C90"/>
    <w:multiLevelType w:val="hybridMultilevel"/>
    <w:tmpl w:val="54628316"/>
    <w:lvl w:ilvl="0" w:tplc="91AAABF4">
      <w:start w:val="1"/>
      <w:numFmt w:val="bullet"/>
      <w:lvlText w:val=""/>
      <w:lvlJc w:val="left"/>
      <w:pPr>
        <w:ind w:left="1080" w:hanging="720"/>
      </w:pPr>
      <w:rPr>
        <w:rFonts w:hint="default" w:ascii="Symbol" w:hAnsi="Symbol"/>
        <w:color w:val="5963F5" w:themeColor="accent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20B44CA8"/>
    <w:multiLevelType w:val="hybridMultilevel"/>
    <w:tmpl w:val="86420EEE"/>
    <w:lvl w:ilvl="0" w:tplc="91AAABF4">
      <w:start w:val="1"/>
      <w:numFmt w:val="bullet"/>
      <w:lvlText w:val=""/>
      <w:lvlJc w:val="left"/>
      <w:pPr>
        <w:ind w:left="720" w:hanging="360"/>
      </w:pPr>
      <w:rPr>
        <w:rFonts w:hint="default" w:ascii="Symbol" w:hAnsi="Symbol"/>
        <w:color w:val="5963F5" w:themeColor="accent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23CB4A90"/>
    <w:multiLevelType w:val="hybridMultilevel"/>
    <w:tmpl w:val="90F469A2"/>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1" w15:restartNumberingAfterBreak="0">
    <w:nsid w:val="265C5A0D"/>
    <w:multiLevelType w:val="hybridMultilevel"/>
    <w:tmpl w:val="FDD47C96"/>
    <w:lvl w:ilvl="0" w:tplc="91AAABF4">
      <w:start w:val="1"/>
      <w:numFmt w:val="bullet"/>
      <w:lvlText w:val=""/>
      <w:lvlJc w:val="left"/>
      <w:pPr>
        <w:ind w:left="360" w:hanging="360"/>
      </w:pPr>
      <w:rPr>
        <w:rFonts w:hint="default" w:ascii="Symbol" w:hAnsi="Symbol"/>
        <w:color w:val="5963F5" w:themeColor="accent2"/>
        <w:sz w:val="24"/>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DFF49CD"/>
    <w:multiLevelType w:val="hybridMultilevel"/>
    <w:tmpl w:val="5D4A5DEA"/>
    <w:lvl w:ilvl="0" w:tplc="199E2DC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2F6CA9"/>
    <w:multiLevelType w:val="multilevel"/>
    <w:tmpl w:val="3C96B8C4"/>
    <w:lvl w:ilvl="0">
      <w:start w:val="1"/>
      <w:numFmt w:val="bullet"/>
      <w:lvlText w:val=""/>
      <w:lvlJc w:val="left"/>
      <w:pPr>
        <w:ind w:left="1080" w:hanging="720"/>
      </w:pPr>
      <w:rPr>
        <w:rFonts w:hint="default" w:ascii="Symbol" w:hAnsi="Symbol"/>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4C0061"/>
    <w:multiLevelType w:val="hybridMultilevel"/>
    <w:tmpl w:val="ECE0D53A"/>
    <w:lvl w:ilvl="0" w:tplc="91AAABF4">
      <w:start w:val="1"/>
      <w:numFmt w:val="bullet"/>
      <w:lvlText w:val=""/>
      <w:lvlJc w:val="left"/>
      <w:pPr>
        <w:ind w:left="720" w:hanging="360"/>
      </w:pPr>
      <w:rPr>
        <w:rFonts w:hint="default" w:ascii="Symbol" w:hAnsi="Symbol"/>
        <w:color w:val="5963F5" w:themeColor="accent2"/>
        <w:sz w:val="24"/>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31390FCF"/>
    <w:multiLevelType w:val="hybridMultilevel"/>
    <w:tmpl w:val="74985068"/>
    <w:lvl w:ilvl="0" w:tplc="34E22AFC">
      <w:start w:val="1"/>
      <w:numFmt w:val="bullet"/>
      <w:pStyle w:val="HVMBullets"/>
      <w:lvlText w:val=""/>
      <w:lvlJc w:val="left"/>
      <w:pPr>
        <w:ind w:left="720" w:hanging="360"/>
      </w:pPr>
      <w:rPr>
        <w:rFonts w:hint="default" w:ascii="Symbol" w:hAnsi="Symbol"/>
        <w:color w:val="F8EDEB" w:themeColor="accent4"/>
        <w:sz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19F6822"/>
    <w:multiLevelType w:val="hybridMultilevel"/>
    <w:tmpl w:val="374CD94E"/>
    <w:lvl w:ilvl="0" w:tplc="FAF2A82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BE405A"/>
    <w:multiLevelType w:val="hybridMultilevel"/>
    <w:tmpl w:val="EA86B75C"/>
    <w:lvl w:ilvl="0" w:tplc="A61C2A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277A26"/>
    <w:multiLevelType w:val="hybridMultilevel"/>
    <w:tmpl w:val="B97436AA"/>
    <w:lvl w:ilvl="0" w:tplc="91AAABF4">
      <w:start w:val="1"/>
      <w:numFmt w:val="bullet"/>
      <w:lvlText w:val=""/>
      <w:lvlJc w:val="left"/>
      <w:pPr>
        <w:ind w:left="360" w:hanging="360"/>
      </w:pPr>
      <w:rPr>
        <w:rFonts w:hint="default" w:ascii="Symbol" w:hAnsi="Symbol"/>
        <w:color w:val="5963F5" w:themeColor="accent2"/>
        <w:sz w:val="24"/>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1A471E8"/>
    <w:multiLevelType w:val="hybridMultilevel"/>
    <w:tmpl w:val="201AE4C6"/>
    <w:lvl w:ilvl="0" w:tplc="DD0EE206">
      <w:start w:val="1"/>
      <w:numFmt w:val="decimal"/>
      <w:lvlText w:val="%1.1"/>
      <w:lvlJc w:val="left"/>
      <w:pPr>
        <w:ind w:left="720" w:hanging="360"/>
      </w:pPr>
      <w:rPr>
        <w:rFonts w:hint="default"/>
        <w:color w:val="F8EDEB" w:themeColor="accent4"/>
        <w:sz w:val="24"/>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4B4973AA"/>
    <w:multiLevelType w:val="hybridMultilevel"/>
    <w:tmpl w:val="20BE601E"/>
    <w:lvl w:ilvl="0" w:tplc="F4D05F3C">
      <w:start w:val="1"/>
      <w:numFmt w:val="bullet"/>
      <w:lvlText w:val=""/>
      <w:lvlJc w:val="left"/>
      <w:pPr>
        <w:ind w:left="720" w:hanging="360"/>
      </w:pPr>
      <w:rPr>
        <w:rFonts w:hint="default" w:ascii="Symbol" w:hAnsi="Symbol"/>
      </w:rPr>
    </w:lvl>
    <w:lvl w:ilvl="1" w:tplc="1FB81CBC">
      <w:start w:val="1"/>
      <w:numFmt w:val="bullet"/>
      <w:lvlText w:val="o"/>
      <w:lvlJc w:val="left"/>
      <w:pPr>
        <w:ind w:left="1440" w:hanging="360"/>
      </w:pPr>
      <w:rPr>
        <w:rFonts w:hint="default" w:ascii="Courier New" w:hAnsi="Courier New"/>
      </w:rPr>
    </w:lvl>
    <w:lvl w:ilvl="2" w:tplc="B90C8CF4">
      <w:start w:val="1"/>
      <w:numFmt w:val="bullet"/>
      <w:lvlText w:val=""/>
      <w:lvlJc w:val="left"/>
      <w:pPr>
        <w:ind w:left="2160" w:hanging="360"/>
      </w:pPr>
      <w:rPr>
        <w:rFonts w:hint="default" w:ascii="Wingdings" w:hAnsi="Wingdings"/>
      </w:rPr>
    </w:lvl>
    <w:lvl w:ilvl="3" w:tplc="01322800">
      <w:start w:val="1"/>
      <w:numFmt w:val="bullet"/>
      <w:lvlText w:val=""/>
      <w:lvlJc w:val="left"/>
      <w:pPr>
        <w:ind w:left="2880" w:hanging="360"/>
      </w:pPr>
      <w:rPr>
        <w:rFonts w:hint="default" w:ascii="Symbol" w:hAnsi="Symbol"/>
      </w:rPr>
    </w:lvl>
    <w:lvl w:ilvl="4" w:tplc="D67E4C3A">
      <w:start w:val="1"/>
      <w:numFmt w:val="bullet"/>
      <w:lvlText w:val="o"/>
      <w:lvlJc w:val="left"/>
      <w:pPr>
        <w:ind w:left="3600" w:hanging="360"/>
      </w:pPr>
      <w:rPr>
        <w:rFonts w:hint="default" w:ascii="Courier New" w:hAnsi="Courier New"/>
      </w:rPr>
    </w:lvl>
    <w:lvl w:ilvl="5" w:tplc="B7F268DE">
      <w:start w:val="1"/>
      <w:numFmt w:val="bullet"/>
      <w:lvlText w:val=""/>
      <w:lvlJc w:val="left"/>
      <w:pPr>
        <w:ind w:left="4320" w:hanging="360"/>
      </w:pPr>
      <w:rPr>
        <w:rFonts w:hint="default" w:ascii="Wingdings" w:hAnsi="Wingdings"/>
      </w:rPr>
    </w:lvl>
    <w:lvl w:ilvl="6" w:tplc="AEC8D998">
      <w:start w:val="1"/>
      <w:numFmt w:val="bullet"/>
      <w:lvlText w:val=""/>
      <w:lvlJc w:val="left"/>
      <w:pPr>
        <w:ind w:left="5040" w:hanging="360"/>
      </w:pPr>
      <w:rPr>
        <w:rFonts w:hint="default" w:ascii="Symbol" w:hAnsi="Symbol"/>
      </w:rPr>
    </w:lvl>
    <w:lvl w:ilvl="7" w:tplc="2C2E26A6">
      <w:start w:val="1"/>
      <w:numFmt w:val="bullet"/>
      <w:lvlText w:val="o"/>
      <w:lvlJc w:val="left"/>
      <w:pPr>
        <w:ind w:left="5760" w:hanging="360"/>
      </w:pPr>
      <w:rPr>
        <w:rFonts w:hint="default" w:ascii="Courier New" w:hAnsi="Courier New"/>
      </w:rPr>
    </w:lvl>
    <w:lvl w:ilvl="8" w:tplc="26481DEC">
      <w:start w:val="1"/>
      <w:numFmt w:val="bullet"/>
      <w:lvlText w:val=""/>
      <w:lvlJc w:val="left"/>
      <w:pPr>
        <w:ind w:left="6480" w:hanging="360"/>
      </w:pPr>
      <w:rPr>
        <w:rFonts w:hint="default" w:ascii="Wingdings" w:hAnsi="Wingdings"/>
      </w:rPr>
    </w:lvl>
  </w:abstractNum>
  <w:abstractNum w:abstractNumId="21" w15:restartNumberingAfterBreak="0">
    <w:nsid w:val="4BEE30A4"/>
    <w:multiLevelType w:val="hybridMultilevel"/>
    <w:tmpl w:val="87CC1F4E"/>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2" w15:restartNumberingAfterBreak="0">
    <w:nsid w:val="4F6C1A08"/>
    <w:multiLevelType w:val="hybridMultilevel"/>
    <w:tmpl w:val="CFC698BC"/>
    <w:lvl w:ilvl="0" w:tplc="5F04880C">
      <w:start w:val="1"/>
      <w:numFmt w:val="bullet"/>
      <w:lvlText w:val=""/>
      <w:lvlJc w:val="left"/>
      <w:pPr>
        <w:ind w:left="720" w:hanging="360"/>
      </w:pPr>
      <w:rPr>
        <w:rFonts w:hint="default" w:ascii="Symbol" w:hAnsi="Symbol"/>
        <w:color w:val="5963F5" w:themeColor="accent2"/>
        <w:spacing w:val="0"/>
        <w:position w:val="0"/>
        <w:sz w:val="24"/>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3" w15:restartNumberingAfterBreak="0">
    <w:nsid w:val="50481CE0"/>
    <w:multiLevelType w:val="hybridMultilevel"/>
    <w:tmpl w:val="C668FE92"/>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4" w15:restartNumberingAfterBreak="0">
    <w:nsid w:val="50F921BD"/>
    <w:multiLevelType w:val="multilevel"/>
    <w:tmpl w:val="ED906410"/>
    <w:lvl w:ilvl="0">
      <w:start w:val="3"/>
      <w:numFmt w:val="decimal"/>
      <w:lvlText w:val="%1."/>
      <w:lvlJc w:val="left"/>
      <w:pPr>
        <w:ind w:left="1080" w:hanging="72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A604D5"/>
    <w:multiLevelType w:val="hybridMultilevel"/>
    <w:tmpl w:val="0A884C42"/>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6" w15:restartNumberingAfterBreak="0">
    <w:nsid w:val="53121847"/>
    <w:multiLevelType w:val="hybridMultilevel"/>
    <w:tmpl w:val="6D640348"/>
    <w:lvl w:ilvl="0" w:tplc="A66860B4">
      <w:numFmt w:val="bullet"/>
      <w:lvlText w:val="•"/>
      <w:lvlJc w:val="left"/>
      <w:pPr>
        <w:ind w:left="1080" w:hanging="72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5555679E"/>
    <w:multiLevelType w:val="hybridMultilevel"/>
    <w:tmpl w:val="EFF8BDEA"/>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568E3CEE"/>
    <w:multiLevelType w:val="hybridMultilevel"/>
    <w:tmpl w:val="5030A4A0"/>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5B10374E"/>
    <w:multiLevelType w:val="hybridMultilevel"/>
    <w:tmpl w:val="E7F65984"/>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5B213963"/>
    <w:multiLevelType w:val="hybridMultilevel"/>
    <w:tmpl w:val="3E546E2E"/>
    <w:lvl w:ilvl="0" w:tplc="48BA9038">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F0BA0"/>
    <w:multiLevelType w:val="hybridMultilevel"/>
    <w:tmpl w:val="A16E6D36"/>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FFFFFFFF">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2" w15:restartNumberingAfterBreak="0">
    <w:nsid w:val="65F77FC1"/>
    <w:multiLevelType w:val="hybridMultilevel"/>
    <w:tmpl w:val="0382025E"/>
    <w:lvl w:ilvl="0" w:tplc="5F04880C">
      <w:start w:val="1"/>
      <w:numFmt w:val="bullet"/>
      <w:pStyle w:val="Bullets"/>
      <w:lvlText w:val=""/>
      <w:lvlJc w:val="left"/>
      <w:pPr>
        <w:ind w:left="720" w:hanging="360"/>
      </w:pPr>
      <w:rPr>
        <w:rFonts w:hint="default" w:ascii="Symbol" w:hAnsi="Symbol"/>
        <w:color w:val="5963F5" w:themeColor="accent2"/>
        <w:spacing w:val="0"/>
        <w:position w:val="0"/>
        <w:sz w:val="24"/>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68D327CF"/>
    <w:multiLevelType w:val="hybridMultilevel"/>
    <w:tmpl w:val="E084B378"/>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4" w15:restartNumberingAfterBreak="0">
    <w:nsid w:val="69BB6CDD"/>
    <w:multiLevelType w:val="hybridMultilevel"/>
    <w:tmpl w:val="55F4D72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15:restartNumberingAfterBreak="0">
    <w:nsid w:val="6BD94041"/>
    <w:multiLevelType w:val="hybridMultilevel"/>
    <w:tmpl w:val="A154C170"/>
    <w:lvl w:ilvl="0" w:tplc="5F04880C">
      <w:start w:val="1"/>
      <w:numFmt w:val="bullet"/>
      <w:lvlText w:val=""/>
      <w:lvlJc w:val="left"/>
      <w:pPr>
        <w:ind w:left="360" w:hanging="360"/>
      </w:pPr>
      <w:rPr>
        <w:rFonts w:hint="default" w:ascii="Symbol" w:hAnsi="Symbol"/>
        <w:color w:val="5963F5" w:themeColor="accent2"/>
        <w:spacing w:val="0"/>
        <w:position w:val="0"/>
        <w:sz w:val="24"/>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6CD276FC"/>
    <w:multiLevelType w:val="multilevel"/>
    <w:tmpl w:val="3C96B8C4"/>
    <w:lvl w:ilvl="0">
      <w:start w:val="1"/>
      <w:numFmt w:val="bullet"/>
      <w:lvlText w:val=""/>
      <w:lvlJc w:val="left"/>
      <w:pPr>
        <w:ind w:left="1080" w:hanging="720"/>
      </w:pPr>
      <w:rPr>
        <w:rFonts w:hint="default" w:ascii="Symbol" w:hAnsi="Symbol"/>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207F6B"/>
    <w:multiLevelType w:val="multilevel"/>
    <w:tmpl w:val="1708FF6E"/>
    <w:lvl w:ilvl="0">
      <w:start w:val="6"/>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6EAE5359"/>
    <w:multiLevelType w:val="multilevel"/>
    <w:tmpl w:val="77463F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0792DB7"/>
    <w:multiLevelType w:val="hybridMultilevel"/>
    <w:tmpl w:val="152EEE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72643DF4"/>
    <w:multiLevelType w:val="multilevel"/>
    <w:tmpl w:val="44AE292A"/>
    <w:lvl w:ilvl="0">
      <w:start w:val="1"/>
      <w:numFmt w:val="decimal"/>
      <w:lvlText w:val="%1."/>
      <w:lvlJc w:val="left"/>
      <w:pPr>
        <w:ind w:left="1080" w:hanging="72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586063"/>
    <w:multiLevelType w:val="hybridMultilevel"/>
    <w:tmpl w:val="ED207DCE"/>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42" w15:restartNumberingAfterBreak="0">
    <w:nsid w:val="7BD8579D"/>
    <w:multiLevelType w:val="hybridMultilevel"/>
    <w:tmpl w:val="DFD222B2"/>
    <w:lvl w:ilvl="0" w:tplc="A66860B4">
      <w:numFmt w:val="bullet"/>
      <w:lvlText w:val="•"/>
      <w:lvlJc w:val="left"/>
      <w:pPr>
        <w:ind w:left="1080" w:hanging="720"/>
      </w:pPr>
      <w:rPr>
        <w:rFonts w:hint="default" w:ascii="Aptos" w:hAnsi="Aptos" w:eastAsiaTheme="minorHAnsi"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3" w15:restartNumberingAfterBreak="0">
    <w:nsid w:val="7F8C6675"/>
    <w:multiLevelType w:val="hybridMultilevel"/>
    <w:tmpl w:val="4DFAFE26"/>
    <w:lvl w:ilvl="0" w:tplc="199E2DC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
  </w:num>
  <w:num w:numId="3">
    <w:abstractNumId w:val="24"/>
  </w:num>
  <w:num w:numId="4">
    <w:abstractNumId w:val="32"/>
  </w:num>
  <w:num w:numId="5">
    <w:abstractNumId w:val="38"/>
  </w:num>
  <w:num w:numId="6">
    <w:abstractNumId w:val="19"/>
  </w:num>
  <w:num w:numId="7">
    <w:abstractNumId w:val="7"/>
  </w:num>
  <w:num w:numId="8">
    <w:abstractNumId w:val="16"/>
  </w:num>
  <w:num w:numId="9">
    <w:abstractNumId w:val="1"/>
  </w:num>
  <w:num w:numId="10">
    <w:abstractNumId w:val="26"/>
  </w:num>
  <w:num w:numId="11">
    <w:abstractNumId w:val="42"/>
  </w:num>
  <w:num w:numId="12">
    <w:abstractNumId w:val="39"/>
  </w:num>
  <w:num w:numId="13">
    <w:abstractNumId w:val="15"/>
  </w:num>
  <w:num w:numId="14">
    <w:abstractNumId w:val="14"/>
  </w:num>
  <w:num w:numId="15">
    <w:abstractNumId w:val="17"/>
  </w:num>
  <w:num w:numId="16">
    <w:abstractNumId w:val="12"/>
  </w:num>
  <w:num w:numId="17">
    <w:abstractNumId w:val="43"/>
  </w:num>
  <w:num w:numId="18">
    <w:abstractNumId w:val="41"/>
  </w:num>
  <w:num w:numId="19">
    <w:abstractNumId w:val="9"/>
  </w:num>
  <w:num w:numId="20">
    <w:abstractNumId w:val="8"/>
  </w:num>
  <w:num w:numId="21">
    <w:abstractNumId w:val="6"/>
  </w:num>
  <w:num w:numId="22">
    <w:abstractNumId w:val="13"/>
  </w:num>
  <w:num w:numId="23">
    <w:abstractNumId w:val="3"/>
  </w:num>
  <w:num w:numId="24">
    <w:abstractNumId w:val="31"/>
  </w:num>
  <w:num w:numId="25">
    <w:abstractNumId w:val="27"/>
  </w:num>
  <w:num w:numId="26">
    <w:abstractNumId w:val="35"/>
  </w:num>
  <w:num w:numId="27">
    <w:abstractNumId w:val="33"/>
  </w:num>
  <w:num w:numId="28">
    <w:abstractNumId w:val="29"/>
  </w:num>
  <w:num w:numId="29">
    <w:abstractNumId w:val="28"/>
  </w:num>
  <w:num w:numId="30">
    <w:abstractNumId w:val="37"/>
  </w:num>
  <w:num w:numId="31">
    <w:abstractNumId w:val="23"/>
  </w:num>
  <w:num w:numId="32">
    <w:abstractNumId w:val="32"/>
  </w:num>
  <w:num w:numId="33">
    <w:abstractNumId w:val="25"/>
  </w:num>
  <w:num w:numId="34">
    <w:abstractNumId w:val="10"/>
  </w:num>
  <w:num w:numId="35">
    <w:abstractNumId w:val="22"/>
  </w:num>
  <w:num w:numId="36">
    <w:abstractNumId w:val="21"/>
  </w:num>
  <w:num w:numId="37">
    <w:abstractNumId w:val="5"/>
  </w:num>
  <w:num w:numId="38">
    <w:abstractNumId w:val="36"/>
  </w:num>
  <w:num w:numId="39">
    <w:abstractNumId w:val="4"/>
  </w:num>
  <w:num w:numId="40">
    <w:abstractNumId w:val="30"/>
  </w:num>
  <w:num w:numId="41">
    <w:abstractNumId w:val="40"/>
  </w:num>
  <w:num w:numId="42">
    <w:abstractNumId w:val="34"/>
  </w:num>
  <w:num w:numId="43">
    <w:abstractNumId w:val="0"/>
  </w:num>
  <w:num w:numId="44">
    <w:abstractNumId w:val="18"/>
  </w:num>
  <w:num w:numId="4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est User">
    <w15:presenceInfo w15:providerId="AD" w15:userId="S::urn:spo:anon#8473a7631a2e0d9c1f6533cc14537ddbcda62914ef14ce2099a56768d85f582c::"/>
  </w15:person>
  <w15:person w15:author="Henrietta Hopkins">
    <w15:presenceInfo w15:providerId="AD" w15:userId="S::Henrietta@hopkinsvanmil.co.uk::1a5448cf-c7f8-4456-8b8f-c8385c23ba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trackRevisions w:val="false"/>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7F"/>
    <w:rsid w:val="00002821"/>
    <w:rsid w:val="000071DE"/>
    <w:rsid w:val="0001139B"/>
    <w:rsid w:val="0001183E"/>
    <w:rsid w:val="000121E8"/>
    <w:rsid w:val="00015EEB"/>
    <w:rsid w:val="00021810"/>
    <w:rsid w:val="0002252C"/>
    <w:rsid w:val="00023578"/>
    <w:rsid w:val="000239F2"/>
    <w:rsid w:val="00024604"/>
    <w:rsid w:val="00027827"/>
    <w:rsid w:val="00027E5F"/>
    <w:rsid w:val="00030A8A"/>
    <w:rsid w:val="00031B9C"/>
    <w:rsid w:val="000323E5"/>
    <w:rsid w:val="00034052"/>
    <w:rsid w:val="00034B61"/>
    <w:rsid w:val="00040E4C"/>
    <w:rsid w:val="00041B95"/>
    <w:rsid w:val="0004305D"/>
    <w:rsid w:val="000464EC"/>
    <w:rsid w:val="00047442"/>
    <w:rsid w:val="000479D2"/>
    <w:rsid w:val="00047B2E"/>
    <w:rsid w:val="00047CB4"/>
    <w:rsid w:val="00050701"/>
    <w:rsid w:val="00050DA5"/>
    <w:rsid w:val="0005118E"/>
    <w:rsid w:val="00052C74"/>
    <w:rsid w:val="00053FCE"/>
    <w:rsid w:val="0005433A"/>
    <w:rsid w:val="00057861"/>
    <w:rsid w:val="00060ADD"/>
    <w:rsid w:val="00066006"/>
    <w:rsid w:val="00067001"/>
    <w:rsid w:val="00067D0B"/>
    <w:rsid w:val="000708EA"/>
    <w:rsid w:val="000801B8"/>
    <w:rsid w:val="00080AD4"/>
    <w:rsid w:val="0008193A"/>
    <w:rsid w:val="0008472A"/>
    <w:rsid w:val="00084F3A"/>
    <w:rsid w:val="00085AF8"/>
    <w:rsid w:val="00086AF7"/>
    <w:rsid w:val="00087D3F"/>
    <w:rsid w:val="00090347"/>
    <w:rsid w:val="00092398"/>
    <w:rsid w:val="000A02EA"/>
    <w:rsid w:val="000A08A9"/>
    <w:rsid w:val="000A13E8"/>
    <w:rsid w:val="000A17AD"/>
    <w:rsid w:val="000A17CC"/>
    <w:rsid w:val="000A1844"/>
    <w:rsid w:val="000A2B6D"/>
    <w:rsid w:val="000A3FE2"/>
    <w:rsid w:val="000A45C2"/>
    <w:rsid w:val="000A7CE9"/>
    <w:rsid w:val="000B2531"/>
    <w:rsid w:val="000B2E26"/>
    <w:rsid w:val="000B480F"/>
    <w:rsid w:val="000B5391"/>
    <w:rsid w:val="000B7C01"/>
    <w:rsid w:val="000C05E0"/>
    <w:rsid w:val="000C0F53"/>
    <w:rsid w:val="000C1C31"/>
    <w:rsid w:val="000C1FEA"/>
    <w:rsid w:val="000C4403"/>
    <w:rsid w:val="000C44AA"/>
    <w:rsid w:val="000C57FB"/>
    <w:rsid w:val="000C680C"/>
    <w:rsid w:val="000D0CC1"/>
    <w:rsid w:val="000D1004"/>
    <w:rsid w:val="000D106E"/>
    <w:rsid w:val="000D18EC"/>
    <w:rsid w:val="000D24BB"/>
    <w:rsid w:val="000D3110"/>
    <w:rsid w:val="000D316E"/>
    <w:rsid w:val="000D414E"/>
    <w:rsid w:val="000D43D2"/>
    <w:rsid w:val="000D699E"/>
    <w:rsid w:val="000D6D7D"/>
    <w:rsid w:val="000D7AD9"/>
    <w:rsid w:val="000D7CD6"/>
    <w:rsid w:val="000D7D6A"/>
    <w:rsid w:val="000E0474"/>
    <w:rsid w:val="000E08D8"/>
    <w:rsid w:val="000E17CE"/>
    <w:rsid w:val="000E5E87"/>
    <w:rsid w:val="000E706D"/>
    <w:rsid w:val="000E7990"/>
    <w:rsid w:val="000F2F2F"/>
    <w:rsid w:val="000F4002"/>
    <w:rsid w:val="000F5747"/>
    <w:rsid w:val="00100F7D"/>
    <w:rsid w:val="001012A4"/>
    <w:rsid w:val="0010200B"/>
    <w:rsid w:val="001022DD"/>
    <w:rsid w:val="00102AF9"/>
    <w:rsid w:val="0010405B"/>
    <w:rsid w:val="001050C1"/>
    <w:rsid w:val="00107C65"/>
    <w:rsid w:val="001114D6"/>
    <w:rsid w:val="0011214D"/>
    <w:rsid w:val="00112BF6"/>
    <w:rsid w:val="001137A6"/>
    <w:rsid w:val="00114C83"/>
    <w:rsid w:val="00115E54"/>
    <w:rsid w:val="00117411"/>
    <w:rsid w:val="00117810"/>
    <w:rsid w:val="00121A35"/>
    <w:rsid w:val="00121A74"/>
    <w:rsid w:val="001221AD"/>
    <w:rsid w:val="0012349C"/>
    <w:rsid w:val="00123E01"/>
    <w:rsid w:val="00131B9F"/>
    <w:rsid w:val="00136441"/>
    <w:rsid w:val="001368F7"/>
    <w:rsid w:val="00136C2A"/>
    <w:rsid w:val="00136C34"/>
    <w:rsid w:val="00146FA3"/>
    <w:rsid w:val="00151112"/>
    <w:rsid w:val="001517C1"/>
    <w:rsid w:val="0015287C"/>
    <w:rsid w:val="001534A4"/>
    <w:rsid w:val="00154093"/>
    <w:rsid w:val="00154EA9"/>
    <w:rsid w:val="0015591F"/>
    <w:rsid w:val="001560CC"/>
    <w:rsid w:val="001565C8"/>
    <w:rsid w:val="001568CB"/>
    <w:rsid w:val="0016028D"/>
    <w:rsid w:val="00160EE5"/>
    <w:rsid w:val="00162AF2"/>
    <w:rsid w:val="00164077"/>
    <w:rsid w:val="001646A9"/>
    <w:rsid w:val="00164A1D"/>
    <w:rsid w:val="0016789C"/>
    <w:rsid w:val="00170F49"/>
    <w:rsid w:val="00171462"/>
    <w:rsid w:val="0017245D"/>
    <w:rsid w:val="001739F9"/>
    <w:rsid w:val="00175F8D"/>
    <w:rsid w:val="00177009"/>
    <w:rsid w:val="00182431"/>
    <w:rsid w:val="00182DC1"/>
    <w:rsid w:val="001831A5"/>
    <w:rsid w:val="00183EA3"/>
    <w:rsid w:val="00186335"/>
    <w:rsid w:val="00187A78"/>
    <w:rsid w:val="00193AD6"/>
    <w:rsid w:val="001973C3"/>
    <w:rsid w:val="00197F64"/>
    <w:rsid w:val="001A3C3D"/>
    <w:rsid w:val="001A5C7C"/>
    <w:rsid w:val="001A6062"/>
    <w:rsid w:val="001B2BA0"/>
    <w:rsid w:val="001B3189"/>
    <w:rsid w:val="001B3245"/>
    <w:rsid w:val="001B4166"/>
    <w:rsid w:val="001B53EE"/>
    <w:rsid w:val="001C3ABB"/>
    <w:rsid w:val="001C5553"/>
    <w:rsid w:val="001C64A2"/>
    <w:rsid w:val="001D1288"/>
    <w:rsid w:val="001D173D"/>
    <w:rsid w:val="001D3173"/>
    <w:rsid w:val="001D37EA"/>
    <w:rsid w:val="001D3DBB"/>
    <w:rsid w:val="001D6EA9"/>
    <w:rsid w:val="001D7C67"/>
    <w:rsid w:val="001E001A"/>
    <w:rsid w:val="001E0D48"/>
    <w:rsid w:val="001E0DB7"/>
    <w:rsid w:val="001E20D9"/>
    <w:rsid w:val="001E4847"/>
    <w:rsid w:val="001E727C"/>
    <w:rsid w:val="001F1F5E"/>
    <w:rsid w:val="001F3078"/>
    <w:rsid w:val="001F46A2"/>
    <w:rsid w:val="001F5342"/>
    <w:rsid w:val="001F5347"/>
    <w:rsid w:val="001F5608"/>
    <w:rsid w:val="0020118A"/>
    <w:rsid w:val="00203989"/>
    <w:rsid w:val="00211601"/>
    <w:rsid w:val="00211D6A"/>
    <w:rsid w:val="00214232"/>
    <w:rsid w:val="0021524B"/>
    <w:rsid w:val="00215EBB"/>
    <w:rsid w:val="00216400"/>
    <w:rsid w:val="00216468"/>
    <w:rsid w:val="002171CD"/>
    <w:rsid w:val="00217F8A"/>
    <w:rsid w:val="00220800"/>
    <w:rsid w:val="00220DE4"/>
    <w:rsid w:val="00222516"/>
    <w:rsid w:val="002228E1"/>
    <w:rsid w:val="00223113"/>
    <w:rsid w:val="0022362F"/>
    <w:rsid w:val="002244A5"/>
    <w:rsid w:val="00224DE5"/>
    <w:rsid w:val="00225FFF"/>
    <w:rsid w:val="002270E3"/>
    <w:rsid w:val="002312E6"/>
    <w:rsid w:val="00231F78"/>
    <w:rsid w:val="00237592"/>
    <w:rsid w:val="00241208"/>
    <w:rsid w:val="0024153E"/>
    <w:rsid w:val="00241F4D"/>
    <w:rsid w:val="00244C42"/>
    <w:rsid w:val="00245442"/>
    <w:rsid w:val="002548E1"/>
    <w:rsid w:val="002555E0"/>
    <w:rsid w:val="00256B58"/>
    <w:rsid w:val="0026083E"/>
    <w:rsid w:val="002612ED"/>
    <w:rsid w:val="00261FF8"/>
    <w:rsid w:val="0026530F"/>
    <w:rsid w:val="0026636E"/>
    <w:rsid w:val="002745BD"/>
    <w:rsid w:val="00274F8C"/>
    <w:rsid w:val="00275B3C"/>
    <w:rsid w:val="00276B3A"/>
    <w:rsid w:val="002826DC"/>
    <w:rsid w:val="0028328E"/>
    <w:rsid w:val="002879CF"/>
    <w:rsid w:val="00287B0A"/>
    <w:rsid w:val="0029565A"/>
    <w:rsid w:val="002962F7"/>
    <w:rsid w:val="0029695F"/>
    <w:rsid w:val="002A1CE7"/>
    <w:rsid w:val="002A760A"/>
    <w:rsid w:val="002C0100"/>
    <w:rsid w:val="002C2645"/>
    <w:rsid w:val="002C2795"/>
    <w:rsid w:val="002C2B74"/>
    <w:rsid w:val="002C44FA"/>
    <w:rsid w:val="002C48D8"/>
    <w:rsid w:val="002C4A92"/>
    <w:rsid w:val="002D0EC0"/>
    <w:rsid w:val="002D1664"/>
    <w:rsid w:val="002D2B59"/>
    <w:rsid w:val="002D3DCE"/>
    <w:rsid w:val="002D3E35"/>
    <w:rsid w:val="002D4403"/>
    <w:rsid w:val="002D441C"/>
    <w:rsid w:val="002D595E"/>
    <w:rsid w:val="002D6153"/>
    <w:rsid w:val="002E0699"/>
    <w:rsid w:val="002E0E88"/>
    <w:rsid w:val="002E1CC6"/>
    <w:rsid w:val="002E2DA2"/>
    <w:rsid w:val="002E3B77"/>
    <w:rsid w:val="002E3CEE"/>
    <w:rsid w:val="002E5655"/>
    <w:rsid w:val="002E7C60"/>
    <w:rsid w:val="002F0B04"/>
    <w:rsid w:val="002F1740"/>
    <w:rsid w:val="002F364F"/>
    <w:rsid w:val="002F3FAB"/>
    <w:rsid w:val="002F5EDD"/>
    <w:rsid w:val="002F7A75"/>
    <w:rsid w:val="003007F2"/>
    <w:rsid w:val="00301092"/>
    <w:rsid w:val="00302D86"/>
    <w:rsid w:val="003037BF"/>
    <w:rsid w:val="003038A6"/>
    <w:rsid w:val="00303C7B"/>
    <w:rsid w:val="0030429E"/>
    <w:rsid w:val="003057BA"/>
    <w:rsid w:val="003062F1"/>
    <w:rsid w:val="0031482C"/>
    <w:rsid w:val="00317746"/>
    <w:rsid w:val="00317D53"/>
    <w:rsid w:val="00322382"/>
    <w:rsid w:val="003229E1"/>
    <w:rsid w:val="00322A2C"/>
    <w:rsid w:val="00322FE7"/>
    <w:rsid w:val="00323444"/>
    <w:rsid w:val="00325489"/>
    <w:rsid w:val="003260E6"/>
    <w:rsid w:val="00330122"/>
    <w:rsid w:val="00332EC4"/>
    <w:rsid w:val="00335313"/>
    <w:rsid w:val="00337D40"/>
    <w:rsid w:val="00340001"/>
    <w:rsid w:val="00340C7D"/>
    <w:rsid w:val="00341C01"/>
    <w:rsid w:val="0034272E"/>
    <w:rsid w:val="00342D02"/>
    <w:rsid w:val="00343BD0"/>
    <w:rsid w:val="0035108F"/>
    <w:rsid w:val="00354600"/>
    <w:rsid w:val="0035543C"/>
    <w:rsid w:val="003579D7"/>
    <w:rsid w:val="003603AB"/>
    <w:rsid w:val="0036148D"/>
    <w:rsid w:val="00362051"/>
    <w:rsid w:val="003625EF"/>
    <w:rsid w:val="00362C09"/>
    <w:rsid w:val="003632F0"/>
    <w:rsid w:val="0036389F"/>
    <w:rsid w:val="00363A5B"/>
    <w:rsid w:val="003644C6"/>
    <w:rsid w:val="0037113F"/>
    <w:rsid w:val="00372187"/>
    <w:rsid w:val="00373C6A"/>
    <w:rsid w:val="00376AB3"/>
    <w:rsid w:val="00376AD4"/>
    <w:rsid w:val="00383267"/>
    <w:rsid w:val="0038339E"/>
    <w:rsid w:val="003849FF"/>
    <w:rsid w:val="00386601"/>
    <w:rsid w:val="00386DDD"/>
    <w:rsid w:val="00387EEA"/>
    <w:rsid w:val="0039043A"/>
    <w:rsid w:val="00392A2E"/>
    <w:rsid w:val="00392C3D"/>
    <w:rsid w:val="00393FE3"/>
    <w:rsid w:val="00394089"/>
    <w:rsid w:val="00394B95"/>
    <w:rsid w:val="00394B9D"/>
    <w:rsid w:val="003A1652"/>
    <w:rsid w:val="003A36BE"/>
    <w:rsid w:val="003A3B0F"/>
    <w:rsid w:val="003A5156"/>
    <w:rsid w:val="003A5993"/>
    <w:rsid w:val="003B38DA"/>
    <w:rsid w:val="003B5312"/>
    <w:rsid w:val="003B7EDB"/>
    <w:rsid w:val="003C1167"/>
    <w:rsid w:val="003C1DE5"/>
    <w:rsid w:val="003C2B43"/>
    <w:rsid w:val="003C42A7"/>
    <w:rsid w:val="003C453D"/>
    <w:rsid w:val="003D06E0"/>
    <w:rsid w:val="003D1A2F"/>
    <w:rsid w:val="003D3C38"/>
    <w:rsid w:val="003D525E"/>
    <w:rsid w:val="003D5DA7"/>
    <w:rsid w:val="003D73B4"/>
    <w:rsid w:val="003E0D51"/>
    <w:rsid w:val="003E231B"/>
    <w:rsid w:val="003E2792"/>
    <w:rsid w:val="003E2831"/>
    <w:rsid w:val="003E3248"/>
    <w:rsid w:val="003E3C9C"/>
    <w:rsid w:val="003E6089"/>
    <w:rsid w:val="003F2691"/>
    <w:rsid w:val="003F2F94"/>
    <w:rsid w:val="003F7DF4"/>
    <w:rsid w:val="0040219B"/>
    <w:rsid w:val="00402ABF"/>
    <w:rsid w:val="00402BB5"/>
    <w:rsid w:val="004039A8"/>
    <w:rsid w:val="00404B68"/>
    <w:rsid w:val="00411292"/>
    <w:rsid w:val="004125AF"/>
    <w:rsid w:val="0041516D"/>
    <w:rsid w:val="00415A4F"/>
    <w:rsid w:val="0041733D"/>
    <w:rsid w:val="00420641"/>
    <w:rsid w:val="004218E4"/>
    <w:rsid w:val="00422A77"/>
    <w:rsid w:val="00425D37"/>
    <w:rsid w:val="00426BD6"/>
    <w:rsid w:val="00430B37"/>
    <w:rsid w:val="00430DAF"/>
    <w:rsid w:val="004329ED"/>
    <w:rsid w:val="004331E5"/>
    <w:rsid w:val="0043362C"/>
    <w:rsid w:val="00433B01"/>
    <w:rsid w:val="0043456E"/>
    <w:rsid w:val="00435683"/>
    <w:rsid w:val="00435B4B"/>
    <w:rsid w:val="004367A3"/>
    <w:rsid w:val="00440CD0"/>
    <w:rsid w:val="00441979"/>
    <w:rsid w:val="0044363D"/>
    <w:rsid w:val="004446E0"/>
    <w:rsid w:val="00444D07"/>
    <w:rsid w:val="00445BAF"/>
    <w:rsid w:val="00445EB7"/>
    <w:rsid w:val="004471C0"/>
    <w:rsid w:val="00447270"/>
    <w:rsid w:val="00450FBB"/>
    <w:rsid w:val="0045193C"/>
    <w:rsid w:val="004526ED"/>
    <w:rsid w:val="00454413"/>
    <w:rsid w:val="004561FF"/>
    <w:rsid w:val="00462750"/>
    <w:rsid w:val="00463B06"/>
    <w:rsid w:val="00463B86"/>
    <w:rsid w:val="00463ECC"/>
    <w:rsid w:val="004649D0"/>
    <w:rsid w:val="00465972"/>
    <w:rsid w:val="00466363"/>
    <w:rsid w:val="00471B22"/>
    <w:rsid w:val="004735D7"/>
    <w:rsid w:val="00473D24"/>
    <w:rsid w:val="00475588"/>
    <w:rsid w:val="004759DB"/>
    <w:rsid w:val="004763FB"/>
    <w:rsid w:val="004808EF"/>
    <w:rsid w:val="00480973"/>
    <w:rsid w:val="004828B1"/>
    <w:rsid w:val="00482EEC"/>
    <w:rsid w:val="00493EDA"/>
    <w:rsid w:val="004975F3"/>
    <w:rsid w:val="004A094B"/>
    <w:rsid w:val="004A0CAC"/>
    <w:rsid w:val="004A1361"/>
    <w:rsid w:val="004A670E"/>
    <w:rsid w:val="004A6851"/>
    <w:rsid w:val="004A7CD1"/>
    <w:rsid w:val="004B0DD4"/>
    <w:rsid w:val="004B74DE"/>
    <w:rsid w:val="004C578E"/>
    <w:rsid w:val="004C633D"/>
    <w:rsid w:val="004C6E56"/>
    <w:rsid w:val="004D093F"/>
    <w:rsid w:val="004D28AD"/>
    <w:rsid w:val="004D62EF"/>
    <w:rsid w:val="004E0D82"/>
    <w:rsid w:val="004E2134"/>
    <w:rsid w:val="004E224A"/>
    <w:rsid w:val="004E3322"/>
    <w:rsid w:val="004E3A27"/>
    <w:rsid w:val="004E467F"/>
    <w:rsid w:val="004E528D"/>
    <w:rsid w:val="004E7A6B"/>
    <w:rsid w:val="004F0E51"/>
    <w:rsid w:val="004F30FD"/>
    <w:rsid w:val="005020B5"/>
    <w:rsid w:val="00506AC8"/>
    <w:rsid w:val="00507179"/>
    <w:rsid w:val="00511775"/>
    <w:rsid w:val="00512338"/>
    <w:rsid w:val="005127D4"/>
    <w:rsid w:val="00513939"/>
    <w:rsid w:val="00515133"/>
    <w:rsid w:val="00517B28"/>
    <w:rsid w:val="0052245E"/>
    <w:rsid w:val="005227FA"/>
    <w:rsid w:val="00522B89"/>
    <w:rsid w:val="00523CD4"/>
    <w:rsid w:val="0052402E"/>
    <w:rsid w:val="005267F6"/>
    <w:rsid w:val="00526ED9"/>
    <w:rsid w:val="00527956"/>
    <w:rsid w:val="00527A60"/>
    <w:rsid w:val="005315F8"/>
    <w:rsid w:val="00532197"/>
    <w:rsid w:val="00533EA6"/>
    <w:rsid w:val="005346E7"/>
    <w:rsid w:val="00535B49"/>
    <w:rsid w:val="005373BB"/>
    <w:rsid w:val="005413CA"/>
    <w:rsid w:val="00553FC8"/>
    <w:rsid w:val="0055607C"/>
    <w:rsid w:val="0055648C"/>
    <w:rsid w:val="005606AC"/>
    <w:rsid w:val="00562FB7"/>
    <w:rsid w:val="005655C8"/>
    <w:rsid w:val="0056613C"/>
    <w:rsid w:val="0057191B"/>
    <w:rsid w:val="005736C4"/>
    <w:rsid w:val="00574B4F"/>
    <w:rsid w:val="0057556E"/>
    <w:rsid w:val="0057769C"/>
    <w:rsid w:val="00580E17"/>
    <w:rsid w:val="0058232E"/>
    <w:rsid w:val="00583311"/>
    <w:rsid w:val="00583D0F"/>
    <w:rsid w:val="0058797B"/>
    <w:rsid w:val="0059036E"/>
    <w:rsid w:val="0059226F"/>
    <w:rsid w:val="00593265"/>
    <w:rsid w:val="005953A4"/>
    <w:rsid w:val="00597BDA"/>
    <w:rsid w:val="005A12C5"/>
    <w:rsid w:val="005A1739"/>
    <w:rsid w:val="005A684E"/>
    <w:rsid w:val="005A6DCF"/>
    <w:rsid w:val="005A6FEC"/>
    <w:rsid w:val="005A700A"/>
    <w:rsid w:val="005B2605"/>
    <w:rsid w:val="005B3B99"/>
    <w:rsid w:val="005B4BE7"/>
    <w:rsid w:val="005B57F6"/>
    <w:rsid w:val="005B6B7C"/>
    <w:rsid w:val="005B6F3D"/>
    <w:rsid w:val="005C00B1"/>
    <w:rsid w:val="005C01B9"/>
    <w:rsid w:val="005C0C87"/>
    <w:rsid w:val="005C3382"/>
    <w:rsid w:val="005C34BC"/>
    <w:rsid w:val="005C41A6"/>
    <w:rsid w:val="005C5260"/>
    <w:rsid w:val="005C555F"/>
    <w:rsid w:val="005C5A08"/>
    <w:rsid w:val="005C6639"/>
    <w:rsid w:val="005C67F8"/>
    <w:rsid w:val="005C6A39"/>
    <w:rsid w:val="005C787A"/>
    <w:rsid w:val="005D081C"/>
    <w:rsid w:val="005D31F3"/>
    <w:rsid w:val="005D36DD"/>
    <w:rsid w:val="005D39CD"/>
    <w:rsid w:val="005D3B78"/>
    <w:rsid w:val="005D5942"/>
    <w:rsid w:val="005E040C"/>
    <w:rsid w:val="005E3E32"/>
    <w:rsid w:val="005E42A7"/>
    <w:rsid w:val="005E4301"/>
    <w:rsid w:val="005E5091"/>
    <w:rsid w:val="005E5311"/>
    <w:rsid w:val="005E5D55"/>
    <w:rsid w:val="005F1075"/>
    <w:rsid w:val="005F1812"/>
    <w:rsid w:val="005F2C9C"/>
    <w:rsid w:val="005F3C50"/>
    <w:rsid w:val="005F417E"/>
    <w:rsid w:val="005F6CD5"/>
    <w:rsid w:val="005F78CF"/>
    <w:rsid w:val="00601277"/>
    <w:rsid w:val="006016A3"/>
    <w:rsid w:val="006027FA"/>
    <w:rsid w:val="006059F1"/>
    <w:rsid w:val="00605D4D"/>
    <w:rsid w:val="006112B1"/>
    <w:rsid w:val="006148C0"/>
    <w:rsid w:val="00615547"/>
    <w:rsid w:val="00627440"/>
    <w:rsid w:val="00627763"/>
    <w:rsid w:val="00632750"/>
    <w:rsid w:val="00634341"/>
    <w:rsid w:val="00634419"/>
    <w:rsid w:val="00635663"/>
    <w:rsid w:val="00636992"/>
    <w:rsid w:val="00640744"/>
    <w:rsid w:val="00640823"/>
    <w:rsid w:val="006409C5"/>
    <w:rsid w:val="0064134D"/>
    <w:rsid w:val="00643073"/>
    <w:rsid w:val="00643863"/>
    <w:rsid w:val="006450A8"/>
    <w:rsid w:val="00646DFE"/>
    <w:rsid w:val="00647856"/>
    <w:rsid w:val="00651CE5"/>
    <w:rsid w:val="006529F9"/>
    <w:rsid w:val="0065794A"/>
    <w:rsid w:val="0066143E"/>
    <w:rsid w:val="0066571A"/>
    <w:rsid w:val="00670A9F"/>
    <w:rsid w:val="00670C03"/>
    <w:rsid w:val="00671AF9"/>
    <w:rsid w:val="00672EE2"/>
    <w:rsid w:val="0067593A"/>
    <w:rsid w:val="0067687E"/>
    <w:rsid w:val="006824FE"/>
    <w:rsid w:val="00683192"/>
    <w:rsid w:val="00684263"/>
    <w:rsid w:val="00684CD0"/>
    <w:rsid w:val="006850F0"/>
    <w:rsid w:val="0068520A"/>
    <w:rsid w:val="006855BA"/>
    <w:rsid w:val="006866E4"/>
    <w:rsid w:val="00691A4F"/>
    <w:rsid w:val="00692371"/>
    <w:rsid w:val="0069396A"/>
    <w:rsid w:val="006948FC"/>
    <w:rsid w:val="006949D6"/>
    <w:rsid w:val="00695623"/>
    <w:rsid w:val="00697116"/>
    <w:rsid w:val="006A08C4"/>
    <w:rsid w:val="006A1A1D"/>
    <w:rsid w:val="006A2A51"/>
    <w:rsid w:val="006A375A"/>
    <w:rsid w:val="006A456F"/>
    <w:rsid w:val="006A5015"/>
    <w:rsid w:val="006A7A56"/>
    <w:rsid w:val="006B1928"/>
    <w:rsid w:val="006B35FC"/>
    <w:rsid w:val="006B4155"/>
    <w:rsid w:val="006B70BE"/>
    <w:rsid w:val="006C3DFA"/>
    <w:rsid w:val="006C427C"/>
    <w:rsid w:val="006C4A33"/>
    <w:rsid w:val="006C4B97"/>
    <w:rsid w:val="006C5D2A"/>
    <w:rsid w:val="006C6F6C"/>
    <w:rsid w:val="006D0508"/>
    <w:rsid w:val="006D0EC3"/>
    <w:rsid w:val="006D1228"/>
    <w:rsid w:val="006D12ED"/>
    <w:rsid w:val="006D1A1E"/>
    <w:rsid w:val="006D2A55"/>
    <w:rsid w:val="006D372B"/>
    <w:rsid w:val="006D504A"/>
    <w:rsid w:val="006D5E2F"/>
    <w:rsid w:val="006D72BB"/>
    <w:rsid w:val="006E0B1E"/>
    <w:rsid w:val="006E1A81"/>
    <w:rsid w:val="006E3A03"/>
    <w:rsid w:val="006E4586"/>
    <w:rsid w:val="006E4B75"/>
    <w:rsid w:val="006E6D6E"/>
    <w:rsid w:val="006E7F12"/>
    <w:rsid w:val="006F12DB"/>
    <w:rsid w:val="006F15D2"/>
    <w:rsid w:val="006F234F"/>
    <w:rsid w:val="006F2357"/>
    <w:rsid w:val="006F39CF"/>
    <w:rsid w:val="006F6ADC"/>
    <w:rsid w:val="006F6B81"/>
    <w:rsid w:val="006F6DC1"/>
    <w:rsid w:val="0070152B"/>
    <w:rsid w:val="00701F9D"/>
    <w:rsid w:val="00703B78"/>
    <w:rsid w:val="007040C9"/>
    <w:rsid w:val="007042DF"/>
    <w:rsid w:val="007046D2"/>
    <w:rsid w:val="00704B09"/>
    <w:rsid w:val="00704BF6"/>
    <w:rsid w:val="00707540"/>
    <w:rsid w:val="00707E91"/>
    <w:rsid w:val="0071651B"/>
    <w:rsid w:val="007174A0"/>
    <w:rsid w:val="007207F2"/>
    <w:rsid w:val="007214C1"/>
    <w:rsid w:val="00723A31"/>
    <w:rsid w:val="00724F5D"/>
    <w:rsid w:val="00725361"/>
    <w:rsid w:val="007253FA"/>
    <w:rsid w:val="00725DDD"/>
    <w:rsid w:val="00726ED5"/>
    <w:rsid w:val="00727642"/>
    <w:rsid w:val="00730CF1"/>
    <w:rsid w:val="007318F3"/>
    <w:rsid w:val="00732F1E"/>
    <w:rsid w:val="00733722"/>
    <w:rsid w:val="00733A1D"/>
    <w:rsid w:val="0073592D"/>
    <w:rsid w:val="00735CD9"/>
    <w:rsid w:val="00736251"/>
    <w:rsid w:val="0074073C"/>
    <w:rsid w:val="00740E6A"/>
    <w:rsid w:val="00740FAE"/>
    <w:rsid w:val="00741B73"/>
    <w:rsid w:val="007432D4"/>
    <w:rsid w:val="00746459"/>
    <w:rsid w:val="00746F19"/>
    <w:rsid w:val="0074AE3E"/>
    <w:rsid w:val="007503E8"/>
    <w:rsid w:val="00750608"/>
    <w:rsid w:val="00750EA3"/>
    <w:rsid w:val="00760946"/>
    <w:rsid w:val="00762718"/>
    <w:rsid w:val="00763D53"/>
    <w:rsid w:val="00766374"/>
    <w:rsid w:val="007667AA"/>
    <w:rsid w:val="00767759"/>
    <w:rsid w:val="007677A4"/>
    <w:rsid w:val="00770695"/>
    <w:rsid w:val="0077271F"/>
    <w:rsid w:val="007728EE"/>
    <w:rsid w:val="00772D5E"/>
    <w:rsid w:val="00773FB5"/>
    <w:rsid w:val="00775D07"/>
    <w:rsid w:val="0077795E"/>
    <w:rsid w:val="00777C07"/>
    <w:rsid w:val="00781EEF"/>
    <w:rsid w:val="00782CB6"/>
    <w:rsid w:val="007833E4"/>
    <w:rsid w:val="00783512"/>
    <w:rsid w:val="007856BF"/>
    <w:rsid w:val="00785B4E"/>
    <w:rsid w:val="007879B1"/>
    <w:rsid w:val="007908B5"/>
    <w:rsid w:val="00790F21"/>
    <w:rsid w:val="00792B4D"/>
    <w:rsid w:val="00792D23"/>
    <w:rsid w:val="007939A6"/>
    <w:rsid w:val="007A092E"/>
    <w:rsid w:val="007A2B57"/>
    <w:rsid w:val="007A6826"/>
    <w:rsid w:val="007A7706"/>
    <w:rsid w:val="007B03D1"/>
    <w:rsid w:val="007B1983"/>
    <w:rsid w:val="007B1E49"/>
    <w:rsid w:val="007B20ED"/>
    <w:rsid w:val="007B2DDA"/>
    <w:rsid w:val="007B4E5E"/>
    <w:rsid w:val="007C1C35"/>
    <w:rsid w:val="007C39AE"/>
    <w:rsid w:val="007C41C6"/>
    <w:rsid w:val="007C4D0D"/>
    <w:rsid w:val="007C7123"/>
    <w:rsid w:val="007C7B03"/>
    <w:rsid w:val="007C7B40"/>
    <w:rsid w:val="007D26D0"/>
    <w:rsid w:val="007E05FE"/>
    <w:rsid w:val="007E48BF"/>
    <w:rsid w:val="007E591D"/>
    <w:rsid w:val="007F2137"/>
    <w:rsid w:val="007F2702"/>
    <w:rsid w:val="007F2D89"/>
    <w:rsid w:val="007F427B"/>
    <w:rsid w:val="007F4F3E"/>
    <w:rsid w:val="007F61CF"/>
    <w:rsid w:val="007F76FC"/>
    <w:rsid w:val="0080056B"/>
    <w:rsid w:val="008006A3"/>
    <w:rsid w:val="008015FC"/>
    <w:rsid w:val="008016EC"/>
    <w:rsid w:val="00801937"/>
    <w:rsid w:val="0080399F"/>
    <w:rsid w:val="008057DF"/>
    <w:rsid w:val="00810748"/>
    <w:rsid w:val="008108D9"/>
    <w:rsid w:val="00810A2B"/>
    <w:rsid w:val="00810EB6"/>
    <w:rsid w:val="008131F9"/>
    <w:rsid w:val="00814682"/>
    <w:rsid w:val="00817D36"/>
    <w:rsid w:val="00821FFD"/>
    <w:rsid w:val="00822026"/>
    <w:rsid w:val="00823240"/>
    <w:rsid w:val="00823A34"/>
    <w:rsid w:val="00824BC1"/>
    <w:rsid w:val="008317BB"/>
    <w:rsid w:val="00831ABD"/>
    <w:rsid w:val="00841AAC"/>
    <w:rsid w:val="00841BA6"/>
    <w:rsid w:val="008421AF"/>
    <w:rsid w:val="008424FE"/>
    <w:rsid w:val="00842BC4"/>
    <w:rsid w:val="00842DB4"/>
    <w:rsid w:val="008441A0"/>
    <w:rsid w:val="008459A4"/>
    <w:rsid w:val="00845EF9"/>
    <w:rsid w:val="008468D1"/>
    <w:rsid w:val="00847998"/>
    <w:rsid w:val="00852FD1"/>
    <w:rsid w:val="00860693"/>
    <w:rsid w:val="00861982"/>
    <w:rsid w:val="00861B48"/>
    <w:rsid w:val="00862619"/>
    <w:rsid w:val="0086303B"/>
    <w:rsid w:val="008643CD"/>
    <w:rsid w:val="0086457B"/>
    <w:rsid w:val="0086477E"/>
    <w:rsid w:val="00865AD2"/>
    <w:rsid w:val="0087011E"/>
    <w:rsid w:val="008712BD"/>
    <w:rsid w:val="008724AB"/>
    <w:rsid w:val="00872CC9"/>
    <w:rsid w:val="008772BD"/>
    <w:rsid w:val="00877633"/>
    <w:rsid w:val="00880227"/>
    <w:rsid w:val="008815E7"/>
    <w:rsid w:val="00881F39"/>
    <w:rsid w:val="00883E9E"/>
    <w:rsid w:val="008872CF"/>
    <w:rsid w:val="008876DF"/>
    <w:rsid w:val="008904E5"/>
    <w:rsid w:val="00891155"/>
    <w:rsid w:val="00891816"/>
    <w:rsid w:val="008931D5"/>
    <w:rsid w:val="00895860"/>
    <w:rsid w:val="00896167"/>
    <w:rsid w:val="00896795"/>
    <w:rsid w:val="00897C8E"/>
    <w:rsid w:val="008A2121"/>
    <w:rsid w:val="008A41A1"/>
    <w:rsid w:val="008A51C2"/>
    <w:rsid w:val="008B0948"/>
    <w:rsid w:val="008B169B"/>
    <w:rsid w:val="008B19DE"/>
    <w:rsid w:val="008B1D66"/>
    <w:rsid w:val="008B34A4"/>
    <w:rsid w:val="008B4F9A"/>
    <w:rsid w:val="008C11BD"/>
    <w:rsid w:val="008C14AE"/>
    <w:rsid w:val="008C17D0"/>
    <w:rsid w:val="008C22EA"/>
    <w:rsid w:val="008C2899"/>
    <w:rsid w:val="008C3DA6"/>
    <w:rsid w:val="008C41C6"/>
    <w:rsid w:val="008C6B29"/>
    <w:rsid w:val="008C7845"/>
    <w:rsid w:val="008D0815"/>
    <w:rsid w:val="008D22E6"/>
    <w:rsid w:val="008D500B"/>
    <w:rsid w:val="008D5903"/>
    <w:rsid w:val="008D7880"/>
    <w:rsid w:val="008E189E"/>
    <w:rsid w:val="008E41A2"/>
    <w:rsid w:val="008E47F7"/>
    <w:rsid w:val="008F0E84"/>
    <w:rsid w:val="00900251"/>
    <w:rsid w:val="009004E3"/>
    <w:rsid w:val="00900A26"/>
    <w:rsid w:val="00900CA1"/>
    <w:rsid w:val="00901D41"/>
    <w:rsid w:val="009049E5"/>
    <w:rsid w:val="00906216"/>
    <w:rsid w:val="009072AB"/>
    <w:rsid w:val="00916253"/>
    <w:rsid w:val="00916EAF"/>
    <w:rsid w:val="00917E70"/>
    <w:rsid w:val="009206C7"/>
    <w:rsid w:val="00921F09"/>
    <w:rsid w:val="009220E6"/>
    <w:rsid w:val="00922ADC"/>
    <w:rsid w:val="00923168"/>
    <w:rsid w:val="009253BA"/>
    <w:rsid w:val="00926883"/>
    <w:rsid w:val="00927AFC"/>
    <w:rsid w:val="0093008A"/>
    <w:rsid w:val="009304F2"/>
    <w:rsid w:val="009306B5"/>
    <w:rsid w:val="00930887"/>
    <w:rsid w:val="009308ED"/>
    <w:rsid w:val="00937EDF"/>
    <w:rsid w:val="00941C79"/>
    <w:rsid w:val="00944EF4"/>
    <w:rsid w:val="00945CBA"/>
    <w:rsid w:val="00946355"/>
    <w:rsid w:val="0094669E"/>
    <w:rsid w:val="009478B4"/>
    <w:rsid w:val="0095083F"/>
    <w:rsid w:val="009519C9"/>
    <w:rsid w:val="009544F5"/>
    <w:rsid w:val="00956743"/>
    <w:rsid w:val="00957A24"/>
    <w:rsid w:val="00957D34"/>
    <w:rsid w:val="009606F8"/>
    <w:rsid w:val="0096085D"/>
    <w:rsid w:val="00961EAA"/>
    <w:rsid w:val="009622BF"/>
    <w:rsid w:val="00964C04"/>
    <w:rsid w:val="009659D7"/>
    <w:rsid w:val="0097180C"/>
    <w:rsid w:val="00972090"/>
    <w:rsid w:val="0097230F"/>
    <w:rsid w:val="009724D8"/>
    <w:rsid w:val="00975350"/>
    <w:rsid w:val="00975D8E"/>
    <w:rsid w:val="0097745E"/>
    <w:rsid w:val="0098008C"/>
    <w:rsid w:val="00980EBC"/>
    <w:rsid w:val="009831BD"/>
    <w:rsid w:val="00986532"/>
    <w:rsid w:val="009867DD"/>
    <w:rsid w:val="00987A82"/>
    <w:rsid w:val="00987DC6"/>
    <w:rsid w:val="00990E15"/>
    <w:rsid w:val="00991EA5"/>
    <w:rsid w:val="009931D3"/>
    <w:rsid w:val="009942F6"/>
    <w:rsid w:val="00994C49"/>
    <w:rsid w:val="00996424"/>
    <w:rsid w:val="0099745C"/>
    <w:rsid w:val="009A02CD"/>
    <w:rsid w:val="009A0EA5"/>
    <w:rsid w:val="009A2EB1"/>
    <w:rsid w:val="009A583C"/>
    <w:rsid w:val="009A69D2"/>
    <w:rsid w:val="009A7351"/>
    <w:rsid w:val="009B28C1"/>
    <w:rsid w:val="009B2A25"/>
    <w:rsid w:val="009B2B05"/>
    <w:rsid w:val="009B2CAF"/>
    <w:rsid w:val="009B2DF5"/>
    <w:rsid w:val="009B469C"/>
    <w:rsid w:val="009B4D9E"/>
    <w:rsid w:val="009B6C97"/>
    <w:rsid w:val="009C0438"/>
    <w:rsid w:val="009C3809"/>
    <w:rsid w:val="009C43CF"/>
    <w:rsid w:val="009C4D5F"/>
    <w:rsid w:val="009C59AB"/>
    <w:rsid w:val="009C5D1D"/>
    <w:rsid w:val="009C6CD8"/>
    <w:rsid w:val="009D2C5C"/>
    <w:rsid w:val="009D4EA9"/>
    <w:rsid w:val="009E18D9"/>
    <w:rsid w:val="009E1B8B"/>
    <w:rsid w:val="009E5568"/>
    <w:rsid w:val="009E63E0"/>
    <w:rsid w:val="009F0B85"/>
    <w:rsid w:val="009F2003"/>
    <w:rsid w:val="009F3F23"/>
    <w:rsid w:val="009F49C3"/>
    <w:rsid w:val="009F4FDB"/>
    <w:rsid w:val="009F624A"/>
    <w:rsid w:val="009F78BC"/>
    <w:rsid w:val="00A002AD"/>
    <w:rsid w:val="00A00E36"/>
    <w:rsid w:val="00A013FB"/>
    <w:rsid w:val="00A01DC9"/>
    <w:rsid w:val="00A02715"/>
    <w:rsid w:val="00A0317C"/>
    <w:rsid w:val="00A0380E"/>
    <w:rsid w:val="00A038A6"/>
    <w:rsid w:val="00A057E2"/>
    <w:rsid w:val="00A05D93"/>
    <w:rsid w:val="00A109CF"/>
    <w:rsid w:val="00A12319"/>
    <w:rsid w:val="00A224BD"/>
    <w:rsid w:val="00A24501"/>
    <w:rsid w:val="00A30F95"/>
    <w:rsid w:val="00A33000"/>
    <w:rsid w:val="00A3376B"/>
    <w:rsid w:val="00A344AE"/>
    <w:rsid w:val="00A345F4"/>
    <w:rsid w:val="00A34A1E"/>
    <w:rsid w:val="00A356F5"/>
    <w:rsid w:val="00A3681B"/>
    <w:rsid w:val="00A368CC"/>
    <w:rsid w:val="00A411FC"/>
    <w:rsid w:val="00A4143D"/>
    <w:rsid w:val="00A43316"/>
    <w:rsid w:val="00A4425F"/>
    <w:rsid w:val="00A45BA7"/>
    <w:rsid w:val="00A46DF7"/>
    <w:rsid w:val="00A515FB"/>
    <w:rsid w:val="00A5273E"/>
    <w:rsid w:val="00A530E8"/>
    <w:rsid w:val="00A53DFC"/>
    <w:rsid w:val="00A548AC"/>
    <w:rsid w:val="00A55C99"/>
    <w:rsid w:val="00A57715"/>
    <w:rsid w:val="00A57F98"/>
    <w:rsid w:val="00A60378"/>
    <w:rsid w:val="00A61901"/>
    <w:rsid w:val="00A619E6"/>
    <w:rsid w:val="00A627DD"/>
    <w:rsid w:val="00A62A7E"/>
    <w:rsid w:val="00A638B6"/>
    <w:rsid w:val="00A64157"/>
    <w:rsid w:val="00A6542E"/>
    <w:rsid w:val="00A669A4"/>
    <w:rsid w:val="00A66FCE"/>
    <w:rsid w:val="00A679FC"/>
    <w:rsid w:val="00A7121E"/>
    <w:rsid w:val="00A71436"/>
    <w:rsid w:val="00A71B71"/>
    <w:rsid w:val="00A72E0D"/>
    <w:rsid w:val="00A7315F"/>
    <w:rsid w:val="00A74B2C"/>
    <w:rsid w:val="00A803DC"/>
    <w:rsid w:val="00A81288"/>
    <w:rsid w:val="00A84D0B"/>
    <w:rsid w:val="00A850D5"/>
    <w:rsid w:val="00A8709A"/>
    <w:rsid w:val="00A875FB"/>
    <w:rsid w:val="00A925AD"/>
    <w:rsid w:val="00A934E9"/>
    <w:rsid w:val="00A937F1"/>
    <w:rsid w:val="00A938BA"/>
    <w:rsid w:val="00A94010"/>
    <w:rsid w:val="00A94336"/>
    <w:rsid w:val="00A9458D"/>
    <w:rsid w:val="00A95557"/>
    <w:rsid w:val="00A95F4C"/>
    <w:rsid w:val="00A96F62"/>
    <w:rsid w:val="00AA36EA"/>
    <w:rsid w:val="00AA3B03"/>
    <w:rsid w:val="00AA4B4B"/>
    <w:rsid w:val="00AA5F47"/>
    <w:rsid w:val="00AA67F3"/>
    <w:rsid w:val="00AB12D9"/>
    <w:rsid w:val="00AB2006"/>
    <w:rsid w:val="00AB5DD9"/>
    <w:rsid w:val="00AC2D2F"/>
    <w:rsid w:val="00AC3811"/>
    <w:rsid w:val="00AC5AE4"/>
    <w:rsid w:val="00AC5C08"/>
    <w:rsid w:val="00AC5D3B"/>
    <w:rsid w:val="00AC790F"/>
    <w:rsid w:val="00AD12E2"/>
    <w:rsid w:val="00AD3114"/>
    <w:rsid w:val="00AD326C"/>
    <w:rsid w:val="00AD350A"/>
    <w:rsid w:val="00AD5620"/>
    <w:rsid w:val="00AD6C03"/>
    <w:rsid w:val="00AE0025"/>
    <w:rsid w:val="00AE1372"/>
    <w:rsid w:val="00AE1415"/>
    <w:rsid w:val="00AE178C"/>
    <w:rsid w:val="00AE193F"/>
    <w:rsid w:val="00AE349E"/>
    <w:rsid w:val="00AE404A"/>
    <w:rsid w:val="00AE404D"/>
    <w:rsid w:val="00AE4150"/>
    <w:rsid w:val="00AE4A21"/>
    <w:rsid w:val="00AE6046"/>
    <w:rsid w:val="00AF5EF5"/>
    <w:rsid w:val="00AF7431"/>
    <w:rsid w:val="00B0042C"/>
    <w:rsid w:val="00B01FB2"/>
    <w:rsid w:val="00B023C2"/>
    <w:rsid w:val="00B0248E"/>
    <w:rsid w:val="00B0297E"/>
    <w:rsid w:val="00B046D1"/>
    <w:rsid w:val="00B07A78"/>
    <w:rsid w:val="00B10C6E"/>
    <w:rsid w:val="00B10E0D"/>
    <w:rsid w:val="00B10E90"/>
    <w:rsid w:val="00B1220C"/>
    <w:rsid w:val="00B13093"/>
    <w:rsid w:val="00B14439"/>
    <w:rsid w:val="00B14FE8"/>
    <w:rsid w:val="00B15B9F"/>
    <w:rsid w:val="00B15F74"/>
    <w:rsid w:val="00B166D3"/>
    <w:rsid w:val="00B17BEA"/>
    <w:rsid w:val="00B26446"/>
    <w:rsid w:val="00B275E0"/>
    <w:rsid w:val="00B27C86"/>
    <w:rsid w:val="00B3009F"/>
    <w:rsid w:val="00B3404B"/>
    <w:rsid w:val="00B3550D"/>
    <w:rsid w:val="00B35D8B"/>
    <w:rsid w:val="00B37005"/>
    <w:rsid w:val="00B41B27"/>
    <w:rsid w:val="00B43524"/>
    <w:rsid w:val="00B44C97"/>
    <w:rsid w:val="00B456E1"/>
    <w:rsid w:val="00B457AC"/>
    <w:rsid w:val="00B51C47"/>
    <w:rsid w:val="00B536DA"/>
    <w:rsid w:val="00B5444A"/>
    <w:rsid w:val="00B55A4B"/>
    <w:rsid w:val="00B56515"/>
    <w:rsid w:val="00B60833"/>
    <w:rsid w:val="00B63045"/>
    <w:rsid w:val="00B64D07"/>
    <w:rsid w:val="00B64DCD"/>
    <w:rsid w:val="00B65C5E"/>
    <w:rsid w:val="00B67969"/>
    <w:rsid w:val="00B7020F"/>
    <w:rsid w:val="00B71600"/>
    <w:rsid w:val="00B71F84"/>
    <w:rsid w:val="00B7203A"/>
    <w:rsid w:val="00B73132"/>
    <w:rsid w:val="00B7367B"/>
    <w:rsid w:val="00B74EC4"/>
    <w:rsid w:val="00B7560B"/>
    <w:rsid w:val="00B75DD3"/>
    <w:rsid w:val="00B8383A"/>
    <w:rsid w:val="00B83DB2"/>
    <w:rsid w:val="00B84252"/>
    <w:rsid w:val="00B8706D"/>
    <w:rsid w:val="00B908C9"/>
    <w:rsid w:val="00B94429"/>
    <w:rsid w:val="00B94F19"/>
    <w:rsid w:val="00B959B4"/>
    <w:rsid w:val="00B974C0"/>
    <w:rsid w:val="00B978AE"/>
    <w:rsid w:val="00B97E2E"/>
    <w:rsid w:val="00BA00A9"/>
    <w:rsid w:val="00BA2B5D"/>
    <w:rsid w:val="00BA416C"/>
    <w:rsid w:val="00BA4557"/>
    <w:rsid w:val="00BA63DB"/>
    <w:rsid w:val="00BA6971"/>
    <w:rsid w:val="00BA7287"/>
    <w:rsid w:val="00BB010D"/>
    <w:rsid w:val="00BB2841"/>
    <w:rsid w:val="00BB3968"/>
    <w:rsid w:val="00BB562B"/>
    <w:rsid w:val="00BB7DAF"/>
    <w:rsid w:val="00BC2E21"/>
    <w:rsid w:val="00BC3D5C"/>
    <w:rsid w:val="00BC3F50"/>
    <w:rsid w:val="00BC7A34"/>
    <w:rsid w:val="00BC7A4E"/>
    <w:rsid w:val="00BC7B10"/>
    <w:rsid w:val="00BD151C"/>
    <w:rsid w:val="00BD616E"/>
    <w:rsid w:val="00BE174C"/>
    <w:rsid w:val="00BE34D8"/>
    <w:rsid w:val="00BE36A6"/>
    <w:rsid w:val="00BE440F"/>
    <w:rsid w:val="00BE4ECF"/>
    <w:rsid w:val="00BE674D"/>
    <w:rsid w:val="00BE7D74"/>
    <w:rsid w:val="00BF08D3"/>
    <w:rsid w:val="00BF1861"/>
    <w:rsid w:val="00BF6982"/>
    <w:rsid w:val="00BF73B8"/>
    <w:rsid w:val="00C003AF"/>
    <w:rsid w:val="00C0053B"/>
    <w:rsid w:val="00C01613"/>
    <w:rsid w:val="00C02F70"/>
    <w:rsid w:val="00C03F22"/>
    <w:rsid w:val="00C06A23"/>
    <w:rsid w:val="00C12E4A"/>
    <w:rsid w:val="00C13627"/>
    <w:rsid w:val="00C13C3E"/>
    <w:rsid w:val="00C16B75"/>
    <w:rsid w:val="00C17121"/>
    <w:rsid w:val="00C21BB9"/>
    <w:rsid w:val="00C22A78"/>
    <w:rsid w:val="00C24547"/>
    <w:rsid w:val="00C24E26"/>
    <w:rsid w:val="00C25486"/>
    <w:rsid w:val="00C26453"/>
    <w:rsid w:val="00C305B7"/>
    <w:rsid w:val="00C306F1"/>
    <w:rsid w:val="00C31059"/>
    <w:rsid w:val="00C31BA0"/>
    <w:rsid w:val="00C325FB"/>
    <w:rsid w:val="00C35CEE"/>
    <w:rsid w:val="00C401D2"/>
    <w:rsid w:val="00C41591"/>
    <w:rsid w:val="00C41E6C"/>
    <w:rsid w:val="00C43F21"/>
    <w:rsid w:val="00C505B0"/>
    <w:rsid w:val="00C515D0"/>
    <w:rsid w:val="00C518B8"/>
    <w:rsid w:val="00C52CBF"/>
    <w:rsid w:val="00C53334"/>
    <w:rsid w:val="00C533FB"/>
    <w:rsid w:val="00C5361B"/>
    <w:rsid w:val="00C54289"/>
    <w:rsid w:val="00C55D49"/>
    <w:rsid w:val="00C57199"/>
    <w:rsid w:val="00C57CB8"/>
    <w:rsid w:val="00C60D4B"/>
    <w:rsid w:val="00C642B6"/>
    <w:rsid w:val="00C6487D"/>
    <w:rsid w:val="00C653F7"/>
    <w:rsid w:val="00C661E8"/>
    <w:rsid w:val="00C70037"/>
    <w:rsid w:val="00C72A0B"/>
    <w:rsid w:val="00C73E1E"/>
    <w:rsid w:val="00C77177"/>
    <w:rsid w:val="00C812BB"/>
    <w:rsid w:val="00C818A5"/>
    <w:rsid w:val="00C82E9A"/>
    <w:rsid w:val="00C84474"/>
    <w:rsid w:val="00C8554A"/>
    <w:rsid w:val="00C8696B"/>
    <w:rsid w:val="00C87083"/>
    <w:rsid w:val="00C90FD8"/>
    <w:rsid w:val="00C92634"/>
    <w:rsid w:val="00C93AEB"/>
    <w:rsid w:val="00C9457D"/>
    <w:rsid w:val="00C9724B"/>
    <w:rsid w:val="00CA1EC3"/>
    <w:rsid w:val="00CA6597"/>
    <w:rsid w:val="00CB5FC3"/>
    <w:rsid w:val="00CC0379"/>
    <w:rsid w:val="00CC1F3F"/>
    <w:rsid w:val="00CC6611"/>
    <w:rsid w:val="00CD13C2"/>
    <w:rsid w:val="00CD1F3E"/>
    <w:rsid w:val="00CD40FE"/>
    <w:rsid w:val="00CD5E48"/>
    <w:rsid w:val="00CD767F"/>
    <w:rsid w:val="00CE01D5"/>
    <w:rsid w:val="00CE20DD"/>
    <w:rsid w:val="00CE2244"/>
    <w:rsid w:val="00CE29F7"/>
    <w:rsid w:val="00CE2E67"/>
    <w:rsid w:val="00CE2FF1"/>
    <w:rsid w:val="00CE3879"/>
    <w:rsid w:val="00CE7DCF"/>
    <w:rsid w:val="00CF00C2"/>
    <w:rsid w:val="00CF07FB"/>
    <w:rsid w:val="00CF1393"/>
    <w:rsid w:val="00CF2934"/>
    <w:rsid w:val="00D01F76"/>
    <w:rsid w:val="00D023F4"/>
    <w:rsid w:val="00D0255A"/>
    <w:rsid w:val="00D03A41"/>
    <w:rsid w:val="00D06CCB"/>
    <w:rsid w:val="00D107BC"/>
    <w:rsid w:val="00D12446"/>
    <w:rsid w:val="00D125F3"/>
    <w:rsid w:val="00D12CA0"/>
    <w:rsid w:val="00D15FD3"/>
    <w:rsid w:val="00D160B6"/>
    <w:rsid w:val="00D16F75"/>
    <w:rsid w:val="00D21301"/>
    <w:rsid w:val="00D230F5"/>
    <w:rsid w:val="00D268E5"/>
    <w:rsid w:val="00D2789C"/>
    <w:rsid w:val="00D27DF7"/>
    <w:rsid w:val="00D30541"/>
    <w:rsid w:val="00D312BF"/>
    <w:rsid w:val="00D32636"/>
    <w:rsid w:val="00D34D65"/>
    <w:rsid w:val="00D35221"/>
    <w:rsid w:val="00D35E65"/>
    <w:rsid w:val="00D36217"/>
    <w:rsid w:val="00D43C53"/>
    <w:rsid w:val="00D44FCB"/>
    <w:rsid w:val="00D469E0"/>
    <w:rsid w:val="00D506D5"/>
    <w:rsid w:val="00D50C14"/>
    <w:rsid w:val="00D51269"/>
    <w:rsid w:val="00D525F4"/>
    <w:rsid w:val="00D552A4"/>
    <w:rsid w:val="00D55CDC"/>
    <w:rsid w:val="00D564DF"/>
    <w:rsid w:val="00D569A3"/>
    <w:rsid w:val="00D608E6"/>
    <w:rsid w:val="00D61CC9"/>
    <w:rsid w:val="00D63099"/>
    <w:rsid w:val="00D6407D"/>
    <w:rsid w:val="00D6422B"/>
    <w:rsid w:val="00D64E98"/>
    <w:rsid w:val="00D650CF"/>
    <w:rsid w:val="00D67532"/>
    <w:rsid w:val="00D71C93"/>
    <w:rsid w:val="00D724C4"/>
    <w:rsid w:val="00D808D6"/>
    <w:rsid w:val="00D82C21"/>
    <w:rsid w:val="00D8536E"/>
    <w:rsid w:val="00D85A8F"/>
    <w:rsid w:val="00D86E90"/>
    <w:rsid w:val="00D87256"/>
    <w:rsid w:val="00D9227F"/>
    <w:rsid w:val="00D92728"/>
    <w:rsid w:val="00D93D9F"/>
    <w:rsid w:val="00D944EA"/>
    <w:rsid w:val="00D94E09"/>
    <w:rsid w:val="00D97841"/>
    <w:rsid w:val="00DA4400"/>
    <w:rsid w:val="00DA6BB3"/>
    <w:rsid w:val="00DB02AF"/>
    <w:rsid w:val="00DB06D7"/>
    <w:rsid w:val="00DB1A8D"/>
    <w:rsid w:val="00DB3216"/>
    <w:rsid w:val="00DB341B"/>
    <w:rsid w:val="00DB3A94"/>
    <w:rsid w:val="00DB7A17"/>
    <w:rsid w:val="00DC0738"/>
    <w:rsid w:val="00DC3FB9"/>
    <w:rsid w:val="00DC4A51"/>
    <w:rsid w:val="00DC4C86"/>
    <w:rsid w:val="00DC5762"/>
    <w:rsid w:val="00DC76D7"/>
    <w:rsid w:val="00DD07A3"/>
    <w:rsid w:val="00DD1602"/>
    <w:rsid w:val="00DD3194"/>
    <w:rsid w:val="00DD36FC"/>
    <w:rsid w:val="00DD38CA"/>
    <w:rsid w:val="00DD4484"/>
    <w:rsid w:val="00DD508E"/>
    <w:rsid w:val="00DD590D"/>
    <w:rsid w:val="00DD5A1E"/>
    <w:rsid w:val="00DD5DB4"/>
    <w:rsid w:val="00DD7140"/>
    <w:rsid w:val="00DE2FF5"/>
    <w:rsid w:val="00DE4897"/>
    <w:rsid w:val="00DE5B7E"/>
    <w:rsid w:val="00DE7F27"/>
    <w:rsid w:val="00DF1351"/>
    <w:rsid w:val="00DF5C60"/>
    <w:rsid w:val="00DF75A6"/>
    <w:rsid w:val="00E00477"/>
    <w:rsid w:val="00E021CF"/>
    <w:rsid w:val="00E02836"/>
    <w:rsid w:val="00E07454"/>
    <w:rsid w:val="00E13C36"/>
    <w:rsid w:val="00E14932"/>
    <w:rsid w:val="00E14A8C"/>
    <w:rsid w:val="00E14FEB"/>
    <w:rsid w:val="00E15C46"/>
    <w:rsid w:val="00E16DE0"/>
    <w:rsid w:val="00E17EE4"/>
    <w:rsid w:val="00E202B2"/>
    <w:rsid w:val="00E207FF"/>
    <w:rsid w:val="00E256EA"/>
    <w:rsid w:val="00E30323"/>
    <w:rsid w:val="00E31199"/>
    <w:rsid w:val="00E315EA"/>
    <w:rsid w:val="00E31784"/>
    <w:rsid w:val="00E3466A"/>
    <w:rsid w:val="00E402B2"/>
    <w:rsid w:val="00E40C46"/>
    <w:rsid w:val="00E40F0E"/>
    <w:rsid w:val="00E42184"/>
    <w:rsid w:val="00E45D4D"/>
    <w:rsid w:val="00E460D3"/>
    <w:rsid w:val="00E461F7"/>
    <w:rsid w:val="00E47E86"/>
    <w:rsid w:val="00E504CE"/>
    <w:rsid w:val="00E51105"/>
    <w:rsid w:val="00E60625"/>
    <w:rsid w:val="00E61C92"/>
    <w:rsid w:val="00E67907"/>
    <w:rsid w:val="00E7232F"/>
    <w:rsid w:val="00E73410"/>
    <w:rsid w:val="00E7356B"/>
    <w:rsid w:val="00E74A38"/>
    <w:rsid w:val="00E74E55"/>
    <w:rsid w:val="00E77CFD"/>
    <w:rsid w:val="00E83367"/>
    <w:rsid w:val="00E85FF7"/>
    <w:rsid w:val="00E8620E"/>
    <w:rsid w:val="00E863C2"/>
    <w:rsid w:val="00E86B0C"/>
    <w:rsid w:val="00E872C4"/>
    <w:rsid w:val="00E908B8"/>
    <w:rsid w:val="00E91399"/>
    <w:rsid w:val="00E91547"/>
    <w:rsid w:val="00E94E61"/>
    <w:rsid w:val="00E96E76"/>
    <w:rsid w:val="00EA6902"/>
    <w:rsid w:val="00EA741E"/>
    <w:rsid w:val="00EB06A2"/>
    <w:rsid w:val="00EB0EDA"/>
    <w:rsid w:val="00EB2116"/>
    <w:rsid w:val="00EB2FAE"/>
    <w:rsid w:val="00EB32BF"/>
    <w:rsid w:val="00EB574B"/>
    <w:rsid w:val="00EB5D9C"/>
    <w:rsid w:val="00EB7981"/>
    <w:rsid w:val="00EC3F18"/>
    <w:rsid w:val="00EC56F5"/>
    <w:rsid w:val="00EC69ED"/>
    <w:rsid w:val="00EC6A80"/>
    <w:rsid w:val="00ED1719"/>
    <w:rsid w:val="00ED2359"/>
    <w:rsid w:val="00ED32E7"/>
    <w:rsid w:val="00ED3907"/>
    <w:rsid w:val="00ED42F8"/>
    <w:rsid w:val="00ED6488"/>
    <w:rsid w:val="00ED6A8E"/>
    <w:rsid w:val="00ED6BC9"/>
    <w:rsid w:val="00EE06CB"/>
    <w:rsid w:val="00EE0FEB"/>
    <w:rsid w:val="00EE44E4"/>
    <w:rsid w:val="00EE5923"/>
    <w:rsid w:val="00EE6860"/>
    <w:rsid w:val="00EE73D9"/>
    <w:rsid w:val="00EF0892"/>
    <w:rsid w:val="00EF302C"/>
    <w:rsid w:val="00EF49A0"/>
    <w:rsid w:val="00EF4D7F"/>
    <w:rsid w:val="00EF60C4"/>
    <w:rsid w:val="00EF6B09"/>
    <w:rsid w:val="00F00618"/>
    <w:rsid w:val="00F00F66"/>
    <w:rsid w:val="00F068E3"/>
    <w:rsid w:val="00F06A11"/>
    <w:rsid w:val="00F10B31"/>
    <w:rsid w:val="00F11191"/>
    <w:rsid w:val="00F11B4A"/>
    <w:rsid w:val="00F11DDB"/>
    <w:rsid w:val="00F11ED2"/>
    <w:rsid w:val="00F13B24"/>
    <w:rsid w:val="00F14EE0"/>
    <w:rsid w:val="00F16DFD"/>
    <w:rsid w:val="00F17460"/>
    <w:rsid w:val="00F17935"/>
    <w:rsid w:val="00F2017E"/>
    <w:rsid w:val="00F22339"/>
    <w:rsid w:val="00F22906"/>
    <w:rsid w:val="00F22B44"/>
    <w:rsid w:val="00F22F44"/>
    <w:rsid w:val="00F23632"/>
    <w:rsid w:val="00F23C3E"/>
    <w:rsid w:val="00F25242"/>
    <w:rsid w:val="00F330C9"/>
    <w:rsid w:val="00F3394B"/>
    <w:rsid w:val="00F33A64"/>
    <w:rsid w:val="00F33BBC"/>
    <w:rsid w:val="00F344BD"/>
    <w:rsid w:val="00F34DC0"/>
    <w:rsid w:val="00F36407"/>
    <w:rsid w:val="00F3655F"/>
    <w:rsid w:val="00F36E8C"/>
    <w:rsid w:val="00F40321"/>
    <w:rsid w:val="00F41925"/>
    <w:rsid w:val="00F421EA"/>
    <w:rsid w:val="00F42B2F"/>
    <w:rsid w:val="00F44924"/>
    <w:rsid w:val="00F44F87"/>
    <w:rsid w:val="00F46124"/>
    <w:rsid w:val="00F4697E"/>
    <w:rsid w:val="00F50075"/>
    <w:rsid w:val="00F502DC"/>
    <w:rsid w:val="00F507CD"/>
    <w:rsid w:val="00F50F44"/>
    <w:rsid w:val="00F52581"/>
    <w:rsid w:val="00F531EE"/>
    <w:rsid w:val="00F532AF"/>
    <w:rsid w:val="00F53610"/>
    <w:rsid w:val="00F5402E"/>
    <w:rsid w:val="00F566B5"/>
    <w:rsid w:val="00F609A0"/>
    <w:rsid w:val="00F61E36"/>
    <w:rsid w:val="00F621FF"/>
    <w:rsid w:val="00F62BB5"/>
    <w:rsid w:val="00F63805"/>
    <w:rsid w:val="00F646F5"/>
    <w:rsid w:val="00F719B4"/>
    <w:rsid w:val="00F72510"/>
    <w:rsid w:val="00F74943"/>
    <w:rsid w:val="00F763C0"/>
    <w:rsid w:val="00F7676D"/>
    <w:rsid w:val="00F76E6C"/>
    <w:rsid w:val="00F80020"/>
    <w:rsid w:val="00F801FC"/>
    <w:rsid w:val="00F80C84"/>
    <w:rsid w:val="00F83B6A"/>
    <w:rsid w:val="00F85A05"/>
    <w:rsid w:val="00F90C2D"/>
    <w:rsid w:val="00F92F5A"/>
    <w:rsid w:val="00F93BDB"/>
    <w:rsid w:val="00F95B36"/>
    <w:rsid w:val="00F961AE"/>
    <w:rsid w:val="00F966F2"/>
    <w:rsid w:val="00F96F05"/>
    <w:rsid w:val="00F9714E"/>
    <w:rsid w:val="00FA18AC"/>
    <w:rsid w:val="00FA61A2"/>
    <w:rsid w:val="00FA6A49"/>
    <w:rsid w:val="00FB0A25"/>
    <w:rsid w:val="00FB0FB8"/>
    <w:rsid w:val="00FB1CFA"/>
    <w:rsid w:val="00FB232F"/>
    <w:rsid w:val="00FB3C5D"/>
    <w:rsid w:val="00FB5B7F"/>
    <w:rsid w:val="00FB758C"/>
    <w:rsid w:val="00FB7EF9"/>
    <w:rsid w:val="00FC0C80"/>
    <w:rsid w:val="00FC2100"/>
    <w:rsid w:val="00FC6921"/>
    <w:rsid w:val="00FC78F0"/>
    <w:rsid w:val="00FD0F59"/>
    <w:rsid w:val="00FD18AC"/>
    <w:rsid w:val="00FD1C85"/>
    <w:rsid w:val="00FD3784"/>
    <w:rsid w:val="00FD41B4"/>
    <w:rsid w:val="00FD466A"/>
    <w:rsid w:val="00FD691E"/>
    <w:rsid w:val="00FD7229"/>
    <w:rsid w:val="00FD7EB1"/>
    <w:rsid w:val="00FE3468"/>
    <w:rsid w:val="00FE42E5"/>
    <w:rsid w:val="00FE4364"/>
    <w:rsid w:val="00FE73EB"/>
    <w:rsid w:val="00FE7714"/>
    <w:rsid w:val="00FF2A06"/>
    <w:rsid w:val="00FF415F"/>
    <w:rsid w:val="0100EE01"/>
    <w:rsid w:val="010175F8"/>
    <w:rsid w:val="0126B0C8"/>
    <w:rsid w:val="017DA42A"/>
    <w:rsid w:val="01D1AA2F"/>
    <w:rsid w:val="01F55BC5"/>
    <w:rsid w:val="028534DD"/>
    <w:rsid w:val="02B9E086"/>
    <w:rsid w:val="02E86764"/>
    <w:rsid w:val="033A598A"/>
    <w:rsid w:val="033CA472"/>
    <w:rsid w:val="0353A732"/>
    <w:rsid w:val="03B4F638"/>
    <w:rsid w:val="04014FE9"/>
    <w:rsid w:val="041E6F5E"/>
    <w:rsid w:val="04631979"/>
    <w:rsid w:val="0486837F"/>
    <w:rsid w:val="05301529"/>
    <w:rsid w:val="055B7D5C"/>
    <w:rsid w:val="055C3B07"/>
    <w:rsid w:val="0561F444"/>
    <w:rsid w:val="057A3CA6"/>
    <w:rsid w:val="05CA1030"/>
    <w:rsid w:val="062E71E2"/>
    <w:rsid w:val="06317FE2"/>
    <w:rsid w:val="063A9BAF"/>
    <w:rsid w:val="064A0EC6"/>
    <w:rsid w:val="064B72F6"/>
    <w:rsid w:val="0663DCB8"/>
    <w:rsid w:val="0683E73A"/>
    <w:rsid w:val="06B2EEBE"/>
    <w:rsid w:val="07584C9F"/>
    <w:rsid w:val="0766880B"/>
    <w:rsid w:val="0797398A"/>
    <w:rsid w:val="07F65B30"/>
    <w:rsid w:val="0806DECB"/>
    <w:rsid w:val="08157CD5"/>
    <w:rsid w:val="08BFC47E"/>
    <w:rsid w:val="08CE9292"/>
    <w:rsid w:val="08DFF13F"/>
    <w:rsid w:val="09192484"/>
    <w:rsid w:val="098CEB92"/>
    <w:rsid w:val="09A8D6FB"/>
    <w:rsid w:val="09D7D5D5"/>
    <w:rsid w:val="0A38E345"/>
    <w:rsid w:val="0AC64899"/>
    <w:rsid w:val="0B1478D3"/>
    <w:rsid w:val="0B20D906"/>
    <w:rsid w:val="0B4EF740"/>
    <w:rsid w:val="0BD8DC0F"/>
    <w:rsid w:val="0BFDE1FA"/>
    <w:rsid w:val="0C4BD6C9"/>
    <w:rsid w:val="0C7AA6FD"/>
    <w:rsid w:val="0C91D308"/>
    <w:rsid w:val="0C9BD4A1"/>
    <w:rsid w:val="0CBC0CB1"/>
    <w:rsid w:val="0D0F1B7D"/>
    <w:rsid w:val="0D18B35D"/>
    <w:rsid w:val="0D5A52CA"/>
    <w:rsid w:val="0D7CC008"/>
    <w:rsid w:val="0D94BC3B"/>
    <w:rsid w:val="0D9B4549"/>
    <w:rsid w:val="0DCE0BE0"/>
    <w:rsid w:val="0E217E4F"/>
    <w:rsid w:val="0ED62BFC"/>
    <w:rsid w:val="0EEEF7B5"/>
    <w:rsid w:val="0F5027C0"/>
    <w:rsid w:val="0F70F8DD"/>
    <w:rsid w:val="0F843849"/>
    <w:rsid w:val="0F847A28"/>
    <w:rsid w:val="0FAA1759"/>
    <w:rsid w:val="100EE7F5"/>
    <w:rsid w:val="10EE651C"/>
    <w:rsid w:val="10F1D828"/>
    <w:rsid w:val="10F65402"/>
    <w:rsid w:val="1131B29E"/>
    <w:rsid w:val="115DD3A1"/>
    <w:rsid w:val="117B98FD"/>
    <w:rsid w:val="11B6C216"/>
    <w:rsid w:val="11FE9C56"/>
    <w:rsid w:val="120DF241"/>
    <w:rsid w:val="124084AF"/>
    <w:rsid w:val="125B8FC5"/>
    <w:rsid w:val="12656D20"/>
    <w:rsid w:val="1275BBF6"/>
    <w:rsid w:val="127816FE"/>
    <w:rsid w:val="12939E7F"/>
    <w:rsid w:val="12974937"/>
    <w:rsid w:val="12B02B7E"/>
    <w:rsid w:val="12B4EB8D"/>
    <w:rsid w:val="12BADD12"/>
    <w:rsid w:val="138A9589"/>
    <w:rsid w:val="13A0B9F6"/>
    <w:rsid w:val="13E2C276"/>
    <w:rsid w:val="13F13D62"/>
    <w:rsid w:val="13F845FF"/>
    <w:rsid w:val="13F8E416"/>
    <w:rsid w:val="141E4F82"/>
    <w:rsid w:val="143DE483"/>
    <w:rsid w:val="14545CA6"/>
    <w:rsid w:val="1465B749"/>
    <w:rsid w:val="14C03987"/>
    <w:rsid w:val="14D45534"/>
    <w:rsid w:val="1504FDEB"/>
    <w:rsid w:val="15057EB2"/>
    <w:rsid w:val="150C506D"/>
    <w:rsid w:val="1561DF97"/>
    <w:rsid w:val="1582D698"/>
    <w:rsid w:val="15AE89F3"/>
    <w:rsid w:val="15B6BF9A"/>
    <w:rsid w:val="15D9CE21"/>
    <w:rsid w:val="15F1C4A0"/>
    <w:rsid w:val="16439EAE"/>
    <w:rsid w:val="16ABED87"/>
    <w:rsid w:val="1701A67B"/>
    <w:rsid w:val="1753920E"/>
    <w:rsid w:val="175C3B64"/>
    <w:rsid w:val="17E7BEC9"/>
    <w:rsid w:val="17F14A5B"/>
    <w:rsid w:val="182A28F7"/>
    <w:rsid w:val="1844E54B"/>
    <w:rsid w:val="1856C2C8"/>
    <w:rsid w:val="18F2FFC5"/>
    <w:rsid w:val="191DDA8C"/>
    <w:rsid w:val="19EC7A3E"/>
    <w:rsid w:val="19F58A80"/>
    <w:rsid w:val="1A32F325"/>
    <w:rsid w:val="1A35CA95"/>
    <w:rsid w:val="1A442582"/>
    <w:rsid w:val="1A9519AF"/>
    <w:rsid w:val="1AC151C5"/>
    <w:rsid w:val="1B19008C"/>
    <w:rsid w:val="1B305B2E"/>
    <w:rsid w:val="1B4FD500"/>
    <w:rsid w:val="1B7F221C"/>
    <w:rsid w:val="1B88E793"/>
    <w:rsid w:val="1B9A6DED"/>
    <w:rsid w:val="1BBEE754"/>
    <w:rsid w:val="1C3BB6B9"/>
    <w:rsid w:val="1C508EFE"/>
    <w:rsid w:val="1C576FFE"/>
    <w:rsid w:val="1C62889B"/>
    <w:rsid w:val="1C935DB1"/>
    <w:rsid w:val="1C9FDF51"/>
    <w:rsid w:val="1CADFEAE"/>
    <w:rsid w:val="1CC84100"/>
    <w:rsid w:val="1CD9B503"/>
    <w:rsid w:val="1CDFD0CC"/>
    <w:rsid w:val="1D541338"/>
    <w:rsid w:val="1D5A9AF1"/>
    <w:rsid w:val="1D895244"/>
    <w:rsid w:val="1DB154BC"/>
    <w:rsid w:val="1E4C5B8D"/>
    <w:rsid w:val="1E601D14"/>
    <w:rsid w:val="1E7CF17C"/>
    <w:rsid w:val="1E8D5920"/>
    <w:rsid w:val="1EA90AF2"/>
    <w:rsid w:val="1EE619A5"/>
    <w:rsid w:val="1F51D76C"/>
    <w:rsid w:val="1F625AF2"/>
    <w:rsid w:val="1F89330B"/>
    <w:rsid w:val="1FC53D66"/>
    <w:rsid w:val="1FC8CAC8"/>
    <w:rsid w:val="1FD6E4A3"/>
    <w:rsid w:val="201669C4"/>
    <w:rsid w:val="201DC1E5"/>
    <w:rsid w:val="208A2C9A"/>
    <w:rsid w:val="2099D994"/>
    <w:rsid w:val="20B13B34"/>
    <w:rsid w:val="20BB784E"/>
    <w:rsid w:val="20C08FE0"/>
    <w:rsid w:val="215B03CA"/>
    <w:rsid w:val="21A44D39"/>
    <w:rsid w:val="21C62C02"/>
    <w:rsid w:val="21D2F4EB"/>
    <w:rsid w:val="220D6826"/>
    <w:rsid w:val="2220956E"/>
    <w:rsid w:val="233A24CC"/>
    <w:rsid w:val="237A6F30"/>
    <w:rsid w:val="2389B52E"/>
    <w:rsid w:val="238EA8D4"/>
    <w:rsid w:val="23BC42AD"/>
    <w:rsid w:val="23C16875"/>
    <w:rsid w:val="23ED4325"/>
    <w:rsid w:val="24070F4C"/>
    <w:rsid w:val="241F9B7C"/>
    <w:rsid w:val="242B85FB"/>
    <w:rsid w:val="2433D141"/>
    <w:rsid w:val="24815CC6"/>
    <w:rsid w:val="254491B2"/>
    <w:rsid w:val="2547ED72"/>
    <w:rsid w:val="2569ADAA"/>
    <w:rsid w:val="2570F770"/>
    <w:rsid w:val="25970235"/>
    <w:rsid w:val="25A00F16"/>
    <w:rsid w:val="25EFC0F8"/>
    <w:rsid w:val="26452E07"/>
    <w:rsid w:val="26A11539"/>
    <w:rsid w:val="26D062F2"/>
    <w:rsid w:val="26E53AE6"/>
    <w:rsid w:val="26E61409"/>
    <w:rsid w:val="277AA1F4"/>
    <w:rsid w:val="27FE3B26"/>
    <w:rsid w:val="280DBCC7"/>
    <w:rsid w:val="28276CCB"/>
    <w:rsid w:val="28459012"/>
    <w:rsid w:val="28FA5BD9"/>
    <w:rsid w:val="293E219D"/>
    <w:rsid w:val="2972043D"/>
    <w:rsid w:val="29A7613A"/>
    <w:rsid w:val="29BEA1CA"/>
    <w:rsid w:val="29D5F87E"/>
    <w:rsid w:val="2A0A971B"/>
    <w:rsid w:val="2A453F67"/>
    <w:rsid w:val="2A955653"/>
    <w:rsid w:val="2ABCA337"/>
    <w:rsid w:val="2AF24F17"/>
    <w:rsid w:val="2B2672D2"/>
    <w:rsid w:val="2B2CD641"/>
    <w:rsid w:val="2BD1B7AD"/>
    <w:rsid w:val="2BDA8019"/>
    <w:rsid w:val="2BE873B0"/>
    <w:rsid w:val="2C09A309"/>
    <w:rsid w:val="2C18D796"/>
    <w:rsid w:val="2C3FEEB7"/>
    <w:rsid w:val="2C53C69F"/>
    <w:rsid w:val="2CA0103C"/>
    <w:rsid w:val="2CA9A91E"/>
    <w:rsid w:val="2CB24389"/>
    <w:rsid w:val="2CB6B734"/>
    <w:rsid w:val="2D036204"/>
    <w:rsid w:val="2D5CCBE2"/>
    <w:rsid w:val="2D60E985"/>
    <w:rsid w:val="2D7A8D53"/>
    <w:rsid w:val="2DDA8090"/>
    <w:rsid w:val="2E10B441"/>
    <w:rsid w:val="2E10B6FD"/>
    <w:rsid w:val="2E479FF6"/>
    <w:rsid w:val="2EE14E71"/>
    <w:rsid w:val="2F3C475B"/>
    <w:rsid w:val="2F560C29"/>
    <w:rsid w:val="2F5927D8"/>
    <w:rsid w:val="2F93FBCE"/>
    <w:rsid w:val="2FD8E681"/>
    <w:rsid w:val="2FDD8481"/>
    <w:rsid w:val="2FDDE9F1"/>
    <w:rsid w:val="2FFA1603"/>
    <w:rsid w:val="2FFF3EDA"/>
    <w:rsid w:val="301D44FD"/>
    <w:rsid w:val="3066AD26"/>
    <w:rsid w:val="30A8BC95"/>
    <w:rsid w:val="30C3ED1D"/>
    <w:rsid w:val="30F6260F"/>
    <w:rsid w:val="310CB36F"/>
    <w:rsid w:val="313C58F7"/>
    <w:rsid w:val="31560527"/>
    <w:rsid w:val="31D3873B"/>
    <w:rsid w:val="32AE07FC"/>
    <w:rsid w:val="32C968F0"/>
    <w:rsid w:val="3302EB90"/>
    <w:rsid w:val="3309BA80"/>
    <w:rsid w:val="334CC259"/>
    <w:rsid w:val="33B5C36B"/>
    <w:rsid w:val="33C2ED50"/>
    <w:rsid w:val="3484E945"/>
    <w:rsid w:val="34C35E02"/>
    <w:rsid w:val="34D603E5"/>
    <w:rsid w:val="34E43F8E"/>
    <w:rsid w:val="352182D5"/>
    <w:rsid w:val="3524DE27"/>
    <w:rsid w:val="352BDC68"/>
    <w:rsid w:val="353B38A8"/>
    <w:rsid w:val="3541B217"/>
    <w:rsid w:val="356F5028"/>
    <w:rsid w:val="3592332D"/>
    <w:rsid w:val="35A4DEEF"/>
    <w:rsid w:val="35F58F9B"/>
    <w:rsid w:val="361D2A61"/>
    <w:rsid w:val="366691DB"/>
    <w:rsid w:val="366868A6"/>
    <w:rsid w:val="3689EBA6"/>
    <w:rsid w:val="36B7F25F"/>
    <w:rsid w:val="36C8A389"/>
    <w:rsid w:val="3722F3F2"/>
    <w:rsid w:val="3743393C"/>
    <w:rsid w:val="376CBFC6"/>
    <w:rsid w:val="37FE3596"/>
    <w:rsid w:val="3804B3E3"/>
    <w:rsid w:val="3810EA89"/>
    <w:rsid w:val="38315DE8"/>
    <w:rsid w:val="3844D438"/>
    <w:rsid w:val="3887F450"/>
    <w:rsid w:val="389CDE3C"/>
    <w:rsid w:val="38ADDA44"/>
    <w:rsid w:val="38F52E68"/>
    <w:rsid w:val="398D21FC"/>
    <w:rsid w:val="39AD045C"/>
    <w:rsid w:val="39DEFEEA"/>
    <w:rsid w:val="39F9419C"/>
    <w:rsid w:val="3A09198A"/>
    <w:rsid w:val="3A0D1FFB"/>
    <w:rsid w:val="3A185FD3"/>
    <w:rsid w:val="3A602867"/>
    <w:rsid w:val="3A869D5D"/>
    <w:rsid w:val="3A89863C"/>
    <w:rsid w:val="3ACAE8A7"/>
    <w:rsid w:val="3ACFE89B"/>
    <w:rsid w:val="3ADA4BA4"/>
    <w:rsid w:val="3B10CED1"/>
    <w:rsid w:val="3B2C86B4"/>
    <w:rsid w:val="3B444E2E"/>
    <w:rsid w:val="3B5966C9"/>
    <w:rsid w:val="3BC067B3"/>
    <w:rsid w:val="3BCEA803"/>
    <w:rsid w:val="3BD373DA"/>
    <w:rsid w:val="3BDD692A"/>
    <w:rsid w:val="3BE641FB"/>
    <w:rsid w:val="3C65A519"/>
    <w:rsid w:val="3C7533BB"/>
    <w:rsid w:val="3C7FE541"/>
    <w:rsid w:val="3D32FCF1"/>
    <w:rsid w:val="3D37300D"/>
    <w:rsid w:val="3D4CED0A"/>
    <w:rsid w:val="3D692E83"/>
    <w:rsid w:val="3DB2F8F6"/>
    <w:rsid w:val="3DB34B72"/>
    <w:rsid w:val="3E33E28A"/>
    <w:rsid w:val="3E383A8D"/>
    <w:rsid w:val="3E608834"/>
    <w:rsid w:val="3E648FE1"/>
    <w:rsid w:val="3E823871"/>
    <w:rsid w:val="3E85E8FA"/>
    <w:rsid w:val="3F16747E"/>
    <w:rsid w:val="3F1A06CE"/>
    <w:rsid w:val="3F4FED62"/>
    <w:rsid w:val="3F6C726B"/>
    <w:rsid w:val="3FC47501"/>
    <w:rsid w:val="400DA006"/>
    <w:rsid w:val="40749D89"/>
    <w:rsid w:val="40B5645B"/>
    <w:rsid w:val="410933BB"/>
    <w:rsid w:val="41D84BFE"/>
    <w:rsid w:val="41E36807"/>
    <w:rsid w:val="41E839AE"/>
    <w:rsid w:val="41FF8657"/>
    <w:rsid w:val="42180CCF"/>
    <w:rsid w:val="4253C959"/>
    <w:rsid w:val="4253E00A"/>
    <w:rsid w:val="425FC1B2"/>
    <w:rsid w:val="4279CB3B"/>
    <w:rsid w:val="42BBC3F2"/>
    <w:rsid w:val="42BD7EA2"/>
    <w:rsid w:val="42E1FB4A"/>
    <w:rsid w:val="42FE4700"/>
    <w:rsid w:val="431AEB85"/>
    <w:rsid w:val="4324C01C"/>
    <w:rsid w:val="43298C10"/>
    <w:rsid w:val="4334F3F2"/>
    <w:rsid w:val="441FA198"/>
    <w:rsid w:val="44479A00"/>
    <w:rsid w:val="444D1283"/>
    <w:rsid w:val="44764320"/>
    <w:rsid w:val="448D6CD2"/>
    <w:rsid w:val="449AFBB1"/>
    <w:rsid w:val="44A5C936"/>
    <w:rsid w:val="44AE1E9A"/>
    <w:rsid w:val="4503FED1"/>
    <w:rsid w:val="45804AE6"/>
    <w:rsid w:val="45B4F298"/>
    <w:rsid w:val="45C77866"/>
    <w:rsid w:val="45E1D314"/>
    <w:rsid w:val="46067925"/>
    <w:rsid w:val="460B2E45"/>
    <w:rsid w:val="461967B9"/>
    <w:rsid w:val="465B89C7"/>
    <w:rsid w:val="46803C24"/>
    <w:rsid w:val="468AD6C4"/>
    <w:rsid w:val="46B0FEF3"/>
    <w:rsid w:val="46BC772A"/>
    <w:rsid w:val="46BD5D87"/>
    <w:rsid w:val="46C4F72A"/>
    <w:rsid w:val="46C66081"/>
    <w:rsid w:val="46E63BC1"/>
    <w:rsid w:val="473898BB"/>
    <w:rsid w:val="474D433D"/>
    <w:rsid w:val="476AB526"/>
    <w:rsid w:val="478A4073"/>
    <w:rsid w:val="47A7C239"/>
    <w:rsid w:val="47B2B262"/>
    <w:rsid w:val="480EB7B9"/>
    <w:rsid w:val="484F9B44"/>
    <w:rsid w:val="4880C88F"/>
    <w:rsid w:val="489EFBB4"/>
    <w:rsid w:val="48B05981"/>
    <w:rsid w:val="48CB7F39"/>
    <w:rsid w:val="49FD83C5"/>
    <w:rsid w:val="4A220DC5"/>
    <w:rsid w:val="4A2287B1"/>
    <w:rsid w:val="4A71F6B7"/>
    <w:rsid w:val="4A953A96"/>
    <w:rsid w:val="4A9DBB2D"/>
    <w:rsid w:val="4AAD89EC"/>
    <w:rsid w:val="4AB48E6E"/>
    <w:rsid w:val="4AB73C90"/>
    <w:rsid w:val="4AC77742"/>
    <w:rsid w:val="4B250306"/>
    <w:rsid w:val="4B4AA839"/>
    <w:rsid w:val="4B5F4F91"/>
    <w:rsid w:val="4BC920AB"/>
    <w:rsid w:val="4BCA2A85"/>
    <w:rsid w:val="4BFE8BC8"/>
    <w:rsid w:val="4C0C6EBE"/>
    <w:rsid w:val="4C987C6D"/>
    <w:rsid w:val="4CA55009"/>
    <w:rsid w:val="4D0D9373"/>
    <w:rsid w:val="4D1B1A5F"/>
    <w:rsid w:val="4D5900D5"/>
    <w:rsid w:val="4DF73B82"/>
    <w:rsid w:val="4E12F346"/>
    <w:rsid w:val="4E35ECEC"/>
    <w:rsid w:val="4E37C2DC"/>
    <w:rsid w:val="4E549DC2"/>
    <w:rsid w:val="4E552718"/>
    <w:rsid w:val="4E742EED"/>
    <w:rsid w:val="4E7B0FC3"/>
    <w:rsid w:val="4E849160"/>
    <w:rsid w:val="4EB56711"/>
    <w:rsid w:val="4EC5C7D1"/>
    <w:rsid w:val="4F60A40B"/>
    <w:rsid w:val="4F7E7F02"/>
    <w:rsid w:val="4FACDE4D"/>
    <w:rsid w:val="4FF44B3F"/>
    <w:rsid w:val="501C2FD3"/>
    <w:rsid w:val="50880104"/>
    <w:rsid w:val="50AFCC3E"/>
    <w:rsid w:val="50C7BA20"/>
    <w:rsid w:val="50C95984"/>
    <w:rsid w:val="50EE3685"/>
    <w:rsid w:val="50F3D914"/>
    <w:rsid w:val="512D64BC"/>
    <w:rsid w:val="515CD4B2"/>
    <w:rsid w:val="515CE37A"/>
    <w:rsid w:val="5165E67F"/>
    <w:rsid w:val="517EB280"/>
    <w:rsid w:val="52190AAE"/>
    <w:rsid w:val="525655F6"/>
    <w:rsid w:val="52A60095"/>
    <w:rsid w:val="52C93934"/>
    <w:rsid w:val="52DA5826"/>
    <w:rsid w:val="53029DD1"/>
    <w:rsid w:val="53869E4B"/>
    <w:rsid w:val="53B1B6B7"/>
    <w:rsid w:val="53F7CDF4"/>
    <w:rsid w:val="53F98F7E"/>
    <w:rsid w:val="54329D1C"/>
    <w:rsid w:val="54470F03"/>
    <w:rsid w:val="54E86F8D"/>
    <w:rsid w:val="555B8C2F"/>
    <w:rsid w:val="55A0DBE3"/>
    <w:rsid w:val="55A81619"/>
    <w:rsid w:val="55AC5153"/>
    <w:rsid w:val="55ACC292"/>
    <w:rsid w:val="55BE6113"/>
    <w:rsid w:val="55E029BC"/>
    <w:rsid w:val="55E8B108"/>
    <w:rsid w:val="5617835E"/>
    <w:rsid w:val="56222D94"/>
    <w:rsid w:val="5649E2B8"/>
    <w:rsid w:val="5659B55F"/>
    <w:rsid w:val="56A75820"/>
    <w:rsid w:val="56C54A69"/>
    <w:rsid w:val="57D928A5"/>
    <w:rsid w:val="57DED01C"/>
    <w:rsid w:val="57FB64D6"/>
    <w:rsid w:val="5806F37B"/>
    <w:rsid w:val="58149426"/>
    <w:rsid w:val="582873E9"/>
    <w:rsid w:val="5831FF56"/>
    <w:rsid w:val="586AA08F"/>
    <w:rsid w:val="58D82703"/>
    <w:rsid w:val="58FE0E41"/>
    <w:rsid w:val="590E3C94"/>
    <w:rsid w:val="590EE58C"/>
    <w:rsid w:val="599AEA6B"/>
    <w:rsid w:val="59D5B0E0"/>
    <w:rsid w:val="59E21381"/>
    <w:rsid w:val="5A084A08"/>
    <w:rsid w:val="5A16A7AC"/>
    <w:rsid w:val="5A2D2A9D"/>
    <w:rsid w:val="5A758E46"/>
    <w:rsid w:val="5A89681A"/>
    <w:rsid w:val="5B006144"/>
    <w:rsid w:val="5B295088"/>
    <w:rsid w:val="5BCF3720"/>
    <w:rsid w:val="5BD3D0D4"/>
    <w:rsid w:val="5BFEBB1D"/>
    <w:rsid w:val="5C261567"/>
    <w:rsid w:val="5C30AD8B"/>
    <w:rsid w:val="5C34026D"/>
    <w:rsid w:val="5C633988"/>
    <w:rsid w:val="5C736940"/>
    <w:rsid w:val="5C92634D"/>
    <w:rsid w:val="5CD8D527"/>
    <w:rsid w:val="5CE8D7D9"/>
    <w:rsid w:val="5D21AB4E"/>
    <w:rsid w:val="5D5DC5DC"/>
    <w:rsid w:val="5D6459AE"/>
    <w:rsid w:val="5D95F516"/>
    <w:rsid w:val="5DB4A43F"/>
    <w:rsid w:val="5DC57FE3"/>
    <w:rsid w:val="5DDED5F2"/>
    <w:rsid w:val="5DF3B748"/>
    <w:rsid w:val="5DFC2582"/>
    <w:rsid w:val="5E0D0E7D"/>
    <w:rsid w:val="5E54CB76"/>
    <w:rsid w:val="5EEC9AC6"/>
    <w:rsid w:val="5EEE4B64"/>
    <w:rsid w:val="5F21A278"/>
    <w:rsid w:val="5F30B92E"/>
    <w:rsid w:val="5F6110D5"/>
    <w:rsid w:val="5F9447AB"/>
    <w:rsid w:val="5FBB3C26"/>
    <w:rsid w:val="5FF3F3BF"/>
    <w:rsid w:val="6005A73E"/>
    <w:rsid w:val="601D4EC0"/>
    <w:rsid w:val="6038E176"/>
    <w:rsid w:val="6060086A"/>
    <w:rsid w:val="60625DFF"/>
    <w:rsid w:val="608A1BA9"/>
    <w:rsid w:val="60AEAAB2"/>
    <w:rsid w:val="60CAD49C"/>
    <w:rsid w:val="60D4256F"/>
    <w:rsid w:val="60D6CEB6"/>
    <w:rsid w:val="60FCE445"/>
    <w:rsid w:val="6109BA20"/>
    <w:rsid w:val="61240B72"/>
    <w:rsid w:val="6185C2E4"/>
    <w:rsid w:val="61D047ED"/>
    <w:rsid w:val="6201B6CE"/>
    <w:rsid w:val="62278395"/>
    <w:rsid w:val="624BAAD5"/>
    <w:rsid w:val="62BCFEA7"/>
    <w:rsid w:val="62E0D605"/>
    <w:rsid w:val="62E27684"/>
    <w:rsid w:val="6350CA94"/>
    <w:rsid w:val="63B6218E"/>
    <w:rsid w:val="63B794C4"/>
    <w:rsid w:val="63E286EF"/>
    <w:rsid w:val="641A1870"/>
    <w:rsid w:val="64688967"/>
    <w:rsid w:val="64701FEE"/>
    <w:rsid w:val="6487467B"/>
    <w:rsid w:val="649355F3"/>
    <w:rsid w:val="64A847C0"/>
    <w:rsid w:val="64C30B1A"/>
    <w:rsid w:val="64CBEF9F"/>
    <w:rsid w:val="64E7E385"/>
    <w:rsid w:val="6519255F"/>
    <w:rsid w:val="6568A587"/>
    <w:rsid w:val="656C8BFC"/>
    <w:rsid w:val="657861E5"/>
    <w:rsid w:val="659AE7F5"/>
    <w:rsid w:val="660B2445"/>
    <w:rsid w:val="66269723"/>
    <w:rsid w:val="66346183"/>
    <w:rsid w:val="66554BE6"/>
    <w:rsid w:val="667B65F8"/>
    <w:rsid w:val="6689F3B1"/>
    <w:rsid w:val="669F3CF2"/>
    <w:rsid w:val="66BDB517"/>
    <w:rsid w:val="66CC5B52"/>
    <w:rsid w:val="66DABFAF"/>
    <w:rsid w:val="66E5A7FD"/>
    <w:rsid w:val="66F10C24"/>
    <w:rsid w:val="670BC5EF"/>
    <w:rsid w:val="670D063A"/>
    <w:rsid w:val="672ABCF2"/>
    <w:rsid w:val="673C2AA5"/>
    <w:rsid w:val="67537435"/>
    <w:rsid w:val="67CE0681"/>
    <w:rsid w:val="6836ADA8"/>
    <w:rsid w:val="6885AEBC"/>
    <w:rsid w:val="68C8C754"/>
    <w:rsid w:val="690C3459"/>
    <w:rsid w:val="69116A95"/>
    <w:rsid w:val="692239F1"/>
    <w:rsid w:val="6943B9C4"/>
    <w:rsid w:val="699D1248"/>
    <w:rsid w:val="69C0BD1F"/>
    <w:rsid w:val="6A9D0228"/>
    <w:rsid w:val="6AE9CB3F"/>
    <w:rsid w:val="6B11BF52"/>
    <w:rsid w:val="6B413FBF"/>
    <w:rsid w:val="6B8E971C"/>
    <w:rsid w:val="6BB8C4EF"/>
    <w:rsid w:val="6BEE1569"/>
    <w:rsid w:val="6C0C6FF4"/>
    <w:rsid w:val="6C58A4C5"/>
    <w:rsid w:val="6C694E68"/>
    <w:rsid w:val="6C796C34"/>
    <w:rsid w:val="6CAF6A12"/>
    <w:rsid w:val="6CCBCBC3"/>
    <w:rsid w:val="6CDE9795"/>
    <w:rsid w:val="6CEB30D3"/>
    <w:rsid w:val="6D546D7B"/>
    <w:rsid w:val="6D6A05E3"/>
    <w:rsid w:val="6D845B46"/>
    <w:rsid w:val="6D8867D0"/>
    <w:rsid w:val="6DE784CB"/>
    <w:rsid w:val="6DFE7C44"/>
    <w:rsid w:val="6E0F8A8F"/>
    <w:rsid w:val="6E1C8332"/>
    <w:rsid w:val="6E228DBC"/>
    <w:rsid w:val="6E36CACF"/>
    <w:rsid w:val="6E4F3594"/>
    <w:rsid w:val="6E696198"/>
    <w:rsid w:val="6F2F7828"/>
    <w:rsid w:val="6F44677C"/>
    <w:rsid w:val="6F539DCD"/>
    <w:rsid w:val="6F96896A"/>
    <w:rsid w:val="6FACD1A9"/>
    <w:rsid w:val="6FC24416"/>
    <w:rsid w:val="700245E5"/>
    <w:rsid w:val="702CB7A5"/>
    <w:rsid w:val="70738159"/>
    <w:rsid w:val="707417EF"/>
    <w:rsid w:val="70929C19"/>
    <w:rsid w:val="70A2C21F"/>
    <w:rsid w:val="70BE8A8E"/>
    <w:rsid w:val="70D4C574"/>
    <w:rsid w:val="7105BD3A"/>
    <w:rsid w:val="710AE3C8"/>
    <w:rsid w:val="7121BE9F"/>
    <w:rsid w:val="71221AE6"/>
    <w:rsid w:val="713116A9"/>
    <w:rsid w:val="7178A283"/>
    <w:rsid w:val="71D40931"/>
    <w:rsid w:val="71D9E4D9"/>
    <w:rsid w:val="7219B573"/>
    <w:rsid w:val="724B75BF"/>
    <w:rsid w:val="726FEAAE"/>
    <w:rsid w:val="72913B4B"/>
    <w:rsid w:val="731A46CD"/>
    <w:rsid w:val="73A8A062"/>
    <w:rsid w:val="73AFCD8A"/>
    <w:rsid w:val="73C39C60"/>
    <w:rsid w:val="73CB7F7C"/>
    <w:rsid w:val="73FB8726"/>
    <w:rsid w:val="744FEBF6"/>
    <w:rsid w:val="745141FC"/>
    <w:rsid w:val="7452EB87"/>
    <w:rsid w:val="745BCFEB"/>
    <w:rsid w:val="746DF64E"/>
    <w:rsid w:val="74C295A5"/>
    <w:rsid w:val="74C6FCF6"/>
    <w:rsid w:val="74CE8D1F"/>
    <w:rsid w:val="75101F3A"/>
    <w:rsid w:val="752E0340"/>
    <w:rsid w:val="7531429F"/>
    <w:rsid w:val="7547960D"/>
    <w:rsid w:val="754A745F"/>
    <w:rsid w:val="7567201D"/>
    <w:rsid w:val="75898B6C"/>
    <w:rsid w:val="7596D902"/>
    <w:rsid w:val="75B2F3FA"/>
    <w:rsid w:val="75D1E43A"/>
    <w:rsid w:val="75F911EA"/>
    <w:rsid w:val="75FCD318"/>
    <w:rsid w:val="760CE74E"/>
    <w:rsid w:val="762B8309"/>
    <w:rsid w:val="767864DC"/>
    <w:rsid w:val="76B0867C"/>
    <w:rsid w:val="76B5E338"/>
    <w:rsid w:val="76BC8246"/>
    <w:rsid w:val="77008AE7"/>
    <w:rsid w:val="7708183C"/>
    <w:rsid w:val="770AECE6"/>
    <w:rsid w:val="77210B3C"/>
    <w:rsid w:val="7723E99D"/>
    <w:rsid w:val="77F19570"/>
    <w:rsid w:val="77F66B08"/>
    <w:rsid w:val="78086EE1"/>
    <w:rsid w:val="7883DE0B"/>
    <w:rsid w:val="788E0835"/>
    <w:rsid w:val="78D1BB85"/>
    <w:rsid w:val="7921198C"/>
    <w:rsid w:val="798838CB"/>
    <w:rsid w:val="79C36CF5"/>
    <w:rsid w:val="79CC5053"/>
    <w:rsid w:val="7A1C08AB"/>
    <w:rsid w:val="7A2EC365"/>
    <w:rsid w:val="7A361F4C"/>
    <w:rsid w:val="7A41B8D6"/>
    <w:rsid w:val="7A4252EB"/>
    <w:rsid w:val="7A49158D"/>
    <w:rsid w:val="7A7622DB"/>
    <w:rsid w:val="7ADD60AE"/>
    <w:rsid w:val="7AE33F7C"/>
    <w:rsid w:val="7B50928C"/>
    <w:rsid w:val="7B6F3E39"/>
    <w:rsid w:val="7B9152C5"/>
    <w:rsid w:val="7BC58117"/>
    <w:rsid w:val="7BD627D4"/>
    <w:rsid w:val="7BDABBD0"/>
    <w:rsid w:val="7BEECB75"/>
    <w:rsid w:val="7C4A4FB7"/>
    <w:rsid w:val="7C528149"/>
    <w:rsid w:val="7C8B3E43"/>
    <w:rsid w:val="7C950E06"/>
    <w:rsid w:val="7C9624A8"/>
    <w:rsid w:val="7C99A837"/>
    <w:rsid w:val="7CC7D8AC"/>
    <w:rsid w:val="7CDCFDA4"/>
    <w:rsid w:val="7CE7C3FB"/>
    <w:rsid w:val="7D0F720C"/>
    <w:rsid w:val="7D454EEF"/>
    <w:rsid w:val="7DD96137"/>
    <w:rsid w:val="7E10BDE4"/>
    <w:rsid w:val="7E99793B"/>
    <w:rsid w:val="7EA37F85"/>
    <w:rsid w:val="7EB09987"/>
    <w:rsid w:val="7EC4D6DB"/>
    <w:rsid w:val="7EEFFB33"/>
    <w:rsid w:val="7F08FE51"/>
    <w:rsid w:val="7F10945E"/>
    <w:rsid w:val="7F1B123B"/>
    <w:rsid w:val="7F1BE2A0"/>
    <w:rsid w:val="7F427C7D"/>
    <w:rsid w:val="7FC94AF3"/>
    <w:rsid w:val="7FE45A78"/>
    <w:rsid w:val="7FE7EFA0"/>
    <w:rsid w:val="7FFBD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6A3E"/>
  <w15:chartTrackingRefBased/>
  <w15:docId w15:val="{5B374D95-C9CA-4D7C-92D2-B51F5575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2DDA"/>
    <w:rPr>
      <w:rFonts w:ascii="Arial" w:hAnsi="Arial"/>
      <w:kern w:val="0"/>
      <w:szCs w:val="24"/>
      <w14:ligatures w14:val="none"/>
    </w:rPr>
  </w:style>
  <w:style w:type="paragraph" w:styleId="Heading1">
    <w:name w:val="heading 1"/>
    <w:basedOn w:val="Normal"/>
    <w:next w:val="Normal"/>
    <w:link w:val="Heading1Char"/>
    <w:uiPriority w:val="9"/>
    <w:qFormat/>
    <w:rsid w:val="00D35221"/>
    <w:pPr>
      <w:keepNext/>
      <w:keepLines/>
      <w:spacing w:before="360" w:after="80"/>
      <w:outlineLvl w:val="0"/>
    </w:pPr>
    <w:rPr>
      <w:rFonts w:eastAsiaTheme="majorEastAsia" w:cstheme="majorBidi"/>
      <w:color w:val="05385E" w:themeColor="accent1"/>
      <w:sz w:val="52"/>
      <w:szCs w:val="40"/>
    </w:rPr>
  </w:style>
  <w:style w:type="paragraph" w:styleId="Heading2">
    <w:name w:val="heading 2"/>
    <w:basedOn w:val="Normal"/>
    <w:next w:val="Normal"/>
    <w:link w:val="Heading2Char"/>
    <w:uiPriority w:val="9"/>
    <w:unhideWhenUsed/>
    <w:qFormat/>
    <w:rsid w:val="004F30FD"/>
    <w:pPr>
      <w:keepNext/>
      <w:keepLines/>
      <w:spacing w:before="160"/>
      <w:outlineLvl w:val="1"/>
    </w:pPr>
    <w:rPr>
      <w:rFonts w:eastAsiaTheme="majorEastAsia" w:cstheme="majorBidi"/>
      <w:b/>
      <w:color w:val="05385E" w:themeColor="accent1"/>
      <w:sz w:val="28"/>
      <w:szCs w:val="32"/>
    </w:rPr>
  </w:style>
  <w:style w:type="paragraph" w:styleId="Heading3">
    <w:name w:val="heading 3"/>
    <w:basedOn w:val="Normal"/>
    <w:next w:val="Normal"/>
    <w:link w:val="Heading3Char"/>
    <w:uiPriority w:val="9"/>
    <w:unhideWhenUsed/>
    <w:qFormat/>
    <w:rsid w:val="004F30FD"/>
    <w:pPr>
      <w:keepNext/>
      <w:keepLines/>
      <w:spacing w:before="160" w:after="80"/>
      <w:outlineLvl w:val="2"/>
    </w:pPr>
    <w:rPr>
      <w:rFonts w:eastAsiaTheme="majorEastAsia" w:cstheme="majorBidi"/>
      <w:color w:val="05385E" w:themeColor="accent1"/>
      <w:sz w:val="28"/>
      <w:szCs w:val="28"/>
    </w:rPr>
  </w:style>
  <w:style w:type="paragraph" w:styleId="Heading4">
    <w:name w:val="heading 4"/>
    <w:basedOn w:val="Normal"/>
    <w:next w:val="Normal"/>
    <w:link w:val="Heading4Char"/>
    <w:uiPriority w:val="9"/>
    <w:semiHidden/>
    <w:unhideWhenUsed/>
    <w:rsid w:val="004E467F"/>
    <w:pPr>
      <w:keepNext/>
      <w:keepLines/>
      <w:spacing w:before="80" w:after="40"/>
      <w:outlineLvl w:val="3"/>
    </w:pPr>
    <w:rPr>
      <w:rFonts w:eastAsiaTheme="majorEastAsia" w:cstheme="majorBidi"/>
      <w:i/>
      <w:iCs/>
      <w:color w:val="032946" w:themeColor="accent1" w:themeShade="BF"/>
    </w:rPr>
  </w:style>
  <w:style w:type="paragraph" w:styleId="Heading5">
    <w:name w:val="heading 5"/>
    <w:basedOn w:val="Normal"/>
    <w:next w:val="Normal"/>
    <w:link w:val="Heading5Char"/>
    <w:uiPriority w:val="9"/>
    <w:semiHidden/>
    <w:unhideWhenUsed/>
    <w:qFormat/>
    <w:rsid w:val="004E467F"/>
    <w:pPr>
      <w:keepNext/>
      <w:keepLines/>
      <w:spacing w:before="80" w:after="40"/>
      <w:outlineLvl w:val="4"/>
    </w:pPr>
    <w:rPr>
      <w:rFonts w:eastAsiaTheme="majorEastAsia" w:cstheme="majorBidi"/>
      <w:color w:val="032946" w:themeColor="accent1" w:themeShade="BF"/>
    </w:rPr>
  </w:style>
  <w:style w:type="paragraph" w:styleId="Heading6">
    <w:name w:val="heading 6"/>
    <w:basedOn w:val="Normal"/>
    <w:next w:val="Normal"/>
    <w:link w:val="Heading6Char"/>
    <w:uiPriority w:val="9"/>
    <w:semiHidden/>
    <w:unhideWhenUsed/>
    <w:qFormat/>
    <w:rsid w:val="004E46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6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6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67F"/>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FBody" w:customStyle="1">
    <w:name w:val="BLF Body"/>
    <w:link w:val="BLFBodyChar"/>
    <w:autoRedefine/>
    <w:rsid w:val="00B63045"/>
    <w:pPr>
      <w:widowControl w:val="0"/>
      <w:autoSpaceDE w:val="0"/>
      <w:autoSpaceDN w:val="0"/>
      <w:adjustRightInd w:val="0"/>
      <w:ind w:right="-45"/>
    </w:pPr>
    <w:rPr>
      <w:rFonts w:eastAsia="Times New Roman" w:cs="Arial"/>
      <w:sz w:val="24"/>
      <w:szCs w:val="20"/>
      <w:lang w:eastAsia="en-GB"/>
    </w:rPr>
  </w:style>
  <w:style w:type="character" w:styleId="BLFBodyChar" w:customStyle="1">
    <w:name w:val="BLF Body Char"/>
    <w:basedOn w:val="DefaultParagraphFont"/>
    <w:link w:val="BLFBody"/>
    <w:rsid w:val="00B63045"/>
    <w:rPr>
      <w:rFonts w:eastAsia="Times New Roman" w:cs="Arial"/>
      <w:sz w:val="24"/>
      <w:szCs w:val="20"/>
      <w:lang w:eastAsia="en-GB"/>
    </w:rPr>
  </w:style>
  <w:style w:type="character" w:styleId="Heading1Char" w:customStyle="1">
    <w:name w:val="Heading 1 Char"/>
    <w:basedOn w:val="DefaultParagraphFont"/>
    <w:link w:val="Heading1"/>
    <w:uiPriority w:val="9"/>
    <w:rsid w:val="00D35221"/>
    <w:rPr>
      <w:rFonts w:ascii="Arial" w:hAnsi="Arial" w:eastAsiaTheme="majorEastAsia" w:cstheme="majorBidi"/>
      <w:color w:val="05385E" w:themeColor="accent1"/>
      <w:kern w:val="0"/>
      <w:sz w:val="52"/>
      <w:szCs w:val="40"/>
      <w14:ligatures w14:val="none"/>
    </w:rPr>
  </w:style>
  <w:style w:type="character" w:styleId="Heading2Char" w:customStyle="1">
    <w:name w:val="Heading 2 Char"/>
    <w:basedOn w:val="DefaultParagraphFont"/>
    <w:link w:val="Heading2"/>
    <w:uiPriority w:val="9"/>
    <w:rsid w:val="004F30FD"/>
    <w:rPr>
      <w:rFonts w:ascii="Arial" w:hAnsi="Arial" w:eastAsiaTheme="majorEastAsia" w:cstheme="majorBidi"/>
      <w:b/>
      <w:color w:val="05385E" w:themeColor="accent1"/>
      <w:kern w:val="0"/>
      <w:sz w:val="28"/>
      <w:szCs w:val="32"/>
      <w14:ligatures w14:val="none"/>
    </w:rPr>
  </w:style>
  <w:style w:type="character" w:styleId="Heading3Char" w:customStyle="1">
    <w:name w:val="Heading 3 Char"/>
    <w:basedOn w:val="DefaultParagraphFont"/>
    <w:link w:val="Heading3"/>
    <w:uiPriority w:val="9"/>
    <w:rsid w:val="004F30FD"/>
    <w:rPr>
      <w:rFonts w:ascii="Arial" w:hAnsi="Arial" w:eastAsiaTheme="majorEastAsia" w:cstheme="majorBidi"/>
      <w:color w:val="05385E" w:themeColor="accent1"/>
      <w:kern w:val="0"/>
      <w:sz w:val="28"/>
      <w:szCs w:val="28"/>
      <w14:ligatures w14:val="none"/>
    </w:rPr>
  </w:style>
  <w:style w:type="character" w:styleId="Heading4Char" w:customStyle="1">
    <w:name w:val="Heading 4 Char"/>
    <w:basedOn w:val="DefaultParagraphFont"/>
    <w:link w:val="Heading4"/>
    <w:uiPriority w:val="9"/>
    <w:semiHidden/>
    <w:rsid w:val="004E467F"/>
    <w:rPr>
      <w:rFonts w:eastAsiaTheme="majorEastAsia" w:cstheme="majorBidi"/>
      <w:i/>
      <w:iCs/>
      <w:color w:val="032946" w:themeColor="accent1" w:themeShade="BF"/>
    </w:rPr>
  </w:style>
  <w:style w:type="character" w:styleId="Heading5Char" w:customStyle="1">
    <w:name w:val="Heading 5 Char"/>
    <w:basedOn w:val="DefaultParagraphFont"/>
    <w:link w:val="Heading5"/>
    <w:uiPriority w:val="9"/>
    <w:semiHidden/>
    <w:rsid w:val="004E467F"/>
    <w:rPr>
      <w:rFonts w:eastAsiaTheme="majorEastAsia" w:cstheme="majorBidi"/>
      <w:color w:val="032946" w:themeColor="accent1" w:themeShade="BF"/>
    </w:rPr>
  </w:style>
  <w:style w:type="character" w:styleId="Heading6Char" w:customStyle="1">
    <w:name w:val="Heading 6 Char"/>
    <w:basedOn w:val="DefaultParagraphFont"/>
    <w:link w:val="Heading6"/>
    <w:uiPriority w:val="9"/>
    <w:semiHidden/>
    <w:rsid w:val="004E46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E46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E46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E467F"/>
    <w:rPr>
      <w:rFonts w:eastAsiaTheme="majorEastAsia" w:cstheme="majorBidi"/>
      <w:color w:val="272727" w:themeColor="text1" w:themeTint="D8"/>
    </w:rPr>
  </w:style>
  <w:style w:type="paragraph" w:styleId="Title">
    <w:name w:val="Title"/>
    <w:basedOn w:val="Normal"/>
    <w:next w:val="Normal"/>
    <w:link w:val="TitleChar"/>
    <w:uiPriority w:val="10"/>
    <w:rsid w:val="004E467F"/>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E467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E467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E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38"/>
    <w:pPr>
      <w:spacing w:before="160"/>
      <w:jc w:val="center"/>
    </w:pPr>
    <w:rPr>
      <w:i/>
      <w:iCs/>
      <w:color w:val="5963F5" w:themeColor="accent2"/>
    </w:rPr>
  </w:style>
  <w:style w:type="character" w:styleId="QuoteChar" w:customStyle="1">
    <w:name w:val="Quote Char"/>
    <w:basedOn w:val="DefaultParagraphFont"/>
    <w:link w:val="Quote"/>
    <w:uiPriority w:val="29"/>
    <w:rsid w:val="00512338"/>
    <w:rPr>
      <w:rFonts w:ascii="Arial" w:hAnsi="Arial"/>
      <w:i/>
      <w:iCs/>
      <w:color w:val="5963F5" w:themeColor="accent2"/>
      <w:kern w:val="0"/>
      <w:sz w:val="24"/>
      <w:szCs w:val="24"/>
      <w14:ligatures w14:val="none"/>
    </w:rPr>
  </w:style>
  <w:style w:type="paragraph" w:styleId="ListParagraph">
    <w:name w:val="List Paragraph"/>
    <w:aliases w:val="Bullet,F5 List Paragraph,List Paragraph1,List Paragraph11,NumberedList,Colorful List - Accent 11"/>
    <w:basedOn w:val="Normal"/>
    <w:link w:val="ListParagraphChar"/>
    <w:uiPriority w:val="34"/>
    <w:qFormat/>
    <w:rsid w:val="004E467F"/>
    <w:pPr>
      <w:ind w:left="720"/>
      <w:contextualSpacing/>
    </w:pPr>
  </w:style>
  <w:style w:type="character" w:styleId="IntenseEmphasis">
    <w:name w:val="Intense Emphasis"/>
    <w:basedOn w:val="DefaultParagraphFont"/>
    <w:uiPriority w:val="21"/>
    <w:rsid w:val="004E467F"/>
    <w:rPr>
      <w:i/>
      <w:iCs/>
      <w:color w:val="032946" w:themeColor="accent1" w:themeShade="BF"/>
    </w:rPr>
  </w:style>
  <w:style w:type="paragraph" w:styleId="IntenseQuote">
    <w:name w:val="Intense Quote"/>
    <w:basedOn w:val="Normal"/>
    <w:next w:val="Normal"/>
    <w:link w:val="IntenseQuoteChar"/>
    <w:uiPriority w:val="30"/>
    <w:qFormat/>
    <w:rsid w:val="004E467F"/>
    <w:pPr>
      <w:pBdr>
        <w:top w:val="single" w:color="032946" w:themeColor="accent1" w:themeShade="BF" w:sz="4" w:space="10"/>
        <w:bottom w:val="single" w:color="032946" w:themeColor="accent1" w:themeShade="BF" w:sz="4" w:space="10"/>
      </w:pBdr>
      <w:spacing w:before="360" w:after="360"/>
      <w:ind w:left="864" w:right="864"/>
      <w:jc w:val="center"/>
    </w:pPr>
    <w:rPr>
      <w:i/>
      <w:iCs/>
      <w:color w:val="032946" w:themeColor="accent1" w:themeShade="BF"/>
    </w:rPr>
  </w:style>
  <w:style w:type="character" w:styleId="IntenseQuoteChar" w:customStyle="1">
    <w:name w:val="Intense Quote Char"/>
    <w:basedOn w:val="DefaultParagraphFont"/>
    <w:link w:val="IntenseQuote"/>
    <w:uiPriority w:val="30"/>
    <w:rsid w:val="004E467F"/>
    <w:rPr>
      <w:i/>
      <w:iCs/>
      <w:color w:val="032946" w:themeColor="accent1" w:themeShade="BF"/>
    </w:rPr>
  </w:style>
  <w:style w:type="character" w:styleId="IntenseReference">
    <w:name w:val="Intense Reference"/>
    <w:basedOn w:val="DefaultParagraphFont"/>
    <w:uiPriority w:val="32"/>
    <w:qFormat/>
    <w:rsid w:val="004E467F"/>
    <w:rPr>
      <w:b/>
      <w:bCs/>
      <w:smallCaps/>
      <w:color w:val="032946" w:themeColor="accent1" w:themeShade="BF"/>
      <w:spacing w:val="5"/>
    </w:rPr>
  </w:style>
  <w:style w:type="character" w:styleId="SubtleEmphasis">
    <w:name w:val="Subtle Emphasis"/>
    <w:basedOn w:val="DefaultParagraphFont"/>
    <w:uiPriority w:val="19"/>
    <w:rsid w:val="00DE5B7E"/>
    <w:rPr>
      <w:i/>
      <w:iCs/>
      <w:color w:val="404040" w:themeColor="text1" w:themeTint="BF"/>
    </w:rPr>
  </w:style>
  <w:style w:type="paragraph" w:styleId="Header">
    <w:name w:val="header"/>
    <w:basedOn w:val="Normal"/>
    <w:link w:val="HeaderChar"/>
    <w:uiPriority w:val="99"/>
    <w:unhideWhenUsed/>
    <w:rsid w:val="00211601"/>
    <w:pPr>
      <w:tabs>
        <w:tab w:val="center" w:pos="4513"/>
        <w:tab w:val="right" w:pos="9026"/>
      </w:tabs>
    </w:pPr>
  </w:style>
  <w:style w:type="character" w:styleId="HeaderChar" w:customStyle="1">
    <w:name w:val="Header Char"/>
    <w:basedOn w:val="DefaultParagraphFont"/>
    <w:link w:val="Header"/>
    <w:uiPriority w:val="99"/>
    <w:rsid w:val="00211601"/>
    <w:rPr>
      <w:rFonts w:ascii="Arial" w:hAnsi="Arial"/>
      <w:kern w:val="0"/>
      <w:sz w:val="24"/>
      <w:szCs w:val="24"/>
      <w14:ligatures w14:val="none"/>
    </w:rPr>
  </w:style>
  <w:style w:type="paragraph" w:styleId="Footer">
    <w:name w:val="footer"/>
    <w:basedOn w:val="Normal"/>
    <w:link w:val="FooterChar"/>
    <w:uiPriority w:val="99"/>
    <w:unhideWhenUsed/>
    <w:rsid w:val="00211601"/>
    <w:pPr>
      <w:tabs>
        <w:tab w:val="center" w:pos="4513"/>
        <w:tab w:val="right" w:pos="9026"/>
      </w:tabs>
    </w:pPr>
  </w:style>
  <w:style w:type="character" w:styleId="FooterChar" w:customStyle="1">
    <w:name w:val="Footer Char"/>
    <w:basedOn w:val="DefaultParagraphFont"/>
    <w:link w:val="Footer"/>
    <w:uiPriority w:val="99"/>
    <w:rsid w:val="00211601"/>
    <w:rPr>
      <w:rFonts w:ascii="Arial" w:hAnsi="Arial"/>
      <w:kern w:val="0"/>
      <w:sz w:val="24"/>
      <w:szCs w:val="24"/>
      <w14:ligatures w14:val="none"/>
    </w:rPr>
  </w:style>
  <w:style w:type="paragraph" w:styleId="TOCHeading">
    <w:name w:val="TOC Heading"/>
    <w:basedOn w:val="Heading1"/>
    <w:next w:val="Normal"/>
    <w:uiPriority w:val="39"/>
    <w:unhideWhenUsed/>
    <w:qFormat/>
    <w:rsid w:val="00FB1CFA"/>
    <w:pPr>
      <w:spacing w:before="240" w:after="0" w:line="259" w:lineRule="auto"/>
      <w:outlineLvl w:val="9"/>
    </w:pPr>
    <w:rPr>
      <w:rFonts w:asciiTheme="majorHAnsi" w:hAnsiTheme="majorHAnsi"/>
      <w:b/>
      <w:color w:val="032946" w:themeColor="accent1" w:themeShade="BF"/>
      <w:sz w:val="32"/>
      <w:szCs w:val="32"/>
      <w:lang w:val="en-US"/>
    </w:rPr>
  </w:style>
  <w:style w:type="paragraph" w:styleId="TOC1">
    <w:name w:val="toc 1"/>
    <w:basedOn w:val="Normal"/>
    <w:next w:val="Normal"/>
    <w:autoRedefine/>
    <w:uiPriority w:val="39"/>
    <w:unhideWhenUsed/>
    <w:rsid w:val="00FB1CFA"/>
    <w:pPr>
      <w:spacing w:after="100"/>
    </w:pPr>
  </w:style>
  <w:style w:type="paragraph" w:styleId="TOC2">
    <w:name w:val="toc 2"/>
    <w:basedOn w:val="Normal"/>
    <w:next w:val="Normal"/>
    <w:autoRedefine/>
    <w:uiPriority w:val="39"/>
    <w:unhideWhenUsed/>
    <w:rsid w:val="00FB1CFA"/>
    <w:pPr>
      <w:spacing w:after="100"/>
      <w:ind w:left="240"/>
    </w:pPr>
  </w:style>
  <w:style w:type="character" w:styleId="Hyperlink">
    <w:name w:val="Hyperlink"/>
    <w:basedOn w:val="DefaultParagraphFont"/>
    <w:uiPriority w:val="99"/>
    <w:unhideWhenUsed/>
    <w:rsid w:val="00FB1CFA"/>
    <w:rPr>
      <w:color w:val="467886" w:themeColor="hyperlink"/>
      <w:u w:val="single"/>
    </w:rPr>
  </w:style>
  <w:style w:type="paragraph" w:styleId="Bullets" w:customStyle="1">
    <w:name w:val="Bullets"/>
    <w:basedOn w:val="ListParagraph"/>
    <w:link w:val="BulletsChar"/>
    <w:qFormat/>
    <w:rsid w:val="00512338"/>
    <w:pPr>
      <w:numPr>
        <w:numId w:val="4"/>
      </w:numPr>
      <w:spacing w:after="200" w:line="280" w:lineRule="exact"/>
    </w:pPr>
  </w:style>
  <w:style w:type="character" w:styleId="BulletsChar" w:customStyle="1">
    <w:name w:val="Bullets Char"/>
    <w:basedOn w:val="DefaultParagraphFont"/>
    <w:link w:val="Bullets"/>
    <w:rsid w:val="00512338"/>
    <w:rPr>
      <w:rFonts w:ascii="Arial" w:hAnsi="Arial"/>
      <w:kern w:val="0"/>
      <w:sz w:val="24"/>
      <w:szCs w:val="24"/>
      <w14:ligatures w14:val="none"/>
    </w:rPr>
  </w:style>
  <w:style w:type="character" w:styleId="ListParagraphChar" w:customStyle="1">
    <w:name w:val="List Paragraph Char"/>
    <w:aliases w:val="Bullet Char,F5 List Paragraph Char,List Paragraph1 Char,List Paragraph11 Char,NumberedList Char,Colorful List - Accent 11 Char"/>
    <w:basedOn w:val="DefaultParagraphFont"/>
    <w:link w:val="ListParagraph"/>
    <w:uiPriority w:val="34"/>
    <w:rsid w:val="003E2831"/>
    <w:rPr>
      <w:rFonts w:ascii="Arial" w:hAnsi="Arial"/>
      <w:kern w:val="0"/>
      <w:sz w:val="24"/>
      <w:szCs w:val="24"/>
      <w14:ligatures w14:val="none"/>
    </w:rPr>
  </w:style>
  <w:style w:type="paragraph" w:styleId="TOC3">
    <w:name w:val="toc 3"/>
    <w:basedOn w:val="Normal"/>
    <w:next w:val="Normal"/>
    <w:autoRedefine/>
    <w:uiPriority w:val="39"/>
    <w:unhideWhenUsed/>
    <w:rsid w:val="00810748"/>
    <w:pPr>
      <w:spacing w:after="100" w:line="259" w:lineRule="auto"/>
      <w:ind w:left="440"/>
    </w:pPr>
    <w:rPr>
      <w:rFonts w:cs="Times New Roman" w:asciiTheme="minorHAnsi" w:hAnsiTheme="minorHAnsi" w:eastAsiaTheme="minorEastAsia"/>
      <w:szCs w:val="22"/>
      <w:lang w:val="en-US"/>
    </w:rPr>
  </w:style>
  <w:style w:type="paragraph" w:styleId="FootnoteText">
    <w:name w:val="footnote text"/>
    <w:basedOn w:val="Normal"/>
    <w:link w:val="FootnoteTextChar"/>
    <w:uiPriority w:val="99"/>
    <w:unhideWhenUsed/>
    <w:rsid w:val="005F417E"/>
    <w:rPr>
      <w:rFonts w:ascii="Helvetica" w:hAnsi="Helvetica" w:eastAsia="Helvetica Neue" w:cs="Helvetica Neue"/>
      <w:sz w:val="20"/>
      <w:szCs w:val="20"/>
      <w:lang w:eastAsia="en-GB"/>
    </w:rPr>
  </w:style>
  <w:style w:type="character" w:styleId="FootnoteTextChar" w:customStyle="1">
    <w:name w:val="Footnote Text Char"/>
    <w:basedOn w:val="DefaultParagraphFont"/>
    <w:link w:val="FootnoteText"/>
    <w:uiPriority w:val="99"/>
    <w:rsid w:val="005F417E"/>
    <w:rPr>
      <w:rFonts w:ascii="Helvetica" w:hAnsi="Helvetica" w:eastAsia="Helvetica Neue" w:cs="Helvetica Neue"/>
      <w:kern w:val="0"/>
      <w:sz w:val="20"/>
      <w:szCs w:val="20"/>
      <w:lang w:eastAsia="en-GB"/>
      <w14:ligatures w14:val="none"/>
    </w:rPr>
  </w:style>
  <w:style w:type="character" w:styleId="FootnoteReference">
    <w:name w:val="footnote reference"/>
    <w:basedOn w:val="DefaultParagraphFont"/>
    <w:uiPriority w:val="99"/>
    <w:unhideWhenUsed/>
    <w:rsid w:val="005F417E"/>
    <w:rPr>
      <w:vertAlign w:val="superscript"/>
    </w:rPr>
  </w:style>
  <w:style w:type="paragraph" w:styleId="HVMBullets" w:customStyle="1">
    <w:name w:val="HVM Bullets"/>
    <w:basedOn w:val="ListParagraph"/>
    <w:link w:val="HVMBulletsChar"/>
    <w:qFormat/>
    <w:rsid w:val="005F417E"/>
    <w:pPr>
      <w:numPr>
        <w:numId w:val="13"/>
      </w:numPr>
      <w:pBdr>
        <w:top w:val="nil"/>
        <w:left w:val="nil"/>
        <w:bottom w:val="nil"/>
        <w:right w:val="nil"/>
        <w:between w:val="nil"/>
        <w:bar w:val="nil"/>
      </w:pBdr>
      <w:spacing w:before="120"/>
    </w:pPr>
    <w:rPr>
      <w:rFonts w:ascii="Helvetica" w:hAnsi="Helvetica" w:eastAsia="Helvetica Neue" w:cs="Helvetica Neue"/>
      <w:lang w:eastAsia="en-GB"/>
    </w:rPr>
  </w:style>
  <w:style w:type="character" w:styleId="HVMBulletsChar" w:customStyle="1">
    <w:name w:val="HVM Bullets Char"/>
    <w:basedOn w:val="DefaultParagraphFont"/>
    <w:link w:val="HVMBullets"/>
    <w:rsid w:val="005F417E"/>
    <w:rPr>
      <w:rFonts w:ascii="Helvetica" w:hAnsi="Helvetica" w:eastAsia="Helvetica Neue" w:cs="Helvetica Neue"/>
      <w:kern w:val="0"/>
      <w:sz w:val="24"/>
      <w:szCs w:val="24"/>
      <w:lang w:eastAsia="en-GB"/>
      <w14:ligatures w14:val="none"/>
    </w:rPr>
  </w:style>
  <w:style w:type="character" w:styleId="UnresolvedMention">
    <w:name w:val="Unresolved Mention"/>
    <w:basedOn w:val="DefaultParagraphFont"/>
    <w:uiPriority w:val="99"/>
    <w:semiHidden/>
    <w:unhideWhenUsed/>
    <w:rsid w:val="006E1A81"/>
    <w:rPr>
      <w:color w:val="605E5C"/>
      <w:shd w:val="clear" w:color="auto" w:fill="E1DFDD"/>
    </w:rPr>
  </w:style>
  <w:style w:type="paragraph" w:styleId="NormalWeb">
    <w:name w:val="Normal (Web)"/>
    <w:basedOn w:val="Normal"/>
    <w:uiPriority w:val="99"/>
    <w:semiHidden/>
    <w:unhideWhenUsed/>
    <w:rsid w:val="009B4D9E"/>
    <w:pPr>
      <w:spacing w:before="100" w:beforeAutospacing="1" w:after="100" w:afterAutospacing="1"/>
    </w:pPr>
    <w:rPr>
      <w:rFonts w:ascii="Times New Roman" w:hAnsi="Times New Roman" w:eastAsia="Times New Roman" w:cs="Times New Roman"/>
      <w:sz w:val="24"/>
      <w:lang w:eastAsia="en-GB"/>
    </w:rPr>
  </w:style>
  <w:style w:type="character" w:styleId="CommentReference">
    <w:name w:val="annotation reference"/>
    <w:basedOn w:val="DefaultParagraphFont"/>
    <w:uiPriority w:val="99"/>
    <w:semiHidden/>
    <w:unhideWhenUsed/>
    <w:rsid w:val="006D5E2F"/>
    <w:rPr>
      <w:sz w:val="16"/>
      <w:szCs w:val="16"/>
    </w:rPr>
  </w:style>
  <w:style w:type="paragraph" w:styleId="CommentText">
    <w:name w:val="annotation text"/>
    <w:basedOn w:val="Normal"/>
    <w:link w:val="CommentTextChar"/>
    <w:uiPriority w:val="99"/>
    <w:unhideWhenUsed/>
    <w:rsid w:val="006D5E2F"/>
    <w:rPr>
      <w:sz w:val="20"/>
      <w:szCs w:val="20"/>
    </w:rPr>
  </w:style>
  <w:style w:type="character" w:styleId="CommentTextChar" w:customStyle="1">
    <w:name w:val="Comment Text Char"/>
    <w:basedOn w:val="DefaultParagraphFont"/>
    <w:link w:val="CommentText"/>
    <w:uiPriority w:val="99"/>
    <w:rsid w:val="006D5E2F"/>
    <w:rPr>
      <w:rFonts w:ascii="Arial" w:hAnsi="Arial"/>
      <w:kern w:val="0"/>
      <w:sz w:val="20"/>
      <w:szCs w:val="20"/>
      <w14:ligatures w14:val="none"/>
    </w:rPr>
  </w:style>
  <w:style w:type="paragraph" w:styleId="BalloonText">
    <w:name w:val="Balloon Text"/>
    <w:basedOn w:val="Normal"/>
    <w:link w:val="BalloonTextChar"/>
    <w:uiPriority w:val="99"/>
    <w:semiHidden/>
    <w:unhideWhenUsed/>
    <w:rsid w:val="00DD714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DD7140"/>
    <w:rPr>
      <w:rFonts w:ascii="Times New Roman" w:hAnsi="Times New Roman" w:cs="Times New Roman"/>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164077"/>
    <w:rPr>
      <w:b/>
      <w:bCs/>
    </w:rPr>
  </w:style>
  <w:style w:type="character" w:styleId="CommentSubjectChar" w:customStyle="1">
    <w:name w:val="Comment Subject Char"/>
    <w:basedOn w:val="CommentTextChar"/>
    <w:link w:val="CommentSubject"/>
    <w:uiPriority w:val="99"/>
    <w:semiHidden/>
    <w:rsid w:val="00164077"/>
    <w:rPr>
      <w:rFonts w:ascii="Arial" w:hAnsi="Arial"/>
      <w:b/>
      <w:bCs/>
      <w:kern w:val="0"/>
      <w:sz w:val="20"/>
      <w:szCs w:val="20"/>
      <w14:ligatures w14:val="none"/>
    </w:rPr>
  </w:style>
  <w:style w:type="character" w:styleId="Strong">
    <w:name w:val="Strong"/>
    <w:basedOn w:val="DefaultParagraphFont"/>
    <w:uiPriority w:val="22"/>
    <w:qFormat/>
    <w:rsid w:val="00D34D65"/>
    <w:rPr>
      <w:b/>
      <w:bCs/>
    </w:rPr>
  </w:style>
  <w:style w:type="paragraph" w:styleId="Revision">
    <w:name w:val="Revision"/>
    <w:hidden/>
    <w:uiPriority w:val="99"/>
    <w:semiHidden/>
    <w:rsid w:val="00387EEA"/>
    <w:pPr>
      <w:spacing w:after="0"/>
    </w:pPr>
    <w:rPr>
      <w:rFonts w:ascii="Arial" w:hAnsi="Arial"/>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0358">
      <w:bodyDiv w:val="1"/>
      <w:marLeft w:val="0"/>
      <w:marRight w:val="0"/>
      <w:marTop w:val="0"/>
      <w:marBottom w:val="0"/>
      <w:divBdr>
        <w:top w:val="none" w:sz="0" w:space="0" w:color="auto"/>
        <w:left w:val="none" w:sz="0" w:space="0" w:color="auto"/>
        <w:bottom w:val="none" w:sz="0" w:space="0" w:color="auto"/>
        <w:right w:val="none" w:sz="0" w:space="0" w:color="auto"/>
      </w:divBdr>
    </w:div>
    <w:div w:id="575746520">
      <w:bodyDiv w:val="1"/>
      <w:marLeft w:val="0"/>
      <w:marRight w:val="0"/>
      <w:marTop w:val="0"/>
      <w:marBottom w:val="0"/>
      <w:divBdr>
        <w:top w:val="none" w:sz="0" w:space="0" w:color="auto"/>
        <w:left w:val="none" w:sz="0" w:space="0" w:color="auto"/>
        <w:bottom w:val="none" w:sz="0" w:space="0" w:color="auto"/>
        <w:right w:val="none" w:sz="0" w:space="0" w:color="auto"/>
      </w:divBdr>
    </w:div>
    <w:div w:id="1128016442">
      <w:bodyDiv w:val="1"/>
      <w:marLeft w:val="0"/>
      <w:marRight w:val="0"/>
      <w:marTop w:val="0"/>
      <w:marBottom w:val="0"/>
      <w:divBdr>
        <w:top w:val="none" w:sz="0" w:space="0" w:color="auto"/>
        <w:left w:val="none" w:sz="0" w:space="0" w:color="auto"/>
        <w:bottom w:val="none" w:sz="0" w:space="0" w:color="auto"/>
        <w:right w:val="none" w:sz="0" w:space="0" w:color="auto"/>
      </w:divBdr>
    </w:div>
    <w:div w:id="1183741647">
      <w:bodyDiv w:val="1"/>
      <w:marLeft w:val="0"/>
      <w:marRight w:val="0"/>
      <w:marTop w:val="0"/>
      <w:marBottom w:val="0"/>
      <w:divBdr>
        <w:top w:val="none" w:sz="0" w:space="0" w:color="auto"/>
        <w:left w:val="none" w:sz="0" w:space="0" w:color="auto"/>
        <w:bottom w:val="none" w:sz="0" w:space="0" w:color="auto"/>
        <w:right w:val="none" w:sz="0" w:space="0" w:color="auto"/>
      </w:divBdr>
    </w:div>
    <w:div w:id="1354109488">
      <w:bodyDiv w:val="1"/>
      <w:marLeft w:val="0"/>
      <w:marRight w:val="0"/>
      <w:marTop w:val="0"/>
      <w:marBottom w:val="0"/>
      <w:divBdr>
        <w:top w:val="none" w:sz="0" w:space="0" w:color="auto"/>
        <w:left w:val="none" w:sz="0" w:space="0" w:color="auto"/>
        <w:bottom w:val="none" w:sz="0" w:space="0" w:color="auto"/>
        <w:right w:val="none" w:sz="0" w:space="0" w:color="auto"/>
      </w:divBdr>
    </w:div>
    <w:div w:id="13820999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954">
          <w:marLeft w:val="0"/>
          <w:marRight w:val="0"/>
          <w:marTop w:val="0"/>
          <w:marBottom w:val="0"/>
          <w:divBdr>
            <w:top w:val="none" w:sz="0" w:space="0" w:color="auto"/>
            <w:left w:val="none" w:sz="0" w:space="0" w:color="auto"/>
            <w:bottom w:val="none" w:sz="0" w:space="0" w:color="auto"/>
            <w:right w:val="none" w:sz="0" w:space="0" w:color="auto"/>
          </w:divBdr>
          <w:divsChild>
            <w:div w:id="2036230341">
              <w:marLeft w:val="0"/>
              <w:marRight w:val="0"/>
              <w:marTop w:val="0"/>
              <w:marBottom w:val="0"/>
              <w:divBdr>
                <w:top w:val="none" w:sz="0" w:space="0" w:color="auto"/>
                <w:left w:val="none" w:sz="0" w:space="0" w:color="auto"/>
                <w:bottom w:val="none" w:sz="0" w:space="0" w:color="auto"/>
                <w:right w:val="none" w:sz="0" w:space="0" w:color="auto"/>
              </w:divBdr>
              <w:divsChild>
                <w:div w:id="741829673">
                  <w:marLeft w:val="0"/>
                  <w:marRight w:val="0"/>
                  <w:marTop w:val="0"/>
                  <w:marBottom w:val="0"/>
                  <w:divBdr>
                    <w:top w:val="none" w:sz="0" w:space="0" w:color="auto"/>
                    <w:left w:val="none" w:sz="0" w:space="0" w:color="auto"/>
                    <w:bottom w:val="none" w:sz="0" w:space="0" w:color="auto"/>
                    <w:right w:val="none" w:sz="0" w:space="0" w:color="auto"/>
                  </w:divBdr>
                  <w:divsChild>
                    <w:div w:id="3425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8694">
      <w:bodyDiv w:val="1"/>
      <w:marLeft w:val="0"/>
      <w:marRight w:val="0"/>
      <w:marTop w:val="0"/>
      <w:marBottom w:val="0"/>
      <w:divBdr>
        <w:top w:val="none" w:sz="0" w:space="0" w:color="auto"/>
        <w:left w:val="none" w:sz="0" w:space="0" w:color="auto"/>
        <w:bottom w:val="none" w:sz="0" w:space="0" w:color="auto"/>
        <w:right w:val="none" w:sz="0" w:space="0" w:color="auto"/>
      </w:divBdr>
      <w:divsChild>
        <w:div w:id="1962111413">
          <w:marLeft w:val="0"/>
          <w:marRight w:val="0"/>
          <w:marTop w:val="0"/>
          <w:marBottom w:val="0"/>
          <w:divBdr>
            <w:top w:val="none" w:sz="0" w:space="0" w:color="auto"/>
            <w:left w:val="none" w:sz="0" w:space="0" w:color="auto"/>
            <w:bottom w:val="none" w:sz="0" w:space="0" w:color="auto"/>
            <w:right w:val="none" w:sz="0" w:space="0" w:color="auto"/>
          </w:divBdr>
          <w:divsChild>
            <w:div w:id="302542552">
              <w:marLeft w:val="0"/>
              <w:marRight w:val="0"/>
              <w:marTop w:val="0"/>
              <w:marBottom w:val="0"/>
              <w:divBdr>
                <w:top w:val="none" w:sz="0" w:space="0" w:color="auto"/>
                <w:left w:val="none" w:sz="0" w:space="0" w:color="auto"/>
                <w:bottom w:val="none" w:sz="0" w:space="0" w:color="auto"/>
                <w:right w:val="none" w:sz="0" w:space="0" w:color="auto"/>
              </w:divBdr>
              <w:divsChild>
                <w:div w:id="1792167508">
                  <w:marLeft w:val="0"/>
                  <w:marRight w:val="0"/>
                  <w:marTop w:val="0"/>
                  <w:marBottom w:val="0"/>
                  <w:divBdr>
                    <w:top w:val="none" w:sz="0" w:space="0" w:color="auto"/>
                    <w:left w:val="none" w:sz="0" w:space="0" w:color="auto"/>
                    <w:bottom w:val="none" w:sz="0" w:space="0" w:color="auto"/>
                    <w:right w:val="none" w:sz="0" w:space="0" w:color="auto"/>
                  </w:divBdr>
                  <w:divsChild>
                    <w:div w:id="17413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0774">
      <w:bodyDiv w:val="1"/>
      <w:marLeft w:val="0"/>
      <w:marRight w:val="0"/>
      <w:marTop w:val="0"/>
      <w:marBottom w:val="0"/>
      <w:divBdr>
        <w:top w:val="none" w:sz="0" w:space="0" w:color="auto"/>
        <w:left w:val="none" w:sz="0" w:space="0" w:color="auto"/>
        <w:bottom w:val="none" w:sz="0" w:space="0" w:color="auto"/>
        <w:right w:val="none" w:sz="0" w:space="0" w:color="auto"/>
      </w:divBdr>
    </w:div>
    <w:div w:id="2017420504">
      <w:bodyDiv w:val="1"/>
      <w:marLeft w:val="0"/>
      <w:marRight w:val="0"/>
      <w:marTop w:val="0"/>
      <w:marBottom w:val="0"/>
      <w:divBdr>
        <w:top w:val="none" w:sz="0" w:space="0" w:color="auto"/>
        <w:left w:val="none" w:sz="0" w:space="0" w:color="auto"/>
        <w:bottom w:val="none" w:sz="0" w:space="0" w:color="auto"/>
        <w:right w:val="none" w:sz="0" w:space="0" w:color="auto"/>
      </w:divBdr>
    </w:div>
    <w:div w:id="21030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www.hopkinsvanmil.co.uk/"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yperlink" Target="https://ai.cam.ac.uk/" TargetMode="External" Id="rId15" /><Relationship Type="http://schemas.microsoft.com/office/2018/08/relationships/commentsExtensible" Target="commentsExtensible.xml" Id="rId23"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i.cam.ac.uk/" TargetMode="External" Id="rId14" /></Relationships>
</file>

<file path=word/_rels/footnotes.xml.rels><?xml version="1.0" encoding="UTF-8" standalone="yes"?>
<Relationships xmlns="http://schemas.openxmlformats.org/package/2006/relationships"><Relationship Id="rId1" Type="http://schemas.openxmlformats.org/officeDocument/2006/relationships/hyperlink" Target="https://youtu.be/3QaYKXOAffA?si=cTaip4sMVaf4oNB3" TargetMode="External"/></Relationships>
</file>

<file path=word/theme/theme1.xml><?xml version="1.0" encoding="utf-8"?>
<a:theme xmlns:a="http://schemas.openxmlformats.org/drawingml/2006/main" name="Office Theme">
  <a:themeElements>
    <a:clrScheme name="ai@cam">
      <a:dk1>
        <a:sysClr val="windowText" lastClr="000000"/>
      </a:dk1>
      <a:lt1>
        <a:sysClr val="window" lastClr="FFFFFF"/>
      </a:lt1>
      <a:dk2>
        <a:srgbClr val="0E2841"/>
      </a:dk2>
      <a:lt2>
        <a:srgbClr val="E8E8E8"/>
      </a:lt2>
      <a:accent1>
        <a:srgbClr val="05385E"/>
      </a:accent1>
      <a:accent2>
        <a:srgbClr val="5963F5"/>
      </a:accent2>
      <a:accent3>
        <a:srgbClr val="BFC2E3"/>
      </a:accent3>
      <a:accent4>
        <a:srgbClr val="F8EDEB"/>
      </a:accent4>
      <a:accent5>
        <a:srgbClr val="000000"/>
      </a:accent5>
      <a:accent6>
        <a:srgbClr val="FFFFFF"/>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662b51-a46a-4d3f-9b29-c06bf23b2830" xsi:nil="true"/>
    <Length xmlns="063f49f9-b351-4c85-b3e5-fc0c5d995be8" xsi:nil="true"/>
    <lcf76f155ced4ddcb4097134ff3c332f xmlns="063f49f9-b351-4c85-b3e5-fc0c5d995be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CDD6107944A040B611B92C5AEDAEE8" ma:contentTypeVersion="19" ma:contentTypeDescription="Create a new document." ma:contentTypeScope="" ma:versionID="b43bdfa357d2f2b894aa97ec9bfd29cb">
  <xsd:schema xmlns:xsd="http://www.w3.org/2001/XMLSchema" xmlns:xs="http://www.w3.org/2001/XMLSchema" xmlns:p="http://schemas.microsoft.com/office/2006/metadata/properties" xmlns:ns2="063f49f9-b351-4c85-b3e5-fc0c5d995be8" xmlns:ns3="cb662b51-a46a-4d3f-9b29-c06bf23b2830" targetNamespace="http://schemas.microsoft.com/office/2006/metadata/properties" ma:root="true" ma:fieldsID="8c173e89da89583979f535644a7b419a" ns2:_="" ns3:_="">
    <xsd:import namespace="063f49f9-b351-4c85-b3e5-fc0c5d995be8"/>
    <xsd:import namespace="cb662b51-a46a-4d3f-9b29-c06bf23b28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MediaServiceSearchProperties" minOccurs="0"/>
                <xsd:element ref="ns2:Leng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f49f9-b351-4c85-b3e5-fc0c5d995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27cbdfb-8f4f-418c-b54e-51040bba9ec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ength" ma:index="23" nillable="true" ma:displayName="Length" ma:format="Dropdown" ma:internalName="Length">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62b51-a46a-4d3f-9b29-c06bf23b283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f474baf-7bbc-4a16-aa31-826337024f2a}" ma:internalName="TaxCatchAll" ma:showField="CatchAllData" ma:web="cb662b51-a46a-4d3f-9b29-c06bf23b283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DF9FD-213F-479A-A8B8-9A7B38C0B5B2}">
  <ds:schemaRefs>
    <ds:schemaRef ds:uri="http://schemas.microsoft.com/office/2006/metadata/properties"/>
    <ds:schemaRef ds:uri="http://schemas.microsoft.com/office/infopath/2007/PartnerControls"/>
    <ds:schemaRef ds:uri="cb662b51-a46a-4d3f-9b29-c06bf23b2830"/>
    <ds:schemaRef ds:uri="063f49f9-b351-4c85-b3e5-fc0c5d995be8"/>
  </ds:schemaRefs>
</ds:datastoreItem>
</file>

<file path=customXml/itemProps2.xml><?xml version="1.0" encoding="utf-8"?>
<ds:datastoreItem xmlns:ds="http://schemas.openxmlformats.org/officeDocument/2006/customXml" ds:itemID="{B35989C6-7032-4509-8407-4332C3A8B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f49f9-b351-4c85-b3e5-fc0c5d995be8"/>
    <ds:schemaRef ds:uri="cb662b51-a46a-4d3f-9b29-c06bf23b2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1767A1-D2D8-4356-9EA0-41FC56C5ACBB}">
  <ds:schemaRefs>
    <ds:schemaRef ds:uri="http://schemas.microsoft.com/sharepoint/v3/contenttype/forms"/>
  </ds:schemaRefs>
</ds:datastoreItem>
</file>

<file path=customXml/itemProps4.xml><?xml version="1.0" encoding="utf-8"?>
<ds:datastoreItem xmlns:ds="http://schemas.openxmlformats.org/officeDocument/2006/customXml" ds:itemID="{B89516A5-D156-C149-B755-3B198EADE2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Suzannah Kinsella</dc:creator>
  <keywords/>
  <dc:description/>
  <lastModifiedBy>Pauline Harris</lastModifiedBy>
  <revision>27</revision>
  <lastPrinted>2024-10-17T17:47:00.0000000Z</lastPrinted>
  <dcterms:created xsi:type="dcterms:W3CDTF">2024-10-23T11:20:00.0000000Z</dcterms:created>
  <dcterms:modified xsi:type="dcterms:W3CDTF">2024-10-24T07:40:20.0720250Z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0x0101001BCDD6107944A040B611B92C5AEDAEE8</vt:lpwstr>
  </property>
  <property fmtid="{D5CDD505-2E9C-101B-9397-08002B2CF9AE}" pid="3" name="MediaServiceImageTags">
    <vt:lpwstr/>
  </property>
</Properties>
</file>